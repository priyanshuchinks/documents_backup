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9D16BE" w:rsidR="000142E6" w:rsidP="0085035E" w:rsidRDefault="000142E6" w14:paraId="08891846" w14:textId="77777777">
      <w:pPr>
        <w:spacing w:before="0"/>
        <w:rPr>
          <w:rFonts w:cstheme="minorHAnsi"/>
          <w:sz w:val="20"/>
          <w:szCs w:val="20"/>
        </w:rPr>
      </w:pPr>
    </w:p>
    <w:p w:rsidRPr="009D16BE" w:rsidR="00E56795" w:rsidP="0085035E" w:rsidRDefault="00E56795" w14:paraId="48C1E80F" w14:textId="589FE10A">
      <w:pPr>
        <w:spacing w:before="0"/>
        <w:rPr>
          <w:rFonts w:cstheme="minorHAnsi"/>
          <w:sz w:val="20"/>
          <w:szCs w:val="20"/>
        </w:rPr>
      </w:pPr>
      <w:r w:rsidRPr="009D16BE">
        <w:rPr>
          <w:rFonts w:cstheme="minorHAnsi"/>
          <w:noProof/>
          <w:color w:val="C00000"/>
          <w:sz w:val="20"/>
          <w:szCs w:val="20"/>
          <w:lang w:eastAsia="en-AU"/>
        </w:rPr>
        <mc:AlternateContent>
          <mc:Choice Requires="wpg">
            <w:drawing>
              <wp:anchor distT="0" distB="0" distL="114300" distR="114300" simplePos="0" relativeHeight="251658242" behindDoc="0" locked="0" layoutInCell="1" allowOverlap="1" wp14:anchorId="7EF1D4B1" wp14:editId="1E79990B">
                <wp:simplePos x="0" y="0"/>
                <wp:positionH relativeFrom="margin">
                  <wp:align>center</wp:align>
                </wp:positionH>
                <wp:positionV relativeFrom="paragraph">
                  <wp:posOffset>-94615</wp:posOffset>
                </wp:positionV>
                <wp:extent cx="6472517" cy="2626210"/>
                <wp:effectExtent l="0" t="0" r="24130" b="22225"/>
                <wp:wrapNone/>
                <wp:docPr id="4" name="Group 4"/>
                <wp:cNvGraphicFramePr/>
                <a:graphic xmlns:a="http://schemas.openxmlformats.org/drawingml/2006/main">
                  <a:graphicData uri="http://schemas.microsoft.com/office/word/2010/wordprocessingGroup">
                    <wpg:wgp>
                      <wpg:cNvGrpSpPr/>
                      <wpg:grpSpPr>
                        <a:xfrm>
                          <a:off x="0" y="0"/>
                          <a:ext cx="6472517" cy="2626210"/>
                          <a:chOff x="0" y="0"/>
                          <a:chExt cx="6472517" cy="2626210"/>
                        </a:xfrm>
                      </wpg:grpSpPr>
                      <wps:wsp>
                        <wps:cNvPr id="5" name="Rounded Rectangle 5"/>
                        <wps:cNvSpPr/>
                        <wps:spPr>
                          <a:xfrm>
                            <a:off x="0" y="0"/>
                            <a:ext cx="6472517" cy="53788"/>
                          </a:xfrm>
                          <a:prstGeom prst="roundRect">
                            <a:avLst/>
                          </a:prstGeom>
                          <a:solidFill>
                            <a:srgbClr val="C00000"/>
                          </a:solidFill>
                          <a:ln w="25400"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 name="Group 9"/>
                        <wpg:cNvGrpSpPr/>
                        <wpg:grpSpPr>
                          <a:xfrm>
                            <a:off x="0" y="242047"/>
                            <a:ext cx="6471920" cy="2384163"/>
                            <a:chOff x="0" y="0"/>
                            <a:chExt cx="6471920" cy="2384163"/>
                          </a:xfrm>
                        </wpg:grpSpPr>
                        <wps:wsp>
                          <wps:cNvPr id="10" name="Rounded Rectangle 10"/>
                          <wps:cNvSpPr/>
                          <wps:spPr>
                            <a:xfrm>
                              <a:off x="0" y="2330823"/>
                              <a:ext cx="6471920" cy="53340"/>
                            </a:xfrm>
                            <a:prstGeom prst="roundRect">
                              <a:avLst/>
                            </a:prstGeom>
                            <a:solidFill>
                              <a:srgbClr val="C00000"/>
                            </a:solidFill>
                            <a:ln w="25400" cap="flat" cmpd="sng" algn="ctr">
                              <a:solidFill>
                                <a:srgbClr val="C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331694" y="0"/>
                              <a:ext cx="5297805" cy="2196353"/>
                            </a:xfrm>
                            <a:prstGeom prst="rect">
                              <a:avLst/>
                            </a:prstGeom>
                            <a:solidFill>
                              <a:sysClr val="window" lastClr="FFFFFF"/>
                            </a:solidFill>
                            <a:ln w="6350">
                              <a:noFill/>
                            </a:ln>
                          </wps:spPr>
                          <wps:txbx>
                            <w:txbxContent>
                              <w:p w:rsidRPr="00363B57" w:rsidR="005B1764" w:rsidP="00E56795" w:rsidRDefault="005B1764" w14:paraId="65A085BF" w14:textId="77777777">
                                <w:pPr>
                                  <w:rPr>
                                    <w:rFonts w:cstheme="minorHAnsi"/>
                                    <w:b/>
                                    <w:color w:val="C00000"/>
                                    <w:sz w:val="70"/>
                                    <w:szCs w:val="70"/>
                                  </w:rPr>
                                </w:pPr>
                                <w:r w:rsidRPr="00363B57">
                                  <w:rPr>
                                    <w:rFonts w:cstheme="minorHAnsi"/>
                                    <w:b/>
                                    <w:color w:val="C00000"/>
                                    <w:sz w:val="70"/>
                                    <w:szCs w:val="70"/>
                                  </w:rPr>
                                  <w:t xml:space="preserve">RMIT </w:t>
                                </w:r>
                                <w:r w:rsidRPr="00363B57">
                                  <w:rPr>
                                    <w:rFonts w:cstheme="minorHAnsi"/>
                                    <w:b/>
                                    <w:color w:val="C00000"/>
                                    <w:sz w:val="70"/>
                                    <w:szCs w:val="70"/>
                                  </w:rPr>
                                  <w:fldChar w:fldCharType="begin"/>
                                </w:r>
                                <w:r w:rsidRPr="00363B57">
                                  <w:rPr>
                                    <w:rFonts w:cstheme="minorHAnsi"/>
                                    <w:b/>
                                    <w:color w:val="C00000"/>
                                    <w:sz w:val="70"/>
                                    <w:szCs w:val="70"/>
                                  </w:rPr>
                                  <w:instrText xml:space="preserve"> SUBJECT   \* MERGEFORMAT </w:instrText>
                                </w:r>
                                <w:r w:rsidRPr="00363B57">
                                  <w:rPr>
                                    <w:rFonts w:cstheme="minorHAnsi"/>
                                    <w:b/>
                                    <w:color w:val="C00000"/>
                                    <w:sz w:val="70"/>
                                    <w:szCs w:val="70"/>
                                  </w:rPr>
                                  <w:fldChar w:fldCharType="separate"/>
                                </w:r>
                                <w:r w:rsidRPr="00363B57">
                                  <w:rPr>
                                    <w:rFonts w:cstheme="minorHAnsi"/>
                                    <w:b/>
                                    <w:color w:val="C00000"/>
                                    <w:sz w:val="70"/>
                                    <w:szCs w:val="70"/>
                                  </w:rPr>
                                  <w:t>Project Pi</w:t>
                                </w:r>
                                <w:r w:rsidRPr="00363B57">
                                  <w:rPr>
                                    <w:rFonts w:cstheme="minorHAnsi"/>
                                    <w:b/>
                                    <w:color w:val="C00000"/>
                                    <w:sz w:val="70"/>
                                    <w:szCs w:val="70"/>
                                  </w:rPr>
                                  <w:fldChar w:fldCharType="end"/>
                                </w:r>
                              </w:p>
                              <w:p w:rsidRPr="00363B57" w:rsidR="005B1764" w:rsidP="00E56795" w:rsidRDefault="005B1764" w14:paraId="5A37E13A" w14:textId="268BF9BB">
                                <w:pPr>
                                  <w:pStyle w:val="Heading"/>
                                  <w:rPr>
                                    <w:sz w:val="36"/>
                                    <w:szCs w:val="36"/>
                                    <w:lang w:val="en-AU"/>
                                  </w:rPr>
                                </w:pPr>
                                <w:r>
                                  <w:rPr>
                                    <w:sz w:val="36"/>
                                    <w:szCs w:val="36"/>
                                    <w:lang w:val="en-AU"/>
                                  </w:rPr>
                                  <w:t>Data Migration Validation Solution</w:t>
                                </w:r>
                              </w:p>
                              <w:p w:rsidRPr="008D25F2" w:rsidR="005B1764" w:rsidP="00E56795" w:rsidRDefault="005B1764" w14:paraId="2CC85D0A" w14:textId="77777777">
                                <w:pPr>
                                  <w:pStyle w:val="Heading"/>
                                  <w:rPr>
                                    <w:lang w:val="en-AU"/>
                                  </w:rPr>
                                </w:pPr>
                              </w:p>
                              <w:p w:rsidRPr="008D25F2" w:rsidR="005B1764" w:rsidP="00E56795" w:rsidRDefault="005B1764" w14:paraId="1DA622D9" w14:textId="77777777">
                                <w:pPr>
                                  <w:rPr>
                                    <w:rFonts w:cstheme="minorHAnsi"/>
                                    <w:sz w:val="20"/>
                                    <w:szCs w:val="20"/>
                                  </w:rPr>
                                </w:pPr>
                                <w:r w:rsidRPr="008D25F2">
                                  <w:rPr>
                                    <w:rFonts w:cstheme="minorHAnsi"/>
                                    <w:sz w:val="20"/>
                                    <w:szCs w:val="20"/>
                                  </w:rPr>
                                  <w:t xml:space="preserve">Author: Deloitte </w:t>
                                </w:r>
                              </w:p>
                              <w:p w:rsidRPr="008D25F2" w:rsidR="005B1764" w:rsidP="00E56795" w:rsidRDefault="005B1764" w14:paraId="0993ACFC" w14:textId="6AA6A053">
                                <w:pPr>
                                  <w:rPr>
                                    <w:rFonts w:cstheme="minorHAnsi"/>
                                    <w:sz w:val="20"/>
                                    <w:szCs w:val="20"/>
                                  </w:rPr>
                                </w:pPr>
                                <w:r>
                                  <w:rPr>
                                    <w:rFonts w:cstheme="minorHAnsi"/>
                                    <w:sz w:val="20"/>
                                    <w:szCs w:val="20"/>
                                  </w:rPr>
                                  <w:t xml:space="preserve">Date: 01 October </w:t>
                                </w:r>
                                <w:r w:rsidRPr="008D25F2">
                                  <w:rPr>
                                    <w:rFonts w:cstheme="minorHAnsi"/>
                                    <w:sz w:val="20"/>
                                    <w:szCs w:val="20"/>
                                  </w:rPr>
                                  <w:t>2019</w:t>
                                </w:r>
                              </w:p>
                              <w:p w:rsidRPr="008D25F2" w:rsidR="005B1764" w:rsidP="00E56795" w:rsidRDefault="005B1764" w14:paraId="01600456" w14:textId="034D8B49">
                                <w:pPr>
                                  <w:rPr>
                                    <w:rFonts w:cstheme="minorHAnsi"/>
                                    <w:sz w:val="20"/>
                                    <w:szCs w:val="20"/>
                                  </w:rPr>
                                </w:pPr>
                                <w:r>
                                  <w:rPr>
                                    <w:rFonts w:cstheme="minorHAnsi"/>
                                    <w:sz w:val="20"/>
                                    <w:szCs w:val="20"/>
                                  </w:rPr>
                                  <w:t>Version: 0.1</w:t>
                                </w:r>
                              </w:p>
                              <w:p w:rsidR="005B1764" w:rsidP="00E56795" w:rsidRDefault="005B1764" w14:paraId="5B9300FA"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w14:anchorId="2E9B5D2E">
              <v:group id="Group 4" style="position:absolute;margin-left:0;margin-top:-7.45pt;width:509.65pt;height:206.8pt;z-index:251658242;mso-position-horizontal:center;mso-position-horizontal-relative:margin" coordsize="64725,26262" o:spid="_x0000_s1026" w14:anchorId="7EF1D4B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">
                <v:roundrect id="Rounded Rectangle 5" style="position:absolute;width:64725;height:537;visibility:visible;mso-wrap-style:square;v-text-anchor:middle" o:spid="_x0000_s1027" fillcolor="#c00000" strokecolor="#c00000"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"/>
                <v:group id="Group 9" style="position:absolute;top:2420;width:64719;height:23842" coordsize="64719,23841"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oundrect id="Rounded Rectangle 10" style="position:absolute;top:23308;width:64719;height:533;visibility:visible;mso-wrap-style:square;v-text-anchor:middle" o:spid="_x0000_s1029" fillcolor="#c00000" strokecolor="#c00000" strokeweight="2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"/>
                  <v:shapetype id="_x0000_t202" coordsize="21600,21600" o:spt="202" path="m,l,21600r21600,l21600,xe">
                    <v:stroke joinstyle="miter"/>
                    <v:path gradientshapeok="t" o:connecttype="rect"/>
                  </v:shapetype>
                  <v:shape id="Text Box 11" style="position:absolute;left:3316;width:52978;height:21963;visibility:visible;mso-wrap-style:square;v-text-anchor:top" o:spid="_x0000_s1030" fillcolor="window"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">
                    <v:textbox>
                      <w:txbxContent>
                        <w:p w:rsidRPr="00363B57" w:rsidR="005B1764" w:rsidP="00E56795" w:rsidRDefault="005B1764" w14:paraId="09F81F83" w14:textId="77777777">
                          <w:pPr>
                            <w:rPr>
                              <w:rFonts w:cstheme="minorHAnsi"/>
                              <w:b/>
                              <w:color w:val="C00000"/>
                              <w:sz w:val="70"/>
                              <w:szCs w:val="70"/>
                            </w:rPr>
                          </w:pPr>
                          <w:r w:rsidRPr="00363B57">
                            <w:rPr>
                              <w:rFonts w:cstheme="minorHAnsi"/>
                              <w:b/>
                              <w:color w:val="C00000"/>
                              <w:sz w:val="70"/>
                              <w:szCs w:val="70"/>
                            </w:rPr>
                            <w:t xml:space="preserve">RMIT </w:t>
                          </w:r>
                          <w:r w:rsidRPr="00363B57">
                            <w:rPr>
                              <w:rFonts w:cstheme="minorHAnsi"/>
                              <w:b/>
                              <w:color w:val="C00000"/>
                              <w:sz w:val="70"/>
                              <w:szCs w:val="70"/>
                            </w:rPr>
                            <w:fldChar w:fldCharType="begin"/>
                          </w:r>
                          <w:r w:rsidRPr="00363B57">
                            <w:rPr>
                              <w:rFonts w:cstheme="minorHAnsi"/>
                              <w:b/>
                              <w:color w:val="C00000"/>
                              <w:sz w:val="70"/>
                              <w:szCs w:val="70"/>
                            </w:rPr>
                            <w:instrText xml:space="preserve"> SUBJECT   \* MERGEFORMAT </w:instrText>
                          </w:r>
                          <w:r w:rsidRPr="00363B57">
                            <w:rPr>
                              <w:rFonts w:cstheme="minorHAnsi"/>
                              <w:b/>
                              <w:color w:val="C00000"/>
                              <w:sz w:val="70"/>
                              <w:szCs w:val="70"/>
                            </w:rPr>
                            <w:fldChar w:fldCharType="separate"/>
                          </w:r>
                          <w:r w:rsidRPr="00363B57">
                            <w:rPr>
                              <w:rFonts w:cstheme="minorHAnsi"/>
                              <w:b/>
                              <w:color w:val="C00000"/>
                              <w:sz w:val="70"/>
                              <w:szCs w:val="70"/>
                            </w:rPr>
                            <w:t>Project Pi</w:t>
                          </w:r>
                          <w:r w:rsidRPr="00363B57">
                            <w:rPr>
                              <w:rFonts w:cstheme="minorHAnsi"/>
                              <w:b/>
                              <w:color w:val="C00000"/>
                              <w:sz w:val="70"/>
                              <w:szCs w:val="70"/>
                            </w:rPr>
                            <w:fldChar w:fldCharType="end"/>
                          </w:r>
                        </w:p>
                        <w:p w:rsidRPr="00363B57" w:rsidR="005B1764" w:rsidP="00E56795" w:rsidRDefault="005B1764" w14:paraId="45829A80" w14:textId="268BF9BB">
                          <w:pPr>
                            <w:pStyle w:val="Heading"/>
                            <w:rPr>
                              <w:sz w:val="36"/>
                              <w:szCs w:val="36"/>
                              <w:lang w:val="en-AU"/>
                            </w:rPr>
                          </w:pPr>
                          <w:r>
                            <w:rPr>
                              <w:sz w:val="36"/>
                              <w:szCs w:val="36"/>
                              <w:lang w:val="en-AU"/>
                            </w:rPr>
                            <w:t>Data Migration Validation Solution</w:t>
                          </w:r>
                        </w:p>
                        <w:p w:rsidRPr="008D25F2" w:rsidR="005B1764" w:rsidP="00E56795" w:rsidRDefault="005B1764" w14:paraId="672A6659" w14:textId="77777777">
                          <w:pPr>
                            <w:pStyle w:val="Heading"/>
                            <w:rPr>
                              <w:lang w:val="en-AU"/>
                            </w:rPr>
                          </w:pPr>
                        </w:p>
                        <w:p w:rsidRPr="008D25F2" w:rsidR="005B1764" w:rsidP="00E56795" w:rsidRDefault="005B1764" w14:paraId="2943C80D" w14:textId="77777777">
                          <w:pPr>
                            <w:rPr>
                              <w:rFonts w:cstheme="minorHAnsi"/>
                              <w:sz w:val="20"/>
                              <w:szCs w:val="20"/>
                            </w:rPr>
                          </w:pPr>
                          <w:r w:rsidRPr="008D25F2">
                            <w:rPr>
                              <w:rFonts w:cstheme="minorHAnsi"/>
                              <w:sz w:val="20"/>
                              <w:szCs w:val="20"/>
                            </w:rPr>
                            <w:t xml:space="preserve">Author: Deloitte </w:t>
                          </w:r>
                        </w:p>
                        <w:p w:rsidRPr="008D25F2" w:rsidR="005B1764" w:rsidP="00E56795" w:rsidRDefault="005B1764" w14:paraId="00D73BDA" w14:textId="6AA6A053">
                          <w:pPr>
                            <w:rPr>
                              <w:rFonts w:cstheme="minorHAnsi"/>
                              <w:sz w:val="20"/>
                              <w:szCs w:val="20"/>
                            </w:rPr>
                          </w:pPr>
                          <w:r>
                            <w:rPr>
                              <w:rFonts w:cstheme="minorHAnsi"/>
                              <w:sz w:val="20"/>
                              <w:szCs w:val="20"/>
                            </w:rPr>
                            <w:t xml:space="preserve">Date: 01 October </w:t>
                          </w:r>
                          <w:r w:rsidRPr="008D25F2">
                            <w:rPr>
                              <w:rFonts w:cstheme="minorHAnsi"/>
                              <w:sz w:val="20"/>
                              <w:szCs w:val="20"/>
                            </w:rPr>
                            <w:t>2019</w:t>
                          </w:r>
                        </w:p>
                        <w:p w:rsidRPr="008D25F2" w:rsidR="005B1764" w:rsidP="00E56795" w:rsidRDefault="005B1764" w14:paraId="2BD2347A" w14:textId="034D8B49">
                          <w:pPr>
                            <w:rPr>
                              <w:rFonts w:cstheme="minorHAnsi"/>
                              <w:sz w:val="20"/>
                              <w:szCs w:val="20"/>
                            </w:rPr>
                          </w:pPr>
                          <w:r>
                            <w:rPr>
                              <w:rFonts w:cstheme="minorHAnsi"/>
                              <w:sz w:val="20"/>
                              <w:szCs w:val="20"/>
                            </w:rPr>
                            <w:t>Version: 0.1</w:t>
                          </w:r>
                        </w:p>
                        <w:p w:rsidR="005B1764" w:rsidP="00E56795" w:rsidRDefault="005B1764" w14:paraId="0A37501D" w14:textId="77777777"/>
                      </w:txbxContent>
                    </v:textbox>
                  </v:shape>
                </v:group>
                <w10:wrap anchorx="margin"/>
              </v:group>
            </w:pict>
          </mc:Fallback>
        </mc:AlternateContent>
      </w:r>
      <w:r w:rsidRPr="009D16BE">
        <w:rPr>
          <w:rFonts w:cstheme="minorHAnsi"/>
          <w:noProof/>
          <w:sz w:val="20"/>
          <w:szCs w:val="20"/>
          <w:lang w:eastAsia="en-AU"/>
        </w:rPr>
        <w:drawing>
          <wp:anchor distT="0" distB="0" distL="114300" distR="114300" simplePos="0" relativeHeight="251658240" behindDoc="0" locked="0" layoutInCell="1" allowOverlap="1" wp14:anchorId="39F0EF86" wp14:editId="6B21A7D1">
            <wp:simplePos x="0" y="0"/>
            <wp:positionH relativeFrom="margin">
              <wp:posOffset>425450</wp:posOffset>
            </wp:positionH>
            <wp:positionV relativeFrom="paragraph">
              <wp:posOffset>-1883746</wp:posOffset>
            </wp:positionV>
            <wp:extent cx="3965632" cy="1396253"/>
            <wp:effectExtent l="0" t="0" r="0" b="0"/>
            <wp:wrapNone/>
            <wp:docPr id="1" name="Picture 1" descr="C:\Users\edwinlau\OneDrive - Deloitte (O365D)\Desktop\RMIT\1280px-RMIT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lau\OneDrive - Deloitte (O365D)\Desktop\RMIT\1280px-RMIT_University_Logo.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65632" cy="1396253"/>
                    </a:xfrm>
                    <a:prstGeom prst="rect">
                      <a:avLst/>
                    </a:prstGeom>
                    <a:noFill/>
                    <a:ln>
                      <a:noFill/>
                    </a:ln>
                  </pic:spPr>
                </pic:pic>
              </a:graphicData>
            </a:graphic>
            <wp14:sizeRelH relativeFrom="page">
              <wp14:pctWidth>0</wp14:pctWidth>
            </wp14:sizeRelH>
            <wp14:sizeRelV relativeFrom="page">
              <wp14:pctHeight>0</wp14:pctHeight>
            </wp14:sizeRelV>
          </wp:anchor>
        </w:drawing>
      </w:r>
      <w:ins w:author="Roohi Rahiman" w:date="2019-11-14T15:38:29.3868169" w:id="1573236918">
        <w:r w:rsidR="4B729488">
          <w:rPr/>
          <w:t/>
        </w:r>
      </w:ins>
    </w:p>
    <w:p w:rsidRPr="009D16BE" w:rsidR="00E56795" w:rsidP="0085035E" w:rsidRDefault="00E56795" w14:paraId="51F053F3" w14:textId="77777777">
      <w:pPr>
        <w:spacing w:before="0"/>
        <w:rPr>
          <w:rFonts w:cstheme="minorHAnsi"/>
          <w:sz w:val="20"/>
          <w:szCs w:val="20"/>
        </w:rPr>
      </w:pPr>
      <w:r w:rsidRPr="009D16BE">
        <w:rPr>
          <w:rFonts w:cstheme="minorHAnsi"/>
          <w:noProof/>
          <w:lang w:eastAsia="en-AU"/>
        </w:rPr>
        <mc:AlternateContent>
          <mc:Choice Requires="wps">
            <w:drawing>
              <wp:anchor distT="0" distB="0" distL="114300" distR="114300" simplePos="0" relativeHeight="251658241" behindDoc="0" locked="0" layoutInCell="1" allowOverlap="1" wp14:anchorId="052FE95A" wp14:editId="1A17CEE1">
                <wp:simplePos x="0" y="0"/>
                <wp:positionH relativeFrom="column">
                  <wp:posOffset>0</wp:posOffset>
                </wp:positionH>
                <wp:positionV relativeFrom="paragraph">
                  <wp:posOffset>0</wp:posOffset>
                </wp:positionV>
                <wp:extent cx="5297316" cy="2195947"/>
                <wp:effectExtent l="0" t="0" r="0" b="0"/>
                <wp:wrapNone/>
                <wp:docPr id="6" name="Text Box 6"/>
                <wp:cNvGraphicFramePr/>
                <a:graphic xmlns:a="http://schemas.openxmlformats.org/drawingml/2006/main">
                  <a:graphicData uri="http://schemas.microsoft.com/office/word/2010/wordprocessingShape">
                    <wps:wsp>
                      <wps:cNvSpPr txBox="1"/>
                      <wps:spPr>
                        <a:xfrm>
                          <a:off x="0" y="0"/>
                          <a:ext cx="5297316" cy="2195947"/>
                        </a:xfrm>
                        <a:prstGeom prst="rect">
                          <a:avLst/>
                        </a:prstGeom>
                        <a:solidFill>
                          <a:sysClr val="window" lastClr="FFFFFF"/>
                        </a:solidFill>
                        <a:ln w="6350">
                          <a:noFill/>
                        </a:ln>
                      </wps:spPr>
                      <wps:txbx>
                        <w:txbxContent>
                          <w:p w:rsidRPr="00363B57" w:rsidR="005B1764" w:rsidP="00E56795" w:rsidRDefault="005B1764" w14:paraId="31995755" w14:textId="77777777">
                            <w:pPr>
                              <w:rPr>
                                <w:rFonts w:cstheme="minorHAnsi"/>
                                <w:b/>
                                <w:color w:val="C00000"/>
                                <w:sz w:val="70"/>
                                <w:szCs w:val="70"/>
                              </w:rPr>
                            </w:pPr>
                            <w:r w:rsidRPr="00363B57">
                              <w:rPr>
                                <w:rFonts w:cstheme="minorHAnsi"/>
                                <w:b/>
                                <w:color w:val="C00000"/>
                                <w:sz w:val="70"/>
                                <w:szCs w:val="70"/>
                              </w:rPr>
                              <w:t xml:space="preserve">RMIT </w:t>
                            </w:r>
                            <w:r w:rsidRPr="00363B57">
                              <w:rPr>
                                <w:rFonts w:cstheme="minorHAnsi"/>
                                <w:b/>
                                <w:color w:val="C00000"/>
                                <w:sz w:val="70"/>
                                <w:szCs w:val="70"/>
                              </w:rPr>
                              <w:fldChar w:fldCharType="begin"/>
                            </w:r>
                            <w:r w:rsidRPr="00363B57">
                              <w:rPr>
                                <w:rFonts w:cstheme="minorHAnsi"/>
                                <w:b/>
                                <w:color w:val="C00000"/>
                                <w:sz w:val="70"/>
                                <w:szCs w:val="70"/>
                              </w:rPr>
                              <w:instrText xml:space="preserve"> SUBJECT   \* MERGEFORMAT </w:instrText>
                            </w:r>
                            <w:r w:rsidRPr="00363B57">
                              <w:rPr>
                                <w:rFonts w:cstheme="minorHAnsi"/>
                                <w:b/>
                                <w:color w:val="C00000"/>
                                <w:sz w:val="70"/>
                                <w:szCs w:val="70"/>
                              </w:rPr>
                              <w:fldChar w:fldCharType="separate"/>
                            </w:r>
                            <w:r w:rsidRPr="00363B57">
                              <w:rPr>
                                <w:rFonts w:cstheme="minorHAnsi"/>
                                <w:b/>
                                <w:color w:val="C00000"/>
                                <w:sz w:val="70"/>
                                <w:szCs w:val="70"/>
                              </w:rPr>
                              <w:t>Project Pi</w:t>
                            </w:r>
                            <w:r w:rsidRPr="00363B57">
                              <w:rPr>
                                <w:rFonts w:cstheme="minorHAnsi"/>
                                <w:b/>
                                <w:color w:val="C00000"/>
                                <w:sz w:val="70"/>
                                <w:szCs w:val="70"/>
                              </w:rPr>
                              <w:fldChar w:fldCharType="end"/>
                            </w:r>
                          </w:p>
                          <w:p w:rsidRPr="00363B57" w:rsidR="005B1764" w:rsidP="00E56795" w:rsidRDefault="005B1764" w14:paraId="62B81505" w14:textId="77777777">
                            <w:pPr>
                              <w:pStyle w:val="Heading"/>
                              <w:rPr>
                                <w:sz w:val="36"/>
                                <w:szCs w:val="36"/>
                                <w:lang w:val="en-AU"/>
                              </w:rPr>
                            </w:pPr>
                            <w:r>
                              <w:rPr>
                                <w:sz w:val="36"/>
                                <w:szCs w:val="36"/>
                                <w:lang w:val="en-AU"/>
                              </w:rPr>
                              <w:t>Data Conversion Scope and Strategy</w:t>
                            </w:r>
                          </w:p>
                          <w:p w:rsidRPr="008D25F2" w:rsidR="005B1764" w:rsidP="00E56795" w:rsidRDefault="005B1764" w14:paraId="4B0B430C" w14:textId="77777777">
                            <w:pPr>
                              <w:pStyle w:val="Heading"/>
                              <w:rPr>
                                <w:lang w:val="en-AU"/>
                              </w:rPr>
                            </w:pPr>
                          </w:p>
                          <w:p w:rsidRPr="008D25F2" w:rsidR="005B1764" w:rsidP="00E56795" w:rsidRDefault="005B1764" w14:paraId="0A180239" w14:textId="77777777">
                            <w:pPr>
                              <w:rPr>
                                <w:rFonts w:cstheme="minorHAnsi"/>
                                <w:sz w:val="20"/>
                                <w:szCs w:val="20"/>
                              </w:rPr>
                            </w:pPr>
                            <w:r w:rsidRPr="008D25F2">
                              <w:rPr>
                                <w:rFonts w:cstheme="minorHAnsi"/>
                                <w:sz w:val="20"/>
                                <w:szCs w:val="20"/>
                              </w:rPr>
                              <w:t xml:space="preserve">Author: Deloitte </w:t>
                            </w:r>
                          </w:p>
                          <w:p w:rsidRPr="008D25F2" w:rsidR="005B1764" w:rsidP="00E56795" w:rsidRDefault="005B1764" w14:paraId="5619F689" w14:textId="77777777">
                            <w:pPr>
                              <w:rPr>
                                <w:rFonts w:cstheme="minorHAnsi"/>
                                <w:sz w:val="20"/>
                                <w:szCs w:val="20"/>
                              </w:rPr>
                            </w:pPr>
                            <w:r w:rsidRPr="008D25F2">
                              <w:rPr>
                                <w:rFonts w:cstheme="minorHAnsi"/>
                                <w:sz w:val="20"/>
                                <w:szCs w:val="20"/>
                              </w:rPr>
                              <w:t>Date: 28 May 2019</w:t>
                            </w:r>
                          </w:p>
                          <w:p w:rsidRPr="008D25F2" w:rsidR="005B1764" w:rsidP="00E56795" w:rsidRDefault="005B1764" w14:paraId="3D13B797" w14:textId="77777777">
                            <w:pPr>
                              <w:rPr>
                                <w:rFonts w:cstheme="minorHAnsi"/>
                                <w:sz w:val="20"/>
                                <w:szCs w:val="20"/>
                              </w:rPr>
                            </w:pPr>
                            <w:r>
                              <w:rPr>
                                <w:rFonts w:cstheme="minorHAnsi"/>
                                <w:sz w:val="20"/>
                                <w:szCs w:val="20"/>
                              </w:rPr>
                              <w:t xml:space="preserve">Version: </w:t>
                            </w:r>
                            <w:r w:rsidRPr="008D25F2">
                              <w:rPr>
                                <w:rFonts w:cstheme="minorHAnsi"/>
                                <w:sz w:val="20"/>
                                <w:szCs w:val="20"/>
                              </w:rPr>
                              <w:t>0.10</w:t>
                            </w:r>
                          </w:p>
                          <w:p w:rsidR="005B1764" w:rsidP="00E56795" w:rsidRDefault="005B1764" w14:paraId="3877032F"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72DAB4DA">
              <v:shape id="Text Box 6" style="position:absolute;margin-left:0;margin-top:0;width:417.1pt;height:172.9pt;z-index:251658241;visibility:visible;mso-wrap-style:square;mso-wrap-distance-left:9pt;mso-wrap-distance-top:0;mso-wrap-distance-right:9pt;mso-wrap-distance-bottom:0;mso-position-horizontal:absolute;mso-position-horizontal-relative:text;mso-position-vertical:absolute;mso-position-vertical-relative:text;v-text-anchor:top" o:spid="_x0000_s1031" fillcolor="window"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" w14:anchorId="052FE95A">
                <v:textbox>
                  <w:txbxContent>
                    <w:p w:rsidRPr="00363B57" w:rsidR="005B1764" w:rsidP="00E56795" w:rsidRDefault="005B1764" w14:paraId="5928E273" w14:textId="77777777">
                      <w:pPr>
                        <w:rPr>
                          <w:rFonts w:cstheme="minorHAnsi"/>
                          <w:b/>
                          <w:color w:val="C00000"/>
                          <w:sz w:val="70"/>
                          <w:szCs w:val="70"/>
                        </w:rPr>
                      </w:pPr>
                      <w:r w:rsidRPr="00363B57">
                        <w:rPr>
                          <w:rFonts w:cstheme="minorHAnsi"/>
                          <w:b/>
                          <w:color w:val="C00000"/>
                          <w:sz w:val="70"/>
                          <w:szCs w:val="70"/>
                        </w:rPr>
                        <w:t xml:space="preserve">RMIT </w:t>
                      </w:r>
                      <w:r w:rsidRPr="00363B57">
                        <w:rPr>
                          <w:rFonts w:cstheme="minorHAnsi"/>
                          <w:b/>
                          <w:color w:val="C00000"/>
                          <w:sz w:val="70"/>
                          <w:szCs w:val="70"/>
                        </w:rPr>
                        <w:fldChar w:fldCharType="begin"/>
                      </w:r>
                      <w:r w:rsidRPr="00363B57">
                        <w:rPr>
                          <w:rFonts w:cstheme="minorHAnsi"/>
                          <w:b/>
                          <w:color w:val="C00000"/>
                          <w:sz w:val="70"/>
                          <w:szCs w:val="70"/>
                        </w:rPr>
                        <w:instrText xml:space="preserve"> SUBJECT   \* MERGEFORMAT </w:instrText>
                      </w:r>
                      <w:r w:rsidRPr="00363B57">
                        <w:rPr>
                          <w:rFonts w:cstheme="minorHAnsi"/>
                          <w:b/>
                          <w:color w:val="C00000"/>
                          <w:sz w:val="70"/>
                          <w:szCs w:val="70"/>
                        </w:rPr>
                        <w:fldChar w:fldCharType="separate"/>
                      </w:r>
                      <w:r w:rsidRPr="00363B57">
                        <w:rPr>
                          <w:rFonts w:cstheme="minorHAnsi"/>
                          <w:b/>
                          <w:color w:val="C00000"/>
                          <w:sz w:val="70"/>
                          <w:szCs w:val="70"/>
                        </w:rPr>
                        <w:t>Project Pi</w:t>
                      </w:r>
                      <w:r w:rsidRPr="00363B57">
                        <w:rPr>
                          <w:rFonts w:cstheme="minorHAnsi"/>
                          <w:b/>
                          <w:color w:val="C00000"/>
                          <w:sz w:val="70"/>
                          <w:szCs w:val="70"/>
                        </w:rPr>
                        <w:fldChar w:fldCharType="end"/>
                      </w:r>
                    </w:p>
                    <w:p w:rsidRPr="00363B57" w:rsidR="005B1764" w:rsidP="00E56795" w:rsidRDefault="005B1764" w14:paraId="6FD365CF" w14:textId="77777777">
                      <w:pPr>
                        <w:pStyle w:val="Heading"/>
                        <w:rPr>
                          <w:sz w:val="36"/>
                          <w:szCs w:val="36"/>
                          <w:lang w:val="en-AU"/>
                        </w:rPr>
                      </w:pPr>
                      <w:r>
                        <w:rPr>
                          <w:sz w:val="36"/>
                          <w:szCs w:val="36"/>
                          <w:lang w:val="en-AU"/>
                        </w:rPr>
                        <w:t>Data Conversion Scope and Strategy</w:t>
                      </w:r>
                    </w:p>
                    <w:p w:rsidRPr="008D25F2" w:rsidR="005B1764" w:rsidP="00E56795" w:rsidRDefault="005B1764" w14:paraId="5DAB6C7B" w14:textId="77777777">
                      <w:pPr>
                        <w:pStyle w:val="Heading"/>
                        <w:rPr>
                          <w:lang w:val="en-AU"/>
                        </w:rPr>
                      </w:pPr>
                    </w:p>
                    <w:p w:rsidRPr="008D25F2" w:rsidR="005B1764" w:rsidP="00E56795" w:rsidRDefault="005B1764" w14:paraId="64548566" w14:textId="77777777">
                      <w:pPr>
                        <w:rPr>
                          <w:rFonts w:cstheme="minorHAnsi"/>
                          <w:sz w:val="20"/>
                          <w:szCs w:val="20"/>
                        </w:rPr>
                      </w:pPr>
                      <w:r w:rsidRPr="008D25F2">
                        <w:rPr>
                          <w:rFonts w:cstheme="minorHAnsi"/>
                          <w:sz w:val="20"/>
                          <w:szCs w:val="20"/>
                        </w:rPr>
                        <w:t xml:space="preserve">Author: Deloitte </w:t>
                      </w:r>
                    </w:p>
                    <w:p w:rsidRPr="008D25F2" w:rsidR="005B1764" w:rsidP="00E56795" w:rsidRDefault="005B1764" w14:paraId="7F717D40" w14:textId="77777777">
                      <w:pPr>
                        <w:rPr>
                          <w:rFonts w:cstheme="minorHAnsi"/>
                          <w:sz w:val="20"/>
                          <w:szCs w:val="20"/>
                        </w:rPr>
                      </w:pPr>
                      <w:r w:rsidRPr="008D25F2">
                        <w:rPr>
                          <w:rFonts w:cstheme="minorHAnsi"/>
                          <w:sz w:val="20"/>
                          <w:szCs w:val="20"/>
                        </w:rPr>
                        <w:t>Date: 28 May 2019</w:t>
                      </w:r>
                    </w:p>
                    <w:p w:rsidRPr="008D25F2" w:rsidR="005B1764" w:rsidP="00E56795" w:rsidRDefault="005B1764" w14:paraId="3C47A841" w14:textId="77777777">
                      <w:pPr>
                        <w:rPr>
                          <w:rFonts w:cstheme="minorHAnsi"/>
                          <w:sz w:val="20"/>
                          <w:szCs w:val="20"/>
                        </w:rPr>
                      </w:pPr>
                      <w:r>
                        <w:rPr>
                          <w:rFonts w:cstheme="minorHAnsi"/>
                          <w:sz w:val="20"/>
                          <w:szCs w:val="20"/>
                        </w:rPr>
                        <w:t xml:space="preserve">Version: </w:t>
                      </w:r>
                      <w:r w:rsidRPr="008D25F2">
                        <w:rPr>
                          <w:rFonts w:cstheme="minorHAnsi"/>
                          <w:sz w:val="20"/>
                          <w:szCs w:val="20"/>
                        </w:rPr>
                        <w:t>0.10</w:t>
                      </w:r>
                    </w:p>
                    <w:p w:rsidR="005B1764" w:rsidP="00E56795" w:rsidRDefault="005B1764" w14:paraId="02EB378F" w14:textId="77777777"/>
                  </w:txbxContent>
                </v:textbox>
              </v:shape>
            </w:pict>
          </mc:Fallback>
        </mc:AlternateContent>
      </w:r>
    </w:p>
    <w:p w:rsidRPr="009D16BE" w:rsidR="00E56795" w:rsidP="0085035E" w:rsidRDefault="00E56795" w14:paraId="0BD17C94" w14:textId="77777777">
      <w:pPr>
        <w:spacing w:before="0"/>
        <w:rPr>
          <w:rFonts w:cstheme="minorHAnsi"/>
          <w:sz w:val="20"/>
          <w:szCs w:val="20"/>
        </w:rPr>
      </w:pPr>
    </w:p>
    <w:p w:rsidRPr="009D16BE" w:rsidR="00E56795" w:rsidP="0085035E" w:rsidRDefault="00E56795" w14:paraId="7EA4F16F" w14:textId="77777777">
      <w:pPr>
        <w:spacing w:before="0"/>
        <w:rPr>
          <w:rFonts w:cstheme="minorHAnsi"/>
          <w:sz w:val="20"/>
          <w:szCs w:val="20"/>
        </w:rPr>
      </w:pPr>
    </w:p>
    <w:p w:rsidRPr="009D16BE" w:rsidR="00E56795" w:rsidP="0085035E" w:rsidRDefault="00E56795" w14:paraId="18CF2DF5" w14:textId="77777777">
      <w:pPr>
        <w:spacing w:before="0"/>
        <w:rPr>
          <w:rFonts w:cstheme="minorHAnsi"/>
          <w:sz w:val="20"/>
          <w:szCs w:val="20"/>
        </w:rPr>
      </w:pPr>
    </w:p>
    <w:p w:rsidRPr="009D16BE" w:rsidR="00E56795" w:rsidP="0085035E" w:rsidRDefault="00E56795" w14:paraId="5F22C294" w14:textId="77777777">
      <w:pPr>
        <w:spacing w:before="0"/>
        <w:rPr>
          <w:rFonts w:cstheme="minorHAnsi"/>
          <w:sz w:val="20"/>
          <w:szCs w:val="20"/>
        </w:rPr>
      </w:pPr>
    </w:p>
    <w:p w:rsidRPr="009D16BE" w:rsidR="00E56795" w:rsidP="0085035E" w:rsidRDefault="00E56795" w14:paraId="538F98E8" w14:textId="77777777">
      <w:pPr>
        <w:spacing w:before="0"/>
        <w:rPr>
          <w:rFonts w:cstheme="minorHAnsi"/>
          <w:b/>
          <w:sz w:val="20"/>
          <w:szCs w:val="20"/>
        </w:rPr>
      </w:pPr>
    </w:p>
    <w:p w:rsidRPr="009D16BE" w:rsidR="00E56795" w:rsidP="0085035E" w:rsidRDefault="00E56795" w14:paraId="46E9E0C3" w14:textId="77777777">
      <w:pPr>
        <w:spacing w:before="0"/>
        <w:rPr>
          <w:rFonts w:cstheme="minorHAnsi"/>
          <w:b/>
          <w:sz w:val="20"/>
          <w:szCs w:val="20"/>
        </w:rPr>
      </w:pPr>
    </w:p>
    <w:p w:rsidRPr="009D16BE" w:rsidR="00E56795" w:rsidP="0085035E" w:rsidRDefault="00E56795" w14:paraId="15606292" w14:textId="77777777">
      <w:pPr>
        <w:spacing w:before="0"/>
        <w:rPr>
          <w:rFonts w:cstheme="minorHAnsi"/>
          <w:b/>
          <w:sz w:val="20"/>
          <w:szCs w:val="20"/>
        </w:rPr>
      </w:pPr>
    </w:p>
    <w:p w:rsidRPr="009D16BE" w:rsidR="00E56795" w:rsidP="0085035E" w:rsidRDefault="00E56795" w14:paraId="2DB24AB0" w14:textId="77777777">
      <w:pPr>
        <w:spacing w:before="0"/>
        <w:rPr>
          <w:rFonts w:cstheme="minorHAnsi"/>
          <w:b/>
          <w:sz w:val="20"/>
          <w:szCs w:val="20"/>
        </w:rPr>
      </w:pPr>
    </w:p>
    <w:p w:rsidRPr="009D16BE" w:rsidR="00E56795" w:rsidP="0085035E" w:rsidRDefault="00E56795" w14:paraId="2BE81F00" w14:textId="77777777">
      <w:pPr>
        <w:spacing w:before="0"/>
        <w:rPr>
          <w:rFonts w:cstheme="minorHAnsi"/>
          <w:b/>
          <w:sz w:val="20"/>
          <w:szCs w:val="20"/>
        </w:rPr>
      </w:pPr>
    </w:p>
    <w:p w:rsidRPr="009D16BE" w:rsidR="00E56795" w:rsidP="0085035E" w:rsidRDefault="00E56795" w14:paraId="02FA0D68" w14:textId="77777777">
      <w:pPr>
        <w:spacing w:before="0"/>
        <w:rPr>
          <w:rFonts w:cstheme="minorHAnsi"/>
          <w:b/>
          <w:sz w:val="40"/>
          <w:szCs w:val="40"/>
        </w:rPr>
      </w:pPr>
    </w:p>
    <w:p w:rsidRPr="009D16BE" w:rsidR="00E56795" w:rsidP="0085035E" w:rsidRDefault="00E56795" w14:paraId="4DE1106B" w14:textId="77777777">
      <w:pPr>
        <w:spacing w:before="0"/>
        <w:jc w:val="center"/>
        <w:rPr>
          <w:rFonts w:cstheme="minorHAnsi"/>
          <w:b/>
          <w:sz w:val="40"/>
          <w:szCs w:val="40"/>
        </w:rPr>
      </w:pPr>
      <w:r w:rsidRPr="009D16BE">
        <w:rPr>
          <w:rFonts w:cstheme="minorHAnsi"/>
          <w:b/>
          <w:sz w:val="40"/>
          <w:szCs w:val="40"/>
        </w:rPr>
        <w:t>CONFIDENTIAL – NO DECISION HAS BEEN MA</w:t>
      </w:r>
    </w:p>
    <w:p w:rsidRPr="009D16BE" w:rsidR="00E56795" w:rsidP="0085035E" w:rsidRDefault="00E56795" w14:paraId="4E3FB735" w14:textId="77777777">
      <w:pPr>
        <w:spacing w:before="0"/>
        <w:rPr>
          <w:rFonts w:eastAsia="Times New Roman" w:cstheme="minorHAnsi"/>
          <w:i/>
          <w:color w:val="4F81BD"/>
          <w:szCs w:val="20"/>
          <w:lang w:eastAsia="en-AU"/>
        </w:rPr>
      </w:pPr>
      <w:r w:rsidRPr="009D16BE">
        <w:rPr>
          <w:rFonts w:eastAsia="Times New Roman" w:cstheme="minorHAnsi"/>
          <w:i/>
          <w:color w:val="4F81BD"/>
          <w:szCs w:val="20"/>
          <w:lang w:eastAsia="en-AU"/>
        </w:rPr>
        <w:t xml:space="preserve"> </w:t>
      </w:r>
    </w:p>
    <w:p w:rsidRPr="009D16BE" w:rsidR="00E56795" w:rsidP="0085035E" w:rsidRDefault="00E56795" w14:paraId="7D645107" w14:textId="77777777">
      <w:pPr>
        <w:spacing w:before="0"/>
        <w:rPr>
          <w:rFonts w:eastAsia="Times New Roman" w:cstheme="minorHAnsi"/>
          <w:i/>
          <w:color w:val="4F81BD"/>
          <w:szCs w:val="20"/>
          <w:lang w:eastAsia="en-AU"/>
        </w:rPr>
      </w:pPr>
    </w:p>
    <w:p w:rsidRPr="009D16BE" w:rsidR="00E56795" w:rsidP="0085035E" w:rsidRDefault="00E56795" w14:paraId="0C858583" w14:textId="77777777">
      <w:pPr>
        <w:spacing w:before="0"/>
        <w:rPr>
          <w:rFonts w:cstheme="minorHAnsi"/>
          <w:sz w:val="20"/>
          <w:szCs w:val="20"/>
        </w:rPr>
        <w:sectPr w:rsidRPr="009D16BE" w:rsidR="00E56795" w:rsidSect="00F52DD7">
          <w:sectPrChange w:author="Roohi Rahiman" w:date="2019-11-14T15:38:29.3868169" w:id="1487399047">
            <w:sectPr w:rsidRPr="009D16BE" w:rsidR="00E56795" w:rsidSect="00F52DD7">
              <w:pgSz w:w="11906" w:h="16838"/>
              <w:pgMar w:top="6469" w:right="1440" w:bottom="1418" w:left="1440" w:header="709" w:footer="709" w:gutter="0"/>
              <w:cols w:space="708"/>
              <w:titlePg/>
              <w:docGrid w:linePitch="360"/>
            </w:sectPr>
          </w:sectPrChange>
          <w:headerReference w:type="even" r:id="rId12"/>
          <w:headerReference w:type="default" r:id="rId13"/>
          <w:footerReference w:type="default" r:id="rId14"/>
          <w:headerReference w:type="first" r:id="rId15"/>
          <w:footerReference w:type="first" r:id="rId16"/>
          <w:pgSz w:w="11906" w:h="16838" w:orient="portrait"/>
          <w:pgMar w:top="6469" w:right="1440" w:bottom="1418" w:left="1440" w:header="709" w:footer="709" w:gutter="0"/>
          <w:cols w:space="708"/>
          <w:titlePg/>
          <w:docGrid w:linePitch="360"/>
        </w:sectPr>
      </w:pPr>
    </w:p>
    <w:p w:rsidRPr="009D16BE" w:rsidR="00E56795" w:rsidP="0085035E" w:rsidRDefault="00E56795" w14:paraId="795FB1C0" w14:textId="77777777">
      <w:pPr>
        <w:spacing w:before="0"/>
        <w:rPr>
          <w:rFonts w:cstheme="minorHAnsi"/>
          <w:color w:val="C00000"/>
          <w:sz w:val="36"/>
          <w:szCs w:val="36"/>
        </w:rPr>
      </w:pPr>
      <w:r w:rsidRPr="009D16BE">
        <w:rPr>
          <w:rFonts w:cstheme="minorHAnsi"/>
          <w:b/>
          <w:color w:val="C00000"/>
          <w:sz w:val="36"/>
          <w:szCs w:val="36"/>
        </w:rPr>
        <w:lastRenderedPageBreak/>
        <w:t>Document Control Information</w:t>
      </w:r>
    </w:p>
    <w:p w:rsidRPr="009D16BE" w:rsidR="00E56795" w:rsidP="0085035E" w:rsidRDefault="00E56795" w14:paraId="673317AC" w14:textId="77777777">
      <w:pPr>
        <w:spacing w:before="0"/>
        <w:rPr>
          <w:rFonts w:cstheme="minorHAnsi"/>
          <w:b/>
        </w:rPr>
      </w:pPr>
    </w:p>
    <w:p w:rsidRPr="009D16BE" w:rsidR="00E56795" w:rsidP="0085035E" w:rsidRDefault="00E56795" w14:paraId="2E200451" w14:textId="77777777">
      <w:pPr>
        <w:spacing w:before="0"/>
        <w:rPr>
          <w:rFonts w:cstheme="minorHAnsi"/>
          <w:b/>
          <w:color w:val="C00000"/>
          <w:sz w:val="28"/>
          <w:szCs w:val="28"/>
        </w:rPr>
      </w:pPr>
      <w:r w:rsidRPr="009D16BE">
        <w:rPr>
          <w:rFonts w:cstheme="minorHAnsi"/>
          <w:b/>
          <w:color w:val="C00000"/>
          <w:sz w:val="28"/>
          <w:szCs w:val="28"/>
        </w:rPr>
        <w:t>Document Information</w:t>
      </w:r>
    </w:p>
    <w:tbl>
      <w:tblPr>
        <w:tblStyle w:val="TableGridLight"/>
        <w:tblW w:w="9098" w:type="dxa"/>
        <w:tblLayout w:type="fixed"/>
        <w:tblLook w:val="0000" w:firstRow="0" w:lastRow="0" w:firstColumn="0" w:lastColumn="0" w:noHBand="0" w:noVBand="0"/>
      </w:tblPr>
      <w:tblGrid>
        <w:gridCol w:w="2837"/>
        <w:gridCol w:w="6261"/>
      </w:tblGrid>
      <w:tr w:rsidRPr="009D16BE" w:rsidR="00E56795" w:rsidTr="004A7D20" w14:paraId="4E54948D" w14:textId="77777777">
        <w:trPr>
          <w:trHeight w:val="251"/>
        </w:trPr>
        <w:tc>
          <w:tcPr>
            <w:tcW w:w="2837" w:type="dxa"/>
          </w:tcPr>
          <w:p w:rsidRPr="009D16BE" w:rsidR="00E56795" w:rsidP="0085035E" w:rsidRDefault="00E56795" w14:paraId="1D52614F" w14:textId="77777777">
            <w:pPr>
              <w:spacing w:before="0"/>
              <w:rPr>
                <w:rFonts w:asciiTheme="minorHAnsi" w:hAnsiTheme="minorHAnsi" w:cstheme="minorHAnsi"/>
                <w:szCs w:val="17"/>
              </w:rPr>
            </w:pPr>
            <w:r w:rsidRPr="009D16BE">
              <w:rPr>
                <w:rFonts w:asciiTheme="minorHAnsi" w:hAnsiTheme="minorHAnsi" w:cstheme="minorHAnsi"/>
                <w:szCs w:val="17"/>
              </w:rPr>
              <w:t>Deliverable Identification</w:t>
            </w:r>
          </w:p>
        </w:tc>
        <w:tc>
          <w:tcPr>
            <w:tcW w:w="6261" w:type="dxa"/>
          </w:tcPr>
          <w:p w:rsidRPr="009D16BE" w:rsidR="00E56795" w:rsidP="0085035E" w:rsidRDefault="00D6430C" w14:paraId="7C6BCAEB" w14:textId="6FE95454">
            <w:pPr>
              <w:keepNext/>
              <w:spacing w:before="0"/>
              <w:rPr>
                <w:rFonts w:eastAsia="Times" w:asciiTheme="minorHAnsi" w:hAnsiTheme="minorHAnsi" w:cstheme="minorHAnsi"/>
                <w:color w:val="000000"/>
                <w:szCs w:val="17"/>
              </w:rPr>
            </w:pPr>
            <w:r w:rsidRPr="009D16BE">
              <w:rPr>
                <w:rFonts w:eastAsia="Times" w:asciiTheme="minorHAnsi" w:hAnsiTheme="minorHAnsi" w:cstheme="minorHAnsi"/>
                <w:color w:val="000000"/>
                <w:szCs w:val="17"/>
              </w:rPr>
              <w:t>CNV 150</w:t>
            </w:r>
          </w:p>
        </w:tc>
      </w:tr>
      <w:tr w:rsidRPr="009D16BE" w:rsidR="00E56795" w:rsidTr="004A7D20" w14:paraId="10FF15E4" w14:textId="77777777">
        <w:trPr>
          <w:trHeight w:val="251"/>
        </w:trPr>
        <w:tc>
          <w:tcPr>
            <w:tcW w:w="2837" w:type="dxa"/>
          </w:tcPr>
          <w:p w:rsidRPr="009D16BE" w:rsidR="00E56795" w:rsidP="0085035E" w:rsidRDefault="00E56795" w14:paraId="1DD3D6BE" w14:textId="77777777">
            <w:pPr>
              <w:spacing w:before="0"/>
              <w:rPr>
                <w:rFonts w:asciiTheme="minorHAnsi" w:hAnsiTheme="minorHAnsi" w:cstheme="minorHAnsi"/>
                <w:szCs w:val="17"/>
              </w:rPr>
            </w:pPr>
            <w:bookmarkStart w:name="document" w:colFirst="1" w:colLast="1" w:id="0"/>
            <w:r w:rsidRPr="009D16BE">
              <w:rPr>
                <w:rFonts w:asciiTheme="minorHAnsi" w:hAnsiTheme="minorHAnsi" w:cstheme="minorHAnsi"/>
                <w:szCs w:val="17"/>
              </w:rPr>
              <w:t>Document Name</w:t>
            </w:r>
          </w:p>
        </w:tc>
        <w:tc>
          <w:tcPr>
            <w:tcW w:w="6261" w:type="dxa"/>
          </w:tcPr>
          <w:p w:rsidRPr="009D16BE" w:rsidR="00E56795" w:rsidP="0085035E" w:rsidRDefault="00D6430C" w14:paraId="62E1F19E" w14:textId="5193A810">
            <w:pPr>
              <w:keepNext/>
              <w:spacing w:before="0"/>
              <w:rPr>
                <w:rFonts w:eastAsia="Times" w:asciiTheme="minorHAnsi" w:hAnsiTheme="minorHAnsi" w:cstheme="minorHAnsi"/>
                <w:color w:val="000000"/>
                <w:szCs w:val="17"/>
              </w:rPr>
            </w:pPr>
            <w:r w:rsidRPr="009D16BE">
              <w:rPr>
                <w:rFonts w:eastAsia="Times" w:asciiTheme="minorHAnsi" w:hAnsiTheme="minorHAnsi" w:cstheme="minorHAnsi"/>
                <w:color w:val="000000"/>
                <w:szCs w:val="17"/>
              </w:rPr>
              <w:t xml:space="preserve">Data Validation </w:t>
            </w:r>
            <w:r w:rsidRPr="009D16BE" w:rsidR="007039FF">
              <w:rPr>
                <w:rFonts w:eastAsia="Times" w:asciiTheme="minorHAnsi" w:hAnsiTheme="minorHAnsi" w:cstheme="minorHAnsi"/>
                <w:color w:val="000000"/>
                <w:szCs w:val="17"/>
              </w:rPr>
              <w:t>Solution</w:t>
            </w:r>
          </w:p>
        </w:tc>
      </w:tr>
      <w:bookmarkEnd w:id="0"/>
      <w:tr w:rsidRPr="009D16BE" w:rsidR="00E56795" w:rsidTr="004A7D20" w14:paraId="45CE2D41" w14:textId="77777777">
        <w:trPr>
          <w:trHeight w:val="251"/>
        </w:trPr>
        <w:tc>
          <w:tcPr>
            <w:tcW w:w="2837" w:type="dxa"/>
          </w:tcPr>
          <w:p w:rsidRPr="009D16BE" w:rsidR="00E56795" w:rsidP="0085035E" w:rsidRDefault="00E56795" w14:paraId="24F776FD" w14:textId="77777777">
            <w:pPr>
              <w:spacing w:before="0"/>
              <w:rPr>
                <w:rFonts w:asciiTheme="minorHAnsi" w:hAnsiTheme="minorHAnsi" w:cstheme="minorHAnsi"/>
                <w:szCs w:val="17"/>
              </w:rPr>
            </w:pPr>
            <w:r w:rsidRPr="009D16BE">
              <w:rPr>
                <w:rFonts w:asciiTheme="minorHAnsi" w:hAnsiTheme="minorHAnsi" w:cstheme="minorHAnsi"/>
                <w:szCs w:val="17"/>
              </w:rPr>
              <w:t>Project Name</w:t>
            </w:r>
          </w:p>
        </w:tc>
        <w:tc>
          <w:tcPr>
            <w:tcW w:w="6261" w:type="dxa"/>
          </w:tcPr>
          <w:p w:rsidRPr="009D16BE" w:rsidR="00E56795" w:rsidP="0085035E" w:rsidRDefault="00E56795" w14:paraId="449C935D" w14:textId="77777777">
            <w:pPr>
              <w:spacing w:before="0"/>
              <w:rPr>
                <w:rFonts w:asciiTheme="minorHAnsi" w:hAnsiTheme="minorHAnsi" w:cstheme="minorHAnsi"/>
                <w:szCs w:val="17"/>
              </w:rPr>
            </w:pPr>
            <w:r w:rsidRPr="009D16BE">
              <w:rPr>
                <w:rFonts w:asciiTheme="minorHAnsi" w:hAnsiTheme="minorHAnsi" w:cstheme="minorHAnsi"/>
                <w:szCs w:val="17"/>
              </w:rPr>
              <w:t>RMIT Project Pi</w:t>
            </w:r>
          </w:p>
        </w:tc>
      </w:tr>
      <w:tr w:rsidRPr="009D16BE" w:rsidR="00E56795" w:rsidTr="004A7D20" w14:paraId="48A7159A" w14:textId="77777777">
        <w:trPr>
          <w:trHeight w:val="251"/>
        </w:trPr>
        <w:tc>
          <w:tcPr>
            <w:tcW w:w="2837" w:type="dxa"/>
          </w:tcPr>
          <w:p w:rsidRPr="009D16BE" w:rsidR="00E56795" w:rsidP="0085035E" w:rsidRDefault="00E56795" w14:paraId="11AAE19F" w14:textId="77777777">
            <w:pPr>
              <w:spacing w:before="0"/>
              <w:rPr>
                <w:rFonts w:asciiTheme="minorHAnsi" w:hAnsiTheme="minorHAnsi" w:cstheme="minorHAnsi"/>
                <w:szCs w:val="17"/>
              </w:rPr>
            </w:pPr>
            <w:r w:rsidRPr="009D16BE">
              <w:rPr>
                <w:rFonts w:asciiTheme="minorHAnsi" w:hAnsiTheme="minorHAnsi" w:cstheme="minorHAnsi"/>
                <w:szCs w:val="17"/>
              </w:rPr>
              <w:t>Client</w:t>
            </w:r>
          </w:p>
        </w:tc>
        <w:tc>
          <w:tcPr>
            <w:tcW w:w="6261" w:type="dxa"/>
          </w:tcPr>
          <w:p w:rsidRPr="009D16BE" w:rsidR="00E56795" w:rsidP="0085035E" w:rsidRDefault="00E56795" w14:paraId="639E3D6B" w14:textId="77777777">
            <w:pPr>
              <w:keepNext/>
              <w:spacing w:before="0"/>
              <w:rPr>
                <w:rFonts w:asciiTheme="minorHAnsi" w:hAnsiTheme="minorHAnsi" w:cstheme="minorHAnsi"/>
                <w:szCs w:val="17"/>
              </w:rPr>
            </w:pPr>
            <w:r w:rsidRPr="009D16BE">
              <w:rPr>
                <w:rFonts w:asciiTheme="minorHAnsi" w:hAnsiTheme="minorHAnsi" w:cstheme="minorHAnsi"/>
                <w:szCs w:val="17"/>
              </w:rPr>
              <w:t>RMIT</w:t>
            </w:r>
          </w:p>
        </w:tc>
      </w:tr>
      <w:tr w:rsidRPr="009D16BE" w:rsidR="00E56795" w:rsidTr="004A7D20" w14:paraId="24F200EC" w14:textId="77777777">
        <w:trPr>
          <w:trHeight w:val="251"/>
        </w:trPr>
        <w:tc>
          <w:tcPr>
            <w:tcW w:w="2837" w:type="dxa"/>
          </w:tcPr>
          <w:p w:rsidRPr="009D16BE" w:rsidR="00E56795" w:rsidP="0085035E" w:rsidRDefault="00E56795" w14:paraId="4CF485B8" w14:textId="77777777">
            <w:pPr>
              <w:spacing w:before="0"/>
              <w:rPr>
                <w:rFonts w:asciiTheme="minorHAnsi" w:hAnsiTheme="minorHAnsi" w:cstheme="minorHAnsi"/>
                <w:szCs w:val="17"/>
              </w:rPr>
            </w:pPr>
            <w:r w:rsidRPr="009D16BE">
              <w:rPr>
                <w:rFonts w:asciiTheme="minorHAnsi" w:hAnsiTheme="minorHAnsi" w:cstheme="minorHAnsi"/>
                <w:szCs w:val="17"/>
              </w:rPr>
              <w:t>Document Author</w:t>
            </w:r>
          </w:p>
        </w:tc>
        <w:tc>
          <w:tcPr>
            <w:tcW w:w="6261" w:type="dxa"/>
          </w:tcPr>
          <w:p w:rsidRPr="009D16BE" w:rsidR="00E56795" w:rsidP="0085035E" w:rsidRDefault="00E56795" w14:paraId="5BBAB657" w14:textId="228AA0F7">
            <w:pPr>
              <w:keepNext/>
              <w:spacing w:before="0"/>
              <w:rPr>
                <w:rFonts w:asciiTheme="minorHAnsi" w:hAnsiTheme="minorHAnsi" w:cstheme="minorHAnsi"/>
                <w:szCs w:val="17"/>
              </w:rPr>
            </w:pPr>
          </w:p>
        </w:tc>
      </w:tr>
      <w:tr w:rsidRPr="009D16BE" w:rsidR="00E56795" w:rsidTr="004A7D20" w14:paraId="11E8218F" w14:textId="77777777">
        <w:trPr>
          <w:trHeight w:val="251"/>
        </w:trPr>
        <w:tc>
          <w:tcPr>
            <w:tcW w:w="2837" w:type="dxa"/>
          </w:tcPr>
          <w:p w:rsidRPr="009D16BE" w:rsidR="00E56795" w:rsidP="0085035E" w:rsidRDefault="00E56795" w14:paraId="731A24FD" w14:textId="77777777">
            <w:pPr>
              <w:spacing w:before="0"/>
              <w:rPr>
                <w:rFonts w:asciiTheme="minorHAnsi" w:hAnsiTheme="minorHAnsi" w:cstheme="minorHAnsi"/>
                <w:szCs w:val="17"/>
              </w:rPr>
            </w:pPr>
            <w:r w:rsidRPr="009D16BE">
              <w:rPr>
                <w:rFonts w:asciiTheme="minorHAnsi" w:hAnsiTheme="minorHAnsi" w:cstheme="minorHAnsi"/>
                <w:szCs w:val="17"/>
              </w:rPr>
              <w:t>Document Version</w:t>
            </w:r>
          </w:p>
        </w:tc>
        <w:tc>
          <w:tcPr>
            <w:tcW w:w="6261" w:type="dxa"/>
          </w:tcPr>
          <w:p w:rsidRPr="009D16BE" w:rsidR="00E56795" w:rsidP="00D6430C" w:rsidRDefault="00D6430C" w14:paraId="4D09F426" w14:textId="5B2EC1DC">
            <w:pPr>
              <w:keepNext/>
              <w:spacing w:before="0"/>
              <w:rPr>
                <w:rFonts w:asciiTheme="minorHAnsi" w:hAnsiTheme="minorHAnsi" w:cstheme="minorHAnsi"/>
                <w:szCs w:val="17"/>
              </w:rPr>
            </w:pPr>
            <w:r w:rsidRPr="009D16BE">
              <w:rPr>
                <w:rFonts w:asciiTheme="minorHAnsi" w:hAnsiTheme="minorHAnsi" w:cstheme="minorHAnsi"/>
                <w:szCs w:val="17"/>
              </w:rPr>
              <w:t>0.1</w:t>
            </w:r>
          </w:p>
        </w:tc>
      </w:tr>
      <w:tr w:rsidRPr="009D16BE" w:rsidR="00E56795" w:rsidTr="004A7D20" w14:paraId="29E32BB4" w14:textId="77777777">
        <w:trPr>
          <w:trHeight w:val="251"/>
        </w:trPr>
        <w:tc>
          <w:tcPr>
            <w:tcW w:w="2837" w:type="dxa"/>
          </w:tcPr>
          <w:p w:rsidRPr="009D16BE" w:rsidR="00E56795" w:rsidP="0085035E" w:rsidRDefault="00E56795" w14:paraId="115C36EE" w14:textId="77777777">
            <w:pPr>
              <w:spacing w:before="0"/>
              <w:rPr>
                <w:rFonts w:asciiTheme="minorHAnsi" w:hAnsiTheme="minorHAnsi" w:cstheme="minorHAnsi"/>
                <w:szCs w:val="17"/>
              </w:rPr>
            </w:pPr>
            <w:r w:rsidRPr="009D16BE">
              <w:rPr>
                <w:rFonts w:asciiTheme="minorHAnsi" w:hAnsiTheme="minorHAnsi" w:cstheme="minorHAnsi"/>
                <w:szCs w:val="17"/>
              </w:rPr>
              <w:t>Document Status</w:t>
            </w:r>
          </w:p>
        </w:tc>
        <w:tc>
          <w:tcPr>
            <w:tcW w:w="6261" w:type="dxa"/>
          </w:tcPr>
          <w:p w:rsidRPr="009D16BE" w:rsidR="00E56795" w:rsidP="0085035E" w:rsidRDefault="009934C9" w14:paraId="19B402FC" w14:textId="5C30E0BD">
            <w:pPr>
              <w:keepNext/>
              <w:spacing w:before="0"/>
              <w:rPr>
                <w:rFonts w:asciiTheme="minorHAnsi" w:hAnsiTheme="minorHAnsi" w:cstheme="minorHAnsi"/>
                <w:szCs w:val="17"/>
              </w:rPr>
            </w:pPr>
            <w:r w:rsidRPr="009D16BE">
              <w:rPr>
                <w:rFonts w:asciiTheme="minorHAnsi" w:hAnsiTheme="minorHAnsi" w:cstheme="minorHAnsi"/>
                <w:szCs w:val="17"/>
              </w:rPr>
              <w:t>In Progress</w:t>
            </w:r>
          </w:p>
        </w:tc>
      </w:tr>
      <w:tr w:rsidRPr="009D16BE" w:rsidR="00E56795" w:rsidTr="004A7D20" w14:paraId="6BB1A252" w14:textId="77777777">
        <w:trPr>
          <w:trHeight w:val="251"/>
        </w:trPr>
        <w:tc>
          <w:tcPr>
            <w:tcW w:w="2837" w:type="dxa"/>
          </w:tcPr>
          <w:p w:rsidRPr="009D16BE" w:rsidR="00E56795" w:rsidP="0085035E" w:rsidRDefault="00E56795" w14:paraId="0B106E0A" w14:textId="77777777">
            <w:pPr>
              <w:spacing w:before="0"/>
              <w:rPr>
                <w:rFonts w:asciiTheme="minorHAnsi" w:hAnsiTheme="minorHAnsi" w:cstheme="minorHAnsi"/>
                <w:szCs w:val="17"/>
              </w:rPr>
            </w:pPr>
            <w:r w:rsidRPr="009D16BE">
              <w:rPr>
                <w:rFonts w:asciiTheme="minorHAnsi" w:hAnsiTheme="minorHAnsi" w:cstheme="minorHAnsi"/>
                <w:szCs w:val="17"/>
              </w:rPr>
              <w:t>Date Released</w:t>
            </w:r>
          </w:p>
        </w:tc>
        <w:tc>
          <w:tcPr>
            <w:tcW w:w="6261" w:type="dxa"/>
          </w:tcPr>
          <w:p w:rsidRPr="009D16BE" w:rsidR="00E56795" w:rsidP="0085035E" w:rsidRDefault="00E56795" w14:paraId="105A1A5A" w14:textId="77777777">
            <w:pPr>
              <w:keepNext/>
              <w:spacing w:before="0"/>
              <w:rPr>
                <w:rFonts w:asciiTheme="minorHAnsi" w:hAnsiTheme="minorHAnsi" w:cstheme="minorHAnsi"/>
                <w:szCs w:val="17"/>
              </w:rPr>
            </w:pPr>
          </w:p>
        </w:tc>
      </w:tr>
    </w:tbl>
    <w:p w:rsidRPr="009D16BE" w:rsidR="00E56795" w:rsidP="0085035E" w:rsidRDefault="00E56795" w14:paraId="18AD0366" w14:textId="77777777">
      <w:pPr>
        <w:spacing w:before="0"/>
        <w:rPr>
          <w:rFonts w:cstheme="minorHAnsi"/>
          <w:color w:val="C00000"/>
          <w:sz w:val="28"/>
          <w:szCs w:val="28"/>
        </w:rPr>
      </w:pPr>
    </w:p>
    <w:p w:rsidRPr="009D16BE" w:rsidR="00E56795" w:rsidP="0085035E" w:rsidRDefault="00E56795" w14:paraId="40683134" w14:textId="77777777">
      <w:pPr>
        <w:spacing w:before="0"/>
        <w:rPr>
          <w:rFonts w:cstheme="minorHAnsi"/>
          <w:b/>
          <w:color w:val="C00000"/>
          <w:sz w:val="28"/>
          <w:szCs w:val="28"/>
        </w:rPr>
      </w:pPr>
      <w:r w:rsidRPr="009D16BE">
        <w:rPr>
          <w:rFonts w:cstheme="minorHAnsi"/>
          <w:b/>
          <w:color w:val="C00000"/>
          <w:sz w:val="28"/>
          <w:szCs w:val="28"/>
        </w:rPr>
        <w:t>Document Edit History</w:t>
      </w:r>
    </w:p>
    <w:tbl>
      <w:tblPr>
        <w:tblStyle w:val="TableGridLight"/>
        <w:tblW w:w="9095" w:type="dxa"/>
        <w:tblLayout w:type="fixed"/>
        <w:tblLook w:val="04A0" w:firstRow="1" w:lastRow="0" w:firstColumn="1" w:lastColumn="0" w:noHBand="0" w:noVBand="1"/>
      </w:tblPr>
      <w:tblGrid>
        <w:gridCol w:w="1114"/>
        <w:gridCol w:w="1721"/>
        <w:gridCol w:w="3116"/>
        <w:gridCol w:w="3144"/>
      </w:tblGrid>
      <w:tr w:rsidRPr="009D16BE" w:rsidR="00E56795" w:rsidTr="004A7D20" w14:paraId="26F3D2C1" w14:textId="77777777">
        <w:trPr>
          <w:trHeight w:val="352"/>
          <w:tblHeader/>
        </w:trPr>
        <w:tc>
          <w:tcPr>
            <w:tcW w:w="1114" w:type="dxa"/>
            <w:shd w:val="clear" w:color="auto" w:fill="000000" w:themeFill="text1"/>
            <w:vAlign w:val="center"/>
          </w:tcPr>
          <w:p w:rsidRPr="009D16BE" w:rsidR="00E56795" w:rsidP="0085035E" w:rsidRDefault="00E56795" w14:paraId="783466DD" w14:textId="77777777">
            <w:pPr>
              <w:spacing w:before="0"/>
              <w:rPr>
                <w:rFonts w:asciiTheme="minorHAnsi" w:hAnsiTheme="minorHAnsi" w:cstheme="minorHAnsi"/>
                <w:color w:val="FFFFFF" w:themeColor="background1"/>
              </w:rPr>
            </w:pPr>
            <w:r w:rsidRPr="009D16BE">
              <w:rPr>
                <w:rFonts w:asciiTheme="minorHAnsi" w:hAnsiTheme="minorHAnsi" w:cstheme="minorHAnsi"/>
                <w:color w:val="FFFFFF" w:themeColor="background1"/>
              </w:rPr>
              <w:t>Version</w:t>
            </w:r>
          </w:p>
        </w:tc>
        <w:tc>
          <w:tcPr>
            <w:tcW w:w="1721" w:type="dxa"/>
            <w:shd w:val="clear" w:color="auto" w:fill="000000" w:themeFill="text1"/>
            <w:vAlign w:val="center"/>
          </w:tcPr>
          <w:p w:rsidRPr="009D16BE" w:rsidR="00E56795" w:rsidP="0085035E" w:rsidRDefault="00E56795" w14:paraId="0D5B175C" w14:textId="77777777">
            <w:pPr>
              <w:spacing w:before="0"/>
              <w:rPr>
                <w:rFonts w:asciiTheme="minorHAnsi" w:hAnsiTheme="minorHAnsi" w:cstheme="minorHAnsi"/>
                <w:color w:val="FFFFFF" w:themeColor="background1"/>
              </w:rPr>
            </w:pPr>
            <w:r w:rsidRPr="009D16BE">
              <w:rPr>
                <w:rFonts w:asciiTheme="minorHAnsi" w:hAnsiTheme="minorHAnsi" w:cstheme="minorHAnsi"/>
                <w:color w:val="FFFFFF" w:themeColor="background1"/>
              </w:rPr>
              <w:t>Date</w:t>
            </w:r>
          </w:p>
        </w:tc>
        <w:tc>
          <w:tcPr>
            <w:tcW w:w="3116" w:type="dxa"/>
            <w:shd w:val="clear" w:color="auto" w:fill="000000" w:themeFill="text1"/>
            <w:vAlign w:val="center"/>
          </w:tcPr>
          <w:p w:rsidRPr="009D16BE" w:rsidR="00E56795" w:rsidP="0085035E" w:rsidRDefault="00E56795" w14:paraId="7A9BEDA0" w14:textId="77777777">
            <w:pPr>
              <w:spacing w:before="0"/>
              <w:rPr>
                <w:rFonts w:asciiTheme="minorHAnsi" w:hAnsiTheme="minorHAnsi" w:cstheme="minorHAnsi"/>
                <w:color w:val="FFFFFF" w:themeColor="background1"/>
              </w:rPr>
            </w:pPr>
            <w:r w:rsidRPr="009D16BE">
              <w:rPr>
                <w:rFonts w:asciiTheme="minorHAnsi" w:hAnsiTheme="minorHAnsi" w:cstheme="minorHAnsi"/>
                <w:color w:val="FFFFFF" w:themeColor="background1"/>
              </w:rPr>
              <w:t>Additions/Modifications</w:t>
            </w:r>
          </w:p>
        </w:tc>
        <w:tc>
          <w:tcPr>
            <w:tcW w:w="3144" w:type="dxa"/>
            <w:shd w:val="clear" w:color="auto" w:fill="000000" w:themeFill="text1"/>
            <w:vAlign w:val="center"/>
          </w:tcPr>
          <w:p w:rsidRPr="009D16BE" w:rsidR="00E56795" w:rsidP="0085035E" w:rsidRDefault="00E56795" w14:paraId="4AF7FEB9" w14:textId="77777777">
            <w:pPr>
              <w:spacing w:before="0"/>
              <w:rPr>
                <w:rFonts w:asciiTheme="minorHAnsi" w:hAnsiTheme="minorHAnsi" w:cstheme="minorHAnsi"/>
                <w:color w:val="FFFFFF" w:themeColor="background1"/>
              </w:rPr>
            </w:pPr>
            <w:r w:rsidRPr="009D16BE">
              <w:rPr>
                <w:rFonts w:asciiTheme="minorHAnsi" w:hAnsiTheme="minorHAnsi" w:cstheme="minorHAnsi"/>
                <w:color w:val="FFFFFF" w:themeColor="background1"/>
              </w:rPr>
              <w:t>Prepared/Revised by</w:t>
            </w:r>
          </w:p>
        </w:tc>
      </w:tr>
      <w:tr w:rsidRPr="009D16BE" w:rsidR="00E56795" w:rsidTr="004A7D20" w14:paraId="3F640ACF" w14:textId="77777777">
        <w:trPr>
          <w:trHeight w:val="221"/>
        </w:trPr>
        <w:tc>
          <w:tcPr>
            <w:tcW w:w="1114" w:type="dxa"/>
          </w:tcPr>
          <w:p w:rsidRPr="009D16BE" w:rsidR="00E56795" w:rsidP="0085035E" w:rsidRDefault="009934C9" w14:paraId="72E8FDE4" w14:textId="2CE5D498">
            <w:pPr>
              <w:spacing w:before="0"/>
              <w:rPr>
                <w:rFonts w:eastAsia="Verdana" w:asciiTheme="minorHAnsi" w:hAnsiTheme="minorHAnsi" w:cstheme="minorHAnsi"/>
                <w:bCs/>
                <w:szCs w:val="17"/>
              </w:rPr>
            </w:pPr>
            <w:r w:rsidRPr="009D16BE">
              <w:rPr>
                <w:rFonts w:eastAsia="Verdana" w:asciiTheme="minorHAnsi" w:hAnsiTheme="minorHAnsi" w:cstheme="minorHAnsi"/>
                <w:bCs/>
                <w:szCs w:val="17"/>
              </w:rPr>
              <w:t>0.</w:t>
            </w:r>
            <w:r w:rsidRPr="009D16BE" w:rsidR="00E56795">
              <w:rPr>
                <w:rFonts w:eastAsia="Verdana" w:asciiTheme="minorHAnsi" w:hAnsiTheme="minorHAnsi" w:cstheme="minorHAnsi"/>
                <w:bCs/>
                <w:szCs w:val="17"/>
              </w:rPr>
              <w:t>1</w:t>
            </w:r>
          </w:p>
        </w:tc>
        <w:tc>
          <w:tcPr>
            <w:tcW w:w="1721" w:type="dxa"/>
          </w:tcPr>
          <w:p w:rsidRPr="009D16BE" w:rsidR="00E56795" w:rsidP="0085035E" w:rsidRDefault="009934C9" w14:paraId="6F61147A" w14:textId="01214997">
            <w:pPr>
              <w:spacing w:before="0"/>
              <w:rPr>
                <w:rFonts w:eastAsia="Verdana" w:asciiTheme="minorHAnsi" w:hAnsiTheme="minorHAnsi" w:cstheme="minorHAnsi"/>
                <w:bCs/>
                <w:szCs w:val="17"/>
              </w:rPr>
            </w:pPr>
            <w:r w:rsidRPr="009D16BE">
              <w:rPr>
                <w:rFonts w:eastAsia="Verdana" w:asciiTheme="minorHAnsi" w:hAnsiTheme="minorHAnsi" w:cstheme="minorHAnsi"/>
                <w:bCs/>
                <w:szCs w:val="17"/>
              </w:rPr>
              <w:t>01/</w:t>
            </w:r>
            <w:r w:rsidRPr="009D16BE" w:rsidR="0032603D">
              <w:rPr>
                <w:rFonts w:eastAsia="Verdana" w:asciiTheme="minorHAnsi" w:hAnsiTheme="minorHAnsi" w:cstheme="minorHAnsi"/>
                <w:bCs/>
                <w:szCs w:val="17"/>
              </w:rPr>
              <w:t>10</w:t>
            </w:r>
            <w:r w:rsidRPr="009D16BE" w:rsidR="00E56795">
              <w:rPr>
                <w:rFonts w:eastAsia="Verdana" w:asciiTheme="minorHAnsi" w:hAnsiTheme="minorHAnsi" w:cstheme="minorHAnsi"/>
                <w:bCs/>
                <w:szCs w:val="17"/>
              </w:rPr>
              <w:t>/2019</w:t>
            </w:r>
          </w:p>
        </w:tc>
        <w:tc>
          <w:tcPr>
            <w:tcW w:w="3116" w:type="dxa"/>
          </w:tcPr>
          <w:p w:rsidRPr="009D16BE" w:rsidR="00E56795" w:rsidP="0085035E" w:rsidRDefault="00E56795" w14:paraId="7A5B87E0" w14:textId="77777777">
            <w:pPr>
              <w:spacing w:before="0"/>
              <w:rPr>
                <w:rFonts w:eastAsia="Verdana" w:asciiTheme="minorHAnsi" w:hAnsiTheme="minorHAnsi" w:cstheme="minorHAnsi"/>
                <w:bCs/>
                <w:szCs w:val="17"/>
              </w:rPr>
            </w:pPr>
            <w:r w:rsidRPr="009D16BE">
              <w:rPr>
                <w:rFonts w:eastAsia="Verdana" w:asciiTheme="minorHAnsi" w:hAnsiTheme="minorHAnsi" w:cstheme="minorHAnsi"/>
                <w:bCs/>
                <w:szCs w:val="17"/>
              </w:rPr>
              <w:t>Creation of Document</w:t>
            </w:r>
          </w:p>
        </w:tc>
        <w:tc>
          <w:tcPr>
            <w:tcW w:w="3144" w:type="dxa"/>
          </w:tcPr>
          <w:p w:rsidRPr="009D16BE" w:rsidR="00E56795" w:rsidP="0085035E" w:rsidRDefault="00D6430C" w14:paraId="24788A72" w14:textId="066F8A1C">
            <w:pPr>
              <w:spacing w:before="0"/>
              <w:rPr>
                <w:rFonts w:eastAsia="Verdana" w:asciiTheme="minorHAnsi" w:hAnsiTheme="minorHAnsi" w:cstheme="minorHAnsi"/>
                <w:bCs/>
                <w:szCs w:val="17"/>
              </w:rPr>
            </w:pPr>
            <w:r w:rsidRPr="009D16BE">
              <w:rPr>
                <w:rFonts w:eastAsia="Verdana" w:asciiTheme="minorHAnsi" w:hAnsiTheme="minorHAnsi" w:cstheme="minorHAnsi"/>
                <w:bCs/>
                <w:szCs w:val="17"/>
              </w:rPr>
              <w:t>Data Conversion project team</w:t>
            </w:r>
          </w:p>
        </w:tc>
      </w:tr>
      <w:tr w:rsidRPr="009D16BE" w:rsidR="00E56795" w:rsidTr="004A7D20" w14:paraId="60C59A1E" w14:textId="77777777">
        <w:trPr>
          <w:trHeight w:val="233"/>
        </w:trPr>
        <w:tc>
          <w:tcPr>
            <w:tcW w:w="1114" w:type="dxa"/>
          </w:tcPr>
          <w:p w:rsidRPr="009D16BE" w:rsidR="00E56795" w:rsidP="0085035E" w:rsidRDefault="00E56795" w14:paraId="7BFF8767" w14:textId="293C5476">
            <w:pPr>
              <w:spacing w:before="0"/>
              <w:rPr>
                <w:rFonts w:eastAsia="Verdana" w:asciiTheme="minorHAnsi" w:hAnsiTheme="minorHAnsi" w:cstheme="minorHAnsi"/>
                <w:bCs/>
                <w:szCs w:val="17"/>
              </w:rPr>
            </w:pPr>
          </w:p>
        </w:tc>
        <w:tc>
          <w:tcPr>
            <w:tcW w:w="1721" w:type="dxa"/>
          </w:tcPr>
          <w:p w:rsidRPr="009D16BE" w:rsidR="00E56795" w:rsidP="0085035E" w:rsidRDefault="00E56795" w14:paraId="14FA8351" w14:textId="48315FFD">
            <w:pPr>
              <w:spacing w:before="0"/>
              <w:rPr>
                <w:rFonts w:eastAsia="Verdana" w:asciiTheme="minorHAnsi" w:hAnsiTheme="minorHAnsi" w:cstheme="minorHAnsi"/>
                <w:bCs/>
                <w:szCs w:val="17"/>
              </w:rPr>
            </w:pPr>
          </w:p>
        </w:tc>
        <w:tc>
          <w:tcPr>
            <w:tcW w:w="3116" w:type="dxa"/>
          </w:tcPr>
          <w:p w:rsidRPr="009D16BE" w:rsidR="00E56795" w:rsidP="0085035E" w:rsidRDefault="00E56795" w14:paraId="698C6881" w14:textId="110000F5">
            <w:pPr>
              <w:spacing w:before="0"/>
              <w:rPr>
                <w:rFonts w:eastAsia="Verdana" w:asciiTheme="minorHAnsi" w:hAnsiTheme="minorHAnsi" w:cstheme="minorHAnsi"/>
                <w:bCs/>
                <w:szCs w:val="17"/>
              </w:rPr>
            </w:pPr>
          </w:p>
        </w:tc>
        <w:tc>
          <w:tcPr>
            <w:tcW w:w="3144" w:type="dxa"/>
          </w:tcPr>
          <w:p w:rsidRPr="009D16BE" w:rsidR="00E56795" w:rsidP="0085035E" w:rsidRDefault="00E56795" w14:paraId="4A9211E7" w14:textId="4FE14AD1">
            <w:pPr>
              <w:spacing w:before="0"/>
              <w:rPr>
                <w:rFonts w:eastAsia="Verdana" w:asciiTheme="minorHAnsi" w:hAnsiTheme="minorHAnsi" w:cstheme="minorHAnsi"/>
                <w:bCs/>
                <w:szCs w:val="17"/>
              </w:rPr>
            </w:pPr>
          </w:p>
        </w:tc>
      </w:tr>
      <w:tr w:rsidRPr="009D16BE" w:rsidR="00E56795" w:rsidTr="004A7D20" w14:paraId="2E76D7E5" w14:textId="77777777">
        <w:trPr>
          <w:trHeight w:val="221"/>
        </w:trPr>
        <w:tc>
          <w:tcPr>
            <w:tcW w:w="1114" w:type="dxa"/>
          </w:tcPr>
          <w:p w:rsidRPr="009D16BE" w:rsidR="00E56795" w:rsidP="0085035E" w:rsidRDefault="00E56795" w14:paraId="17B64A84" w14:textId="7FFB45F8">
            <w:pPr>
              <w:spacing w:before="0"/>
              <w:rPr>
                <w:rFonts w:eastAsia="Verdana" w:asciiTheme="minorHAnsi" w:hAnsiTheme="minorHAnsi" w:cstheme="minorHAnsi"/>
                <w:bCs/>
                <w:szCs w:val="17"/>
              </w:rPr>
            </w:pPr>
          </w:p>
        </w:tc>
        <w:tc>
          <w:tcPr>
            <w:tcW w:w="1721" w:type="dxa"/>
          </w:tcPr>
          <w:p w:rsidRPr="009D16BE" w:rsidR="00E56795" w:rsidP="0085035E" w:rsidRDefault="00E56795" w14:paraId="475566B8" w14:textId="676DF274">
            <w:pPr>
              <w:spacing w:before="0"/>
              <w:rPr>
                <w:rFonts w:eastAsia="Verdana" w:asciiTheme="minorHAnsi" w:hAnsiTheme="minorHAnsi" w:cstheme="minorHAnsi"/>
                <w:bCs/>
                <w:szCs w:val="17"/>
              </w:rPr>
            </w:pPr>
          </w:p>
        </w:tc>
        <w:tc>
          <w:tcPr>
            <w:tcW w:w="3116" w:type="dxa"/>
          </w:tcPr>
          <w:p w:rsidRPr="009D16BE" w:rsidR="00E56795" w:rsidP="0085035E" w:rsidRDefault="00E56795" w14:paraId="32528699" w14:textId="13F98B9E">
            <w:pPr>
              <w:spacing w:before="0"/>
              <w:rPr>
                <w:rFonts w:eastAsia="Verdana" w:asciiTheme="minorHAnsi" w:hAnsiTheme="minorHAnsi" w:cstheme="minorHAnsi"/>
                <w:bCs/>
                <w:szCs w:val="17"/>
              </w:rPr>
            </w:pPr>
          </w:p>
        </w:tc>
        <w:tc>
          <w:tcPr>
            <w:tcW w:w="3144" w:type="dxa"/>
          </w:tcPr>
          <w:p w:rsidRPr="009D16BE" w:rsidR="00E56795" w:rsidP="0085035E" w:rsidRDefault="00E56795" w14:paraId="230268AF" w14:textId="0A810DC2">
            <w:pPr>
              <w:spacing w:before="0"/>
              <w:rPr>
                <w:rFonts w:eastAsia="Verdana" w:asciiTheme="minorHAnsi" w:hAnsiTheme="minorHAnsi" w:cstheme="minorHAnsi"/>
                <w:bCs/>
                <w:szCs w:val="17"/>
              </w:rPr>
            </w:pPr>
          </w:p>
        </w:tc>
      </w:tr>
      <w:tr w:rsidRPr="009D16BE" w:rsidR="00E56795" w:rsidTr="004A7D20" w14:paraId="6BCCA588" w14:textId="77777777">
        <w:trPr>
          <w:trHeight w:val="233"/>
        </w:trPr>
        <w:tc>
          <w:tcPr>
            <w:tcW w:w="1114" w:type="dxa"/>
          </w:tcPr>
          <w:p w:rsidRPr="009D16BE" w:rsidR="00E56795" w:rsidP="0085035E" w:rsidRDefault="00E56795" w14:paraId="20452943" w14:textId="6A13F211">
            <w:pPr>
              <w:spacing w:before="0"/>
              <w:rPr>
                <w:rFonts w:eastAsia="Verdana" w:asciiTheme="minorHAnsi" w:hAnsiTheme="minorHAnsi" w:cstheme="minorHAnsi"/>
                <w:bCs/>
                <w:szCs w:val="17"/>
              </w:rPr>
            </w:pPr>
          </w:p>
        </w:tc>
        <w:tc>
          <w:tcPr>
            <w:tcW w:w="1721" w:type="dxa"/>
          </w:tcPr>
          <w:p w:rsidRPr="009D16BE" w:rsidR="00E56795" w:rsidP="0085035E" w:rsidRDefault="00E56795" w14:paraId="184CA43E" w14:textId="1DEEB7F5">
            <w:pPr>
              <w:spacing w:before="0"/>
              <w:rPr>
                <w:rFonts w:eastAsia="Verdana" w:asciiTheme="minorHAnsi" w:hAnsiTheme="minorHAnsi" w:cstheme="minorHAnsi"/>
                <w:bCs/>
                <w:szCs w:val="17"/>
              </w:rPr>
            </w:pPr>
          </w:p>
        </w:tc>
        <w:tc>
          <w:tcPr>
            <w:tcW w:w="3116" w:type="dxa"/>
          </w:tcPr>
          <w:p w:rsidRPr="009D16BE" w:rsidR="00E56795" w:rsidP="0085035E" w:rsidRDefault="00E56795" w14:paraId="4F459B24" w14:textId="69C74D55">
            <w:pPr>
              <w:spacing w:before="0"/>
              <w:rPr>
                <w:rFonts w:eastAsia="Verdana" w:asciiTheme="minorHAnsi" w:hAnsiTheme="minorHAnsi" w:cstheme="minorHAnsi"/>
                <w:bCs/>
                <w:szCs w:val="17"/>
              </w:rPr>
            </w:pPr>
          </w:p>
        </w:tc>
        <w:tc>
          <w:tcPr>
            <w:tcW w:w="3144" w:type="dxa"/>
          </w:tcPr>
          <w:p w:rsidRPr="009D16BE" w:rsidR="00E56795" w:rsidP="0085035E" w:rsidRDefault="00E56795" w14:paraId="3C5D8BE5" w14:textId="65B848A2">
            <w:pPr>
              <w:spacing w:before="0"/>
              <w:rPr>
                <w:rFonts w:eastAsia="Verdana" w:asciiTheme="minorHAnsi" w:hAnsiTheme="minorHAnsi" w:cstheme="minorHAnsi"/>
                <w:bCs/>
                <w:szCs w:val="17"/>
              </w:rPr>
            </w:pPr>
          </w:p>
        </w:tc>
      </w:tr>
      <w:tr w:rsidRPr="009D16BE" w:rsidR="00E56795" w:rsidTr="004A7D20" w14:paraId="1EC4306F" w14:textId="77777777">
        <w:trPr>
          <w:trHeight w:val="233"/>
        </w:trPr>
        <w:tc>
          <w:tcPr>
            <w:tcW w:w="1114" w:type="dxa"/>
          </w:tcPr>
          <w:p w:rsidRPr="009D16BE" w:rsidR="00E56795" w:rsidDel="00E3551A" w:rsidP="0085035E" w:rsidRDefault="00E56795" w14:paraId="24F74E57" w14:textId="0A547B1C">
            <w:pPr>
              <w:spacing w:before="0"/>
              <w:rPr>
                <w:rFonts w:eastAsia="Verdana" w:asciiTheme="minorHAnsi" w:hAnsiTheme="minorHAnsi" w:cstheme="minorHAnsi"/>
                <w:bCs/>
                <w:szCs w:val="17"/>
              </w:rPr>
            </w:pPr>
          </w:p>
        </w:tc>
        <w:tc>
          <w:tcPr>
            <w:tcW w:w="1721" w:type="dxa"/>
          </w:tcPr>
          <w:p w:rsidRPr="009D16BE" w:rsidR="00E56795" w:rsidP="0085035E" w:rsidRDefault="00E56795" w14:paraId="3E8523DE" w14:textId="064E7112">
            <w:pPr>
              <w:spacing w:before="0"/>
              <w:rPr>
                <w:rFonts w:eastAsia="Verdana" w:asciiTheme="minorHAnsi" w:hAnsiTheme="minorHAnsi" w:cstheme="minorHAnsi"/>
                <w:bCs/>
                <w:szCs w:val="17"/>
              </w:rPr>
            </w:pPr>
          </w:p>
        </w:tc>
        <w:tc>
          <w:tcPr>
            <w:tcW w:w="3116" w:type="dxa"/>
          </w:tcPr>
          <w:p w:rsidRPr="009D16BE" w:rsidR="00E56795" w:rsidP="0085035E" w:rsidRDefault="00E56795" w14:paraId="14BDC156" w14:textId="4BDA0714">
            <w:pPr>
              <w:spacing w:before="0"/>
              <w:rPr>
                <w:rFonts w:eastAsia="Verdana" w:asciiTheme="minorHAnsi" w:hAnsiTheme="minorHAnsi" w:cstheme="minorHAnsi"/>
                <w:bCs/>
                <w:szCs w:val="17"/>
              </w:rPr>
            </w:pPr>
          </w:p>
        </w:tc>
        <w:tc>
          <w:tcPr>
            <w:tcW w:w="3144" w:type="dxa"/>
          </w:tcPr>
          <w:p w:rsidRPr="009D16BE" w:rsidR="00E56795" w:rsidP="0085035E" w:rsidRDefault="00E56795" w14:paraId="4EAEB0DF" w14:textId="1A3A5BA2">
            <w:pPr>
              <w:spacing w:before="0"/>
              <w:rPr>
                <w:rFonts w:eastAsia="Verdana" w:asciiTheme="minorHAnsi" w:hAnsiTheme="minorHAnsi" w:cstheme="minorHAnsi"/>
                <w:bCs/>
                <w:szCs w:val="17"/>
              </w:rPr>
            </w:pPr>
          </w:p>
        </w:tc>
      </w:tr>
      <w:tr w:rsidRPr="009D16BE" w:rsidR="00EB0109" w:rsidTr="004A7D20" w14:paraId="24202555" w14:textId="77777777">
        <w:trPr>
          <w:trHeight w:val="233"/>
        </w:trPr>
        <w:tc>
          <w:tcPr>
            <w:tcW w:w="1114" w:type="dxa"/>
          </w:tcPr>
          <w:p w:rsidRPr="009D16BE" w:rsidR="00EB0109" w:rsidP="0085035E" w:rsidRDefault="00EB0109" w14:paraId="62F7CE6C" w14:textId="17E7ACD1">
            <w:pPr>
              <w:spacing w:before="0"/>
              <w:rPr>
                <w:rFonts w:eastAsia="Verdana" w:asciiTheme="minorHAnsi" w:hAnsiTheme="minorHAnsi" w:cstheme="minorHAnsi"/>
                <w:bCs/>
                <w:szCs w:val="17"/>
              </w:rPr>
            </w:pPr>
          </w:p>
        </w:tc>
        <w:tc>
          <w:tcPr>
            <w:tcW w:w="1721" w:type="dxa"/>
          </w:tcPr>
          <w:p w:rsidRPr="009D16BE" w:rsidR="00EB0109" w:rsidP="0085035E" w:rsidRDefault="00EB0109" w14:paraId="57B6F913" w14:textId="642C7093">
            <w:pPr>
              <w:spacing w:before="0"/>
              <w:rPr>
                <w:rFonts w:eastAsia="Verdana" w:asciiTheme="minorHAnsi" w:hAnsiTheme="minorHAnsi" w:cstheme="minorHAnsi"/>
                <w:bCs/>
                <w:szCs w:val="17"/>
              </w:rPr>
            </w:pPr>
          </w:p>
        </w:tc>
        <w:tc>
          <w:tcPr>
            <w:tcW w:w="3116" w:type="dxa"/>
          </w:tcPr>
          <w:p w:rsidRPr="009D16BE" w:rsidR="00EB0109" w:rsidP="00132540" w:rsidRDefault="00EB0109" w14:paraId="217E20B3" w14:textId="34BD7B35">
            <w:pPr>
              <w:spacing w:before="0"/>
              <w:rPr>
                <w:rFonts w:eastAsia="Verdana" w:asciiTheme="minorHAnsi" w:hAnsiTheme="minorHAnsi" w:cstheme="minorHAnsi"/>
                <w:bCs/>
                <w:szCs w:val="17"/>
              </w:rPr>
            </w:pPr>
          </w:p>
        </w:tc>
        <w:tc>
          <w:tcPr>
            <w:tcW w:w="3144" w:type="dxa"/>
          </w:tcPr>
          <w:p w:rsidRPr="009D16BE" w:rsidR="00EB0109" w:rsidP="00DA59FC" w:rsidRDefault="00EB0109" w14:paraId="7EB941D9" w14:textId="6603A428">
            <w:pPr>
              <w:spacing w:before="0"/>
              <w:rPr>
                <w:rFonts w:eastAsia="Verdana" w:asciiTheme="minorHAnsi" w:hAnsiTheme="minorHAnsi" w:cstheme="minorHAnsi"/>
                <w:bCs/>
                <w:szCs w:val="17"/>
              </w:rPr>
            </w:pPr>
          </w:p>
        </w:tc>
      </w:tr>
      <w:tr w:rsidRPr="009D16BE" w:rsidR="00DA59FC" w:rsidTr="004A7D20" w14:paraId="04F1D763" w14:textId="77777777">
        <w:trPr>
          <w:trHeight w:val="233"/>
        </w:trPr>
        <w:tc>
          <w:tcPr>
            <w:tcW w:w="1114" w:type="dxa"/>
          </w:tcPr>
          <w:p w:rsidRPr="009D16BE" w:rsidR="00DA59FC" w:rsidP="0085035E" w:rsidRDefault="00DA59FC" w14:paraId="09564BEC" w14:textId="6DC76C1A">
            <w:pPr>
              <w:spacing w:before="0"/>
              <w:rPr>
                <w:rFonts w:eastAsia="Verdana" w:asciiTheme="minorHAnsi" w:hAnsiTheme="minorHAnsi" w:cstheme="minorHAnsi"/>
                <w:bCs/>
                <w:szCs w:val="17"/>
              </w:rPr>
            </w:pPr>
          </w:p>
        </w:tc>
        <w:tc>
          <w:tcPr>
            <w:tcW w:w="1721" w:type="dxa"/>
          </w:tcPr>
          <w:p w:rsidRPr="009D16BE" w:rsidR="00DA59FC" w:rsidP="0085035E" w:rsidRDefault="00DA59FC" w14:paraId="4EAB4E43" w14:textId="12F8CC6F">
            <w:pPr>
              <w:spacing w:before="0"/>
              <w:rPr>
                <w:rFonts w:eastAsia="Verdana" w:asciiTheme="minorHAnsi" w:hAnsiTheme="minorHAnsi" w:cstheme="minorHAnsi"/>
                <w:bCs/>
                <w:szCs w:val="17"/>
              </w:rPr>
            </w:pPr>
          </w:p>
        </w:tc>
        <w:tc>
          <w:tcPr>
            <w:tcW w:w="3116" w:type="dxa"/>
          </w:tcPr>
          <w:p w:rsidRPr="009D16BE" w:rsidR="00DA59FC" w:rsidP="00132540" w:rsidRDefault="00DA59FC" w14:paraId="1CE63CA7" w14:textId="295A9452">
            <w:pPr>
              <w:spacing w:before="0"/>
              <w:rPr>
                <w:rFonts w:eastAsia="Verdana" w:asciiTheme="minorHAnsi" w:hAnsiTheme="minorHAnsi" w:cstheme="minorHAnsi"/>
                <w:bCs/>
                <w:szCs w:val="17"/>
              </w:rPr>
            </w:pPr>
          </w:p>
        </w:tc>
        <w:tc>
          <w:tcPr>
            <w:tcW w:w="3144" w:type="dxa"/>
          </w:tcPr>
          <w:p w:rsidRPr="009D16BE" w:rsidR="00DA59FC" w:rsidP="0085035E" w:rsidRDefault="00DA59FC" w14:paraId="47B1A41D" w14:textId="2DDD999B">
            <w:pPr>
              <w:spacing w:before="0"/>
              <w:rPr>
                <w:rFonts w:eastAsia="Verdana" w:asciiTheme="minorHAnsi" w:hAnsiTheme="minorHAnsi" w:cstheme="minorHAnsi"/>
                <w:bCs/>
                <w:szCs w:val="17"/>
              </w:rPr>
            </w:pPr>
          </w:p>
        </w:tc>
      </w:tr>
    </w:tbl>
    <w:p w:rsidRPr="009D16BE" w:rsidR="00E56795" w:rsidP="0085035E" w:rsidRDefault="00E56795" w14:paraId="6782C87F" w14:textId="77777777">
      <w:pPr>
        <w:spacing w:before="0"/>
        <w:rPr>
          <w:rFonts w:cstheme="minorHAnsi"/>
        </w:rPr>
      </w:pPr>
    </w:p>
    <w:p w:rsidRPr="009D16BE" w:rsidR="00E56795" w:rsidP="0085035E" w:rsidRDefault="00E56795" w14:paraId="1F52967E" w14:textId="77777777">
      <w:pPr>
        <w:spacing w:before="0"/>
        <w:rPr>
          <w:rFonts w:cstheme="minorHAnsi"/>
          <w:b/>
          <w:color w:val="C00000"/>
          <w:sz w:val="28"/>
          <w:szCs w:val="28"/>
        </w:rPr>
      </w:pPr>
      <w:r w:rsidRPr="009D16BE">
        <w:rPr>
          <w:rFonts w:cstheme="minorHAnsi"/>
          <w:b/>
          <w:color w:val="C00000"/>
          <w:sz w:val="28"/>
          <w:szCs w:val="28"/>
        </w:rPr>
        <w:t>Document Review</w:t>
      </w:r>
    </w:p>
    <w:tbl>
      <w:tblPr>
        <w:tblStyle w:val="TableGridLight"/>
        <w:tblW w:w="9128" w:type="dxa"/>
        <w:tblLayout w:type="fixed"/>
        <w:tblLook w:val="0000" w:firstRow="0" w:lastRow="0" w:firstColumn="0" w:lastColumn="0" w:noHBand="0" w:noVBand="0"/>
      </w:tblPr>
      <w:tblGrid>
        <w:gridCol w:w="1723"/>
        <w:gridCol w:w="1810"/>
        <w:gridCol w:w="2468"/>
        <w:gridCol w:w="3127"/>
      </w:tblGrid>
      <w:tr w:rsidRPr="009D16BE" w:rsidR="00E56795" w:rsidTr="004A7D20" w14:paraId="76BAEED3" w14:textId="77777777">
        <w:trPr>
          <w:trHeight w:val="235"/>
          <w:tblHeader/>
        </w:trPr>
        <w:tc>
          <w:tcPr>
            <w:tcW w:w="1723" w:type="dxa"/>
            <w:shd w:val="clear" w:color="auto" w:fill="000000" w:themeFill="text1"/>
            <w:vAlign w:val="center"/>
          </w:tcPr>
          <w:p w:rsidRPr="009D16BE" w:rsidR="00E56795" w:rsidP="0085035E" w:rsidRDefault="00E56795" w14:paraId="3E6417E5" w14:textId="77777777">
            <w:pPr>
              <w:spacing w:before="0"/>
              <w:rPr>
                <w:rFonts w:asciiTheme="minorHAnsi" w:hAnsiTheme="minorHAnsi" w:cstheme="minorHAnsi"/>
                <w:color w:val="FFFFFF" w:themeColor="background1"/>
              </w:rPr>
            </w:pPr>
            <w:r w:rsidRPr="009D16BE">
              <w:rPr>
                <w:rFonts w:asciiTheme="minorHAnsi" w:hAnsiTheme="minorHAnsi" w:cstheme="minorHAnsi"/>
                <w:color w:val="FFFFFF" w:themeColor="background1"/>
              </w:rPr>
              <w:t>Date</w:t>
            </w:r>
          </w:p>
        </w:tc>
        <w:tc>
          <w:tcPr>
            <w:tcW w:w="1810" w:type="dxa"/>
            <w:shd w:val="clear" w:color="auto" w:fill="000000" w:themeFill="text1"/>
            <w:vAlign w:val="center"/>
          </w:tcPr>
          <w:p w:rsidRPr="009D16BE" w:rsidR="00E56795" w:rsidP="0085035E" w:rsidRDefault="00E56795" w14:paraId="20F587E8" w14:textId="77777777">
            <w:pPr>
              <w:spacing w:before="0"/>
              <w:rPr>
                <w:rFonts w:asciiTheme="minorHAnsi" w:hAnsiTheme="minorHAnsi" w:cstheme="minorHAnsi"/>
                <w:color w:val="FFFFFF" w:themeColor="background1"/>
              </w:rPr>
            </w:pPr>
            <w:r w:rsidRPr="009D16BE">
              <w:rPr>
                <w:rFonts w:asciiTheme="minorHAnsi" w:hAnsiTheme="minorHAnsi" w:cstheme="minorHAnsi"/>
                <w:color w:val="FFFFFF" w:themeColor="background1"/>
              </w:rPr>
              <w:t>Name</w:t>
            </w:r>
          </w:p>
        </w:tc>
        <w:tc>
          <w:tcPr>
            <w:tcW w:w="2468" w:type="dxa"/>
            <w:shd w:val="clear" w:color="auto" w:fill="000000" w:themeFill="text1"/>
            <w:vAlign w:val="center"/>
          </w:tcPr>
          <w:p w:rsidRPr="009D16BE" w:rsidR="00E56795" w:rsidP="0085035E" w:rsidRDefault="00F16028" w14:paraId="066B8F59" w14:textId="281505D4">
            <w:pPr>
              <w:spacing w:before="0"/>
              <w:rPr>
                <w:rFonts w:asciiTheme="minorHAnsi" w:hAnsiTheme="minorHAnsi" w:cstheme="minorHAnsi"/>
                <w:color w:val="FFFFFF" w:themeColor="background1"/>
              </w:rPr>
            </w:pPr>
            <w:r w:rsidRPr="009D16BE">
              <w:rPr>
                <w:rFonts w:asciiTheme="minorHAnsi" w:hAnsiTheme="minorHAnsi" w:cstheme="minorHAnsi"/>
                <w:color w:val="FFFFFF" w:themeColor="background1"/>
              </w:rPr>
              <w:t>Organization</w:t>
            </w:r>
            <w:r w:rsidRPr="009D16BE" w:rsidR="00E56795">
              <w:rPr>
                <w:rFonts w:asciiTheme="minorHAnsi" w:hAnsiTheme="minorHAnsi" w:cstheme="minorHAnsi"/>
                <w:color w:val="FFFFFF" w:themeColor="background1"/>
              </w:rPr>
              <w:t>/Title</w:t>
            </w:r>
          </w:p>
        </w:tc>
        <w:tc>
          <w:tcPr>
            <w:tcW w:w="3127" w:type="dxa"/>
            <w:shd w:val="clear" w:color="auto" w:fill="000000" w:themeFill="text1"/>
            <w:vAlign w:val="center"/>
          </w:tcPr>
          <w:p w:rsidRPr="009D16BE" w:rsidR="00E56795" w:rsidP="0085035E" w:rsidRDefault="00E56795" w14:paraId="6767086B" w14:textId="77777777">
            <w:pPr>
              <w:spacing w:before="0"/>
              <w:rPr>
                <w:rFonts w:asciiTheme="minorHAnsi" w:hAnsiTheme="minorHAnsi" w:cstheme="minorHAnsi"/>
                <w:color w:val="FFFFFF" w:themeColor="background1"/>
              </w:rPr>
            </w:pPr>
            <w:r w:rsidRPr="009D16BE">
              <w:rPr>
                <w:rFonts w:asciiTheme="minorHAnsi" w:hAnsiTheme="minorHAnsi" w:cstheme="minorHAnsi"/>
                <w:color w:val="FFFFFF" w:themeColor="background1"/>
              </w:rPr>
              <w:t>Comments</w:t>
            </w:r>
          </w:p>
        </w:tc>
      </w:tr>
      <w:tr w:rsidRPr="009D16BE" w:rsidR="00E56795" w:rsidTr="004A7D20" w14:paraId="31ABAA4B" w14:textId="77777777">
        <w:trPr>
          <w:trHeight w:val="282"/>
        </w:trPr>
        <w:tc>
          <w:tcPr>
            <w:tcW w:w="1723" w:type="dxa"/>
          </w:tcPr>
          <w:p w:rsidRPr="009D16BE" w:rsidR="00E56795" w:rsidP="0085035E" w:rsidRDefault="00E56795" w14:paraId="7C68FB73" w14:textId="4E0F892D">
            <w:pPr>
              <w:spacing w:before="0"/>
              <w:rPr>
                <w:rFonts w:eastAsia="Verdana" w:asciiTheme="minorHAnsi" w:hAnsiTheme="minorHAnsi" w:cstheme="minorHAnsi"/>
                <w:bCs/>
                <w:szCs w:val="17"/>
              </w:rPr>
            </w:pPr>
          </w:p>
        </w:tc>
        <w:tc>
          <w:tcPr>
            <w:tcW w:w="1810" w:type="dxa"/>
          </w:tcPr>
          <w:p w:rsidRPr="009D16BE" w:rsidR="00E56795" w:rsidP="0085035E" w:rsidRDefault="00E56795" w14:paraId="62837312" w14:textId="26636467">
            <w:pPr>
              <w:spacing w:before="0"/>
              <w:rPr>
                <w:rFonts w:eastAsia="Verdana" w:asciiTheme="minorHAnsi" w:hAnsiTheme="minorHAnsi" w:cstheme="minorHAnsi"/>
                <w:bCs/>
                <w:szCs w:val="17"/>
              </w:rPr>
            </w:pPr>
          </w:p>
        </w:tc>
        <w:tc>
          <w:tcPr>
            <w:tcW w:w="2468" w:type="dxa"/>
          </w:tcPr>
          <w:p w:rsidRPr="009D16BE" w:rsidR="00E56795" w:rsidP="0085035E" w:rsidRDefault="00E56795" w14:paraId="67E262F6" w14:textId="30F44763">
            <w:pPr>
              <w:spacing w:before="0"/>
              <w:rPr>
                <w:rFonts w:eastAsia="Verdana" w:asciiTheme="minorHAnsi" w:hAnsiTheme="minorHAnsi" w:cstheme="minorHAnsi"/>
                <w:bCs/>
                <w:szCs w:val="17"/>
              </w:rPr>
            </w:pPr>
          </w:p>
        </w:tc>
        <w:tc>
          <w:tcPr>
            <w:tcW w:w="3127" w:type="dxa"/>
          </w:tcPr>
          <w:p w:rsidRPr="009D16BE" w:rsidR="00E56795" w:rsidP="0085035E" w:rsidRDefault="00E56795" w14:paraId="72FB6702" w14:textId="52F8E19E">
            <w:pPr>
              <w:spacing w:before="0"/>
              <w:rPr>
                <w:rFonts w:eastAsia="Verdana" w:asciiTheme="minorHAnsi" w:hAnsiTheme="minorHAnsi" w:cstheme="minorHAnsi"/>
                <w:bCs/>
                <w:szCs w:val="17"/>
              </w:rPr>
            </w:pPr>
          </w:p>
        </w:tc>
      </w:tr>
      <w:tr w:rsidRPr="009D16BE" w:rsidR="00E56795" w:rsidTr="004A7D20" w14:paraId="74194ABC" w14:textId="77777777">
        <w:trPr>
          <w:trHeight w:val="282"/>
        </w:trPr>
        <w:tc>
          <w:tcPr>
            <w:tcW w:w="1723" w:type="dxa"/>
          </w:tcPr>
          <w:p w:rsidRPr="009D16BE" w:rsidR="00E56795" w:rsidP="0085035E" w:rsidRDefault="00E56795" w14:paraId="21B0CEBF" w14:textId="2C37C8B1">
            <w:pPr>
              <w:spacing w:before="0"/>
              <w:rPr>
                <w:rFonts w:eastAsia="Verdana" w:asciiTheme="minorHAnsi" w:hAnsiTheme="minorHAnsi" w:cstheme="minorHAnsi"/>
                <w:bCs/>
                <w:szCs w:val="17"/>
              </w:rPr>
            </w:pPr>
          </w:p>
        </w:tc>
        <w:tc>
          <w:tcPr>
            <w:tcW w:w="1810" w:type="dxa"/>
          </w:tcPr>
          <w:p w:rsidRPr="009D16BE" w:rsidR="00E56795" w:rsidP="0085035E" w:rsidRDefault="00E56795" w14:paraId="16F84484" w14:textId="50D8E78C">
            <w:pPr>
              <w:spacing w:before="0"/>
              <w:rPr>
                <w:rFonts w:eastAsia="Verdana" w:asciiTheme="minorHAnsi" w:hAnsiTheme="minorHAnsi" w:cstheme="minorHAnsi"/>
                <w:bCs/>
                <w:szCs w:val="17"/>
              </w:rPr>
            </w:pPr>
          </w:p>
        </w:tc>
        <w:tc>
          <w:tcPr>
            <w:tcW w:w="2468" w:type="dxa"/>
          </w:tcPr>
          <w:p w:rsidRPr="009D16BE" w:rsidR="00E56795" w:rsidP="0085035E" w:rsidRDefault="00E56795" w14:paraId="4D69283C" w14:textId="53B7E4FF">
            <w:pPr>
              <w:spacing w:before="0"/>
              <w:rPr>
                <w:rFonts w:eastAsia="Verdana" w:asciiTheme="minorHAnsi" w:hAnsiTheme="minorHAnsi" w:cstheme="minorHAnsi"/>
                <w:bCs/>
                <w:szCs w:val="17"/>
              </w:rPr>
            </w:pPr>
          </w:p>
        </w:tc>
        <w:tc>
          <w:tcPr>
            <w:tcW w:w="3127" w:type="dxa"/>
          </w:tcPr>
          <w:p w:rsidRPr="009D16BE" w:rsidR="00E56795" w:rsidP="0085035E" w:rsidRDefault="00E56795" w14:paraId="56396D0C" w14:textId="450E614F">
            <w:pPr>
              <w:spacing w:before="0"/>
              <w:rPr>
                <w:rFonts w:eastAsia="Verdana" w:asciiTheme="minorHAnsi" w:hAnsiTheme="minorHAnsi" w:cstheme="minorHAnsi"/>
                <w:bCs/>
                <w:szCs w:val="17"/>
              </w:rPr>
            </w:pPr>
          </w:p>
        </w:tc>
      </w:tr>
      <w:tr w:rsidRPr="009D16BE" w:rsidR="00E56795" w:rsidTr="004A7D20" w14:paraId="58532ACF" w14:textId="77777777">
        <w:trPr>
          <w:trHeight w:val="282"/>
        </w:trPr>
        <w:tc>
          <w:tcPr>
            <w:tcW w:w="1723" w:type="dxa"/>
          </w:tcPr>
          <w:p w:rsidRPr="009D16BE" w:rsidR="00E56795" w:rsidP="0085035E" w:rsidRDefault="00E56795" w14:paraId="09550549" w14:textId="5B40A90F">
            <w:pPr>
              <w:spacing w:before="0"/>
              <w:rPr>
                <w:rFonts w:eastAsia="Verdana" w:asciiTheme="minorHAnsi" w:hAnsiTheme="minorHAnsi" w:cstheme="minorHAnsi"/>
                <w:bCs/>
                <w:szCs w:val="17"/>
              </w:rPr>
            </w:pPr>
          </w:p>
        </w:tc>
        <w:tc>
          <w:tcPr>
            <w:tcW w:w="1810" w:type="dxa"/>
          </w:tcPr>
          <w:p w:rsidRPr="009D16BE" w:rsidR="00E56795" w:rsidP="0085035E" w:rsidRDefault="00E56795" w14:paraId="1DB88615" w14:textId="31566A81">
            <w:pPr>
              <w:spacing w:before="0"/>
              <w:rPr>
                <w:rFonts w:eastAsia="Verdana" w:asciiTheme="minorHAnsi" w:hAnsiTheme="minorHAnsi" w:cstheme="minorHAnsi"/>
                <w:bCs/>
                <w:szCs w:val="17"/>
              </w:rPr>
            </w:pPr>
          </w:p>
        </w:tc>
        <w:tc>
          <w:tcPr>
            <w:tcW w:w="2468" w:type="dxa"/>
          </w:tcPr>
          <w:p w:rsidRPr="009D16BE" w:rsidR="00E56795" w:rsidP="0085035E" w:rsidRDefault="00E56795" w14:paraId="4AFC8ED2" w14:textId="6CAFDA4B">
            <w:pPr>
              <w:spacing w:before="0"/>
              <w:rPr>
                <w:rFonts w:eastAsia="Verdana" w:asciiTheme="minorHAnsi" w:hAnsiTheme="minorHAnsi" w:cstheme="minorHAnsi"/>
                <w:bCs/>
                <w:szCs w:val="17"/>
              </w:rPr>
            </w:pPr>
          </w:p>
        </w:tc>
        <w:tc>
          <w:tcPr>
            <w:tcW w:w="3127" w:type="dxa"/>
          </w:tcPr>
          <w:p w:rsidRPr="009D16BE" w:rsidR="00E56795" w:rsidP="0085035E" w:rsidRDefault="00E56795" w14:paraId="55FFFB29" w14:textId="731AF82D">
            <w:pPr>
              <w:spacing w:before="0"/>
              <w:rPr>
                <w:rFonts w:eastAsia="Verdana" w:asciiTheme="minorHAnsi" w:hAnsiTheme="minorHAnsi" w:cstheme="minorHAnsi"/>
                <w:bCs/>
                <w:szCs w:val="17"/>
              </w:rPr>
            </w:pPr>
          </w:p>
        </w:tc>
      </w:tr>
      <w:tr w:rsidRPr="009D16BE" w:rsidR="00E56795" w:rsidTr="004A7D20" w14:paraId="02272AB4" w14:textId="77777777">
        <w:trPr>
          <w:trHeight w:val="282"/>
        </w:trPr>
        <w:tc>
          <w:tcPr>
            <w:tcW w:w="1723" w:type="dxa"/>
            <w:shd w:val="clear" w:color="auto" w:fill="auto"/>
          </w:tcPr>
          <w:p w:rsidRPr="009D16BE" w:rsidR="00E56795" w:rsidP="0085035E" w:rsidRDefault="00E56795" w14:paraId="099E3C04" w14:textId="6C715A6E">
            <w:pPr>
              <w:spacing w:before="0"/>
              <w:rPr>
                <w:rFonts w:eastAsia="Verdana" w:asciiTheme="minorHAnsi" w:hAnsiTheme="minorHAnsi" w:cstheme="minorHAnsi"/>
                <w:bCs/>
                <w:szCs w:val="17"/>
              </w:rPr>
            </w:pPr>
          </w:p>
        </w:tc>
        <w:tc>
          <w:tcPr>
            <w:tcW w:w="1810" w:type="dxa"/>
            <w:shd w:val="clear" w:color="auto" w:fill="auto"/>
          </w:tcPr>
          <w:p w:rsidRPr="009D16BE" w:rsidR="00E56795" w:rsidP="0085035E" w:rsidRDefault="00E56795" w14:paraId="16711FC0" w14:textId="2851FD5B">
            <w:pPr>
              <w:spacing w:before="0"/>
              <w:rPr>
                <w:rFonts w:eastAsia="Verdana" w:asciiTheme="minorHAnsi" w:hAnsiTheme="minorHAnsi" w:cstheme="minorHAnsi"/>
                <w:bCs/>
                <w:szCs w:val="17"/>
              </w:rPr>
            </w:pPr>
          </w:p>
        </w:tc>
        <w:tc>
          <w:tcPr>
            <w:tcW w:w="2468" w:type="dxa"/>
            <w:shd w:val="clear" w:color="auto" w:fill="auto"/>
          </w:tcPr>
          <w:p w:rsidRPr="009D16BE" w:rsidR="00E56795" w:rsidP="0085035E" w:rsidRDefault="00E56795" w14:paraId="0CDBC85E" w14:textId="77777777">
            <w:pPr>
              <w:spacing w:before="0"/>
              <w:rPr>
                <w:rFonts w:eastAsia="Verdana" w:asciiTheme="minorHAnsi" w:hAnsiTheme="minorHAnsi" w:cstheme="minorHAnsi"/>
                <w:bCs/>
                <w:szCs w:val="17"/>
              </w:rPr>
            </w:pPr>
          </w:p>
        </w:tc>
        <w:tc>
          <w:tcPr>
            <w:tcW w:w="3127" w:type="dxa"/>
            <w:shd w:val="clear" w:color="auto" w:fill="auto"/>
          </w:tcPr>
          <w:p w:rsidRPr="009D16BE" w:rsidR="00E56795" w:rsidP="0085035E" w:rsidRDefault="00E56795" w14:paraId="66A279CA" w14:textId="5AA28841">
            <w:pPr>
              <w:spacing w:before="0"/>
              <w:rPr>
                <w:rFonts w:eastAsia="Verdana" w:asciiTheme="minorHAnsi" w:hAnsiTheme="minorHAnsi" w:cstheme="minorHAnsi"/>
                <w:bCs/>
                <w:szCs w:val="17"/>
              </w:rPr>
            </w:pPr>
          </w:p>
        </w:tc>
      </w:tr>
      <w:tr w:rsidRPr="009D16BE" w:rsidR="00E56795" w:rsidTr="004A7D20" w14:paraId="5C68EE23" w14:textId="77777777">
        <w:trPr>
          <w:trHeight w:val="293"/>
        </w:trPr>
        <w:tc>
          <w:tcPr>
            <w:tcW w:w="1723" w:type="dxa"/>
          </w:tcPr>
          <w:p w:rsidRPr="009D16BE" w:rsidR="00E56795" w:rsidP="0085035E" w:rsidRDefault="00E56795" w14:paraId="339DF995" w14:textId="77777777">
            <w:pPr>
              <w:spacing w:before="0"/>
              <w:rPr>
                <w:rFonts w:eastAsia="Verdana" w:asciiTheme="minorHAnsi" w:hAnsiTheme="minorHAnsi" w:cstheme="minorHAnsi"/>
                <w:bCs/>
                <w:szCs w:val="17"/>
              </w:rPr>
            </w:pPr>
          </w:p>
        </w:tc>
        <w:tc>
          <w:tcPr>
            <w:tcW w:w="1810" w:type="dxa"/>
          </w:tcPr>
          <w:p w:rsidRPr="009D16BE" w:rsidR="00E56795" w:rsidP="0085035E" w:rsidRDefault="00E56795" w14:paraId="4E7C99D4" w14:textId="77777777">
            <w:pPr>
              <w:spacing w:before="0"/>
              <w:rPr>
                <w:rFonts w:eastAsia="Verdana" w:asciiTheme="minorHAnsi" w:hAnsiTheme="minorHAnsi" w:cstheme="minorHAnsi"/>
                <w:bCs/>
                <w:szCs w:val="17"/>
              </w:rPr>
            </w:pPr>
          </w:p>
        </w:tc>
        <w:tc>
          <w:tcPr>
            <w:tcW w:w="2468" w:type="dxa"/>
          </w:tcPr>
          <w:p w:rsidRPr="009D16BE" w:rsidR="00E56795" w:rsidP="0085035E" w:rsidRDefault="00E56795" w14:paraId="1D263C8C" w14:textId="77777777">
            <w:pPr>
              <w:spacing w:before="0"/>
              <w:rPr>
                <w:rFonts w:eastAsia="Verdana" w:asciiTheme="minorHAnsi" w:hAnsiTheme="minorHAnsi" w:cstheme="minorHAnsi"/>
                <w:bCs/>
                <w:szCs w:val="17"/>
              </w:rPr>
            </w:pPr>
          </w:p>
        </w:tc>
        <w:tc>
          <w:tcPr>
            <w:tcW w:w="3127" w:type="dxa"/>
          </w:tcPr>
          <w:p w:rsidRPr="009D16BE" w:rsidR="00E56795" w:rsidP="0085035E" w:rsidRDefault="00E56795" w14:paraId="5EED9B3A" w14:textId="77777777">
            <w:pPr>
              <w:spacing w:before="0"/>
              <w:rPr>
                <w:rFonts w:eastAsia="Verdana" w:asciiTheme="minorHAnsi" w:hAnsiTheme="minorHAnsi" w:cstheme="minorHAnsi"/>
                <w:bCs/>
                <w:szCs w:val="17"/>
              </w:rPr>
            </w:pPr>
          </w:p>
        </w:tc>
      </w:tr>
    </w:tbl>
    <w:p w:rsidRPr="009D16BE" w:rsidR="00E56795" w:rsidP="0085035E" w:rsidRDefault="00E56795" w14:paraId="4084AE66" w14:textId="77777777">
      <w:pPr>
        <w:spacing w:before="0"/>
        <w:rPr>
          <w:rFonts w:cstheme="minorHAnsi"/>
        </w:rPr>
      </w:pPr>
    </w:p>
    <w:p w:rsidRPr="009D16BE" w:rsidR="00E56795" w:rsidP="0085035E" w:rsidRDefault="00E56795" w14:paraId="3D23584B" w14:textId="77777777">
      <w:pPr>
        <w:spacing w:before="0"/>
        <w:rPr>
          <w:rFonts w:cstheme="minorHAnsi"/>
          <w:b/>
          <w:color w:val="C00000"/>
          <w:sz w:val="28"/>
          <w:szCs w:val="28"/>
        </w:rPr>
      </w:pPr>
      <w:r w:rsidRPr="009D16BE">
        <w:rPr>
          <w:rFonts w:cstheme="minorHAnsi"/>
          <w:b/>
          <w:color w:val="C00000"/>
          <w:sz w:val="28"/>
          <w:szCs w:val="28"/>
        </w:rPr>
        <w:t xml:space="preserve">Approval History </w:t>
      </w:r>
    </w:p>
    <w:p w:rsidRPr="009D16BE" w:rsidR="00E56795" w:rsidP="0085035E" w:rsidRDefault="00E56795" w14:paraId="0FFF1BE7" w14:textId="77777777">
      <w:pPr>
        <w:spacing w:before="0"/>
        <w:rPr>
          <w:rFonts w:cstheme="minorHAnsi"/>
        </w:rPr>
      </w:pPr>
      <w:r w:rsidRPr="009D16BE">
        <w:rPr>
          <w:rFonts w:cstheme="minorHAnsi"/>
        </w:rPr>
        <w:t>The following people are designated recipients of the final version of this document:</w:t>
      </w:r>
    </w:p>
    <w:tbl>
      <w:tblPr>
        <w:tblStyle w:val="TableGridLight"/>
        <w:tblW w:w="9140" w:type="dxa"/>
        <w:tblLayout w:type="fixed"/>
        <w:tblLook w:val="0000" w:firstRow="0" w:lastRow="0" w:firstColumn="0" w:lastColumn="0" w:noHBand="0" w:noVBand="0"/>
      </w:tblPr>
      <w:tblGrid>
        <w:gridCol w:w="1696"/>
        <w:gridCol w:w="3402"/>
        <w:gridCol w:w="4042"/>
      </w:tblGrid>
      <w:tr w:rsidRPr="009D16BE" w:rsidR="00385F49" w:rsidTr="00385F49" w14:paraId="150D49B5" w14:textId="77777777">
        <w:trPr>
          <w:trHeight w:val="354"/>
          <w:tblHeader/>
        </w:trPr>
        <w:tc>
          <w:tcPr>
            <w:tcW w:w="1696" w:type="dxa"/>
            <w:shd w:val="clear" w:color="auto" w:fill="000000" w:themeFill="text1"/>
            <w:vAlign w:val="center"/>
          </w:tcPr>
          <w:p w:rsidRPr="009D16BE" w:rsidR="00385F49" w:rsidP="0085035E" w:rsidRDefault="00385F49" w14:paraId="07CE0759" w14:textId="05FB4079">
            <w:pPr>
              <w:spacing w:before="0"/>
              <w:rPr>
                <w:rFonts w:asciiTheme="minorHAnsi" w:hAnsiTheme="minorHAnsi" w:cstheme="minorHAnsi"/>
                <w:color w:val="FFFFFF" w:themeColor="background1"/>
              </w:rPr>
            </w:pPr>
            <w:r w:rsidRPr="009D16BE">
              <w:rPr>
                <w:rFonts w:asciiTheme="minorHAnsi" w:hAnsiTheme="minorHAnsi" w:cstheme="minorHAnsi"/>
                <w:color w:val="FFFFFF" w:themeColor="background1"/>
              </w:rPr>
              <w:t>Date</w:t>
            </w:r>
          </w:p>
        </w:tc>
        <w:tc>
          <w:tcPr>
            <w:tcW w:w="3402" w:type="dxa"/>
            <w:shd w:val="clear" w:color="auto" w:fill="000000" w:themeFill="text1"/>
            <w:vAlign w:val="center"/>
          </w:tcPr>
          <w:p w:rsidRPr="009D16BE" w:rsidR="00385F49" w:rsidP="0085035E" w:rsidRDefault="00385F49" w14:paraId="48DE1A8D" w14:textId="03379EA6">
            <w:pPr>
              <w:spacing w:before="0"/>
              <w:rPr>
                <w:rFonts w:asciiTheme="minorHAnsi" w:hAnsiTheme="minorHAnsi" w:cstheme="minorHAnsi"/>
                <w:color w:val="FFFFFF" w:themeColor="background1"/>
              </w:rPr>
            </w:pPr>
            <w:r w:rsidRPr="009D16BE">
              <w:rPr>
                <w:rFonts w:asciiTheme="minorHAnsi" w:hAnsiTheme="minorHAnsi" w:cstheme="minorHAnsi"/>
                <w:color w:val="FFFFFF" w:themeColor="background1"/>
              </w:rPr>
              <w:t>Name</w:t>
            </w:r>
          </w:p>
        </w:tc>
        <w:tc>
          <w:tcPr>
            <w:tcW w:w="4042" w:type="dxa"/>
            <w:shd w:val="clear" w:color="auto" w:fill="000000" w:themeFill="text1"/>
            <w:vAlign w:val="center"/>
          </w:tcPr>
          <w:p w:rsidRPr="009D16BE" w:rsidR="00385F49" w:rsidP="0085035E" w:rsidRDefault="00F16028" w14:paraId="0BAD5E74" w14:textId="7D583991">
            <w:pPr>
              <w:spacing w:before="0"/>
              <w:rPr>
                <w:rFonts w:asciiTheme="minorHAnsi" w:hAnsiTheme="minorHAnsi" w:cstheme="minorHAnsi"/>
                <w:color w:val="FFFFFF" w:themeColor="background1"/>
              </w:rPr>
            </w:pPr>
            <w:r w:rsidRPr="009D16BE">
              <w:rPr>
                <w:rFonts w:asciiTheme="minorHAnsi" w:hAnsiTheme="minorHAnsi" w:cstheme="minorHAnsi"/>
                <w:color w:val="FFFFFF" w:themeColor="background1"/>
              </w:rPr>
              <w:t>Organization</w:t>
            </w:r>
            <w:r w:rsidRPr="009D16BE" w:rsidR="00385F49">
              <w:rPr>
                <w:rFonts w:asciiTheme="minorHAnsi" w:hAnsiTheme="minorHAnsi" w:cstheme="minorHAnsi"/>
                <w:color w:val="FFFFFF" w:themeColor="background1"/>
              </w:rPr>
              <w:t>/Title</w:t>
            </w:r>
          </w:p>
        </w:tc>
      </w:tr>
      <w:tr w:rsidRPr="009D16BE" w:rsidR="00385F49" w:rsidTr="00385F49" w14:paraId="0D47BBCF" w14:textId="77777777">
        <w:trPr>
          <w:trHeight w:val="235"/>
        </w:trPr>
        <w:tc>
          <w:tcPr>
            <w:tcW w:w="1696" w:type="dxa"/>
            <w:vAlign w:val="center"/>
          </w:tcPr>
          <w:p w:rsidRPr="009D16BE" w:rsidR="00385F49" w:rsidP="0085035E" w:rsidRDefault="00385F49" w14:paraId="1C5D27FA" w14:textId="7353EAB9">
            <w:pPr>
              <w:spacing w:before="0"/>
              <w:rPr>
                <w:rFonts w:eastAsia="Verdana" w:asciiTheme="minorHAnsi" w:hAnsiTheme="minorHAnsi" w:cstheme="minorHAnsi"/>
                <w:bCs/>
                <w:szCs w:val="17"/>
              </w:rPr>
            </w:pPr>
          </w:p>
        </w:tc>
        <w:tc>
          <w:tcPr>
            <w:tcW w:w="3402" w:type="dxa"/>
          </w:tcPr>
          <w:p w:rsidRPr="009D16BE" w:rsidR="00385F49" w:rsidP="0085035E" w:rsidRDefault="00385F49" w14:paraId="39D155C2" w14:textId="6EC76AAA">
            <w:pPr>
              <w:spacing w:before="0"/>
              <w:rPr>
                <w:rFonts w:eastAsia="Verdana" w:asciiTheme="minorHAnsi" w:hAnsiTheme="minorHAnsi" w:cstheme="minorHAnsi"/>
                <w:bCs/>
                <w:szCs w:val="17"/>
              </w:rPr>
            </w:pPr>
          </w:p>
        </w:tc>
        <w:tc>
          <w:tcPr>
            <w:tcW w:w="4042" w:type="dxa"/>
          </w:tcPr>
          <w:p w:rsidRPr="009D16BE" w:rsidR="00385F49" w:rsidP="00B9614E" w:rsidRDefault="00385F49" w14:paraId="2ED3C560" w14:textId="1814BDF0">
            <w:pPr>
              <w:spacing w:before="0"/>
              <w:rPr>
                <w:rFonts w:eastAsia="Verdana" w:asciiTheme="minorHAnsi" w:hAnsiTheme="minorHAnsi" w:cstheme="minorHAnsi"/>
                <w:bCs/>
                <w:szCs w:val="17"/>
              </w:rPr>
            </w:pPr>
          </w:p>
        </w:tc>
      </w:tr>
      <w:tr w:rsidRPr="009D16BE" w:rsidR="00385F49" w:rsidTr="00385F49" w14:paraId="3EE157B7" w14:textId="77777777">
        <w:trPr>
          <w:trHeight w:val="249"/>
        </w:trPr>
        <w:tc>
          <w:tcPr>
            <w:tcW w:w="1696" w:type="dxa"/>
            <w:vAlign w:val="center"/>
          </w:tcPr>
          <w:p w:rsidRPr="009D16BE" w:rsidR="00385F49" w:rsidP="00385F49" w:rsidRDefault="00385F49" w14:paraId="34171537" w14:textId="5F24929A">
            <w:pPr>
              <w:spacing w:before="0"/>
              <w:rPr>
                <w:rFonts w:eastAsia="Verdana" w:asciiTheme="minorHAnsi" w:hAnsiTheme="minorHAnsi" w:cstheme="minorHAnsi"/>
                <w:bCs/>
                <w:szCs w:val="17"/>
              </w:rPr>
            </w:pPr>
          </w:p>
        </w:tc>
        <w:tc>
          <w:tcPr>
            <w:tcW w:w="3402" w:type="dxa"/>
          </w:tcPr>
          <w:p w:rsidRPr="009D16BE" w:rsidR="00385F49" w:rsidP="00385F49" w:rsidRDefault="00385F49" w14:paraId="13FCB610" w14:textId="1B13BC1E">
            <w:pPr>
              <w:spacing w:before="0"/>
              <w:rPr>
                <w:rFonts w:eastAsia="Verdana" w:asciiTheme="minorHAnsi" w:hAnsiTheme="minorHAnsi" w:cstheme="minorHAnsi"/>
                <w:bCs/>
                <w:szCs w:val="17"/>
              </w:rPr>
            </w:pPr>
          </w:p>
        </w:tc>
        <w:tc>
          <w:tcPr>
            <w:tcW w:w="4042" w:type="dxa"/>
          </w:tcPr>
          <w:p w:rsidRPr="009D16BE" w:rsidR="00385F49" w:rsidP="00385F49" w:rsidRDefault="00385F49" w14:paraId="60E150B0" w14:textId="7560BBDB">
            <w:pPr>
              <w:spacing w:before="0"/>
              <w:rPr>
                <w:rFonts w:eastAsia="Verdana" w:asciiTheme="minorHAnsi" w:hAnsiTheme="minorHAnsi" w:cstheme="minorHAnsi"/>
                <w:bCs/>
                <w:szCs w:val="17"/>
              </w:rPr>
            </w:pPr>
          </w:p>
        </w:tc>
      </w:tr>
      <w:tr w:rsidRPr="009D16BE" w:rsidR="00385F49" w:rsidTr="00385F49" w14:paraId="1AAE6A34" w14:textId="77777777">
        <w:trPr>
          <w:trHeight w:val="249"/>
        </w:trPr>
        <w:tc>
          <w:tcPr>
            <w:tcW w:w="1696" w:type="dxa"/>
            <w:vAlign w:val="center"/>
          </w:tcPr>
          <w:p w:rsidRPr="009D16BE" w:rsidR="00385F49" w:rsidP="00385F49" w:rsidRDefault="00385F49" w14:paraId="09450450" w14:textId="7300EBF6">
            <w:pPr>
              <w:spacing w:before="0"/>
              <w:rPr>
                <w:rFonts w:eastAsia="Verdana" w:asciiTheme="minorHAnsi" w:hAnsiTheme="minorHAnsi" w:cstheme="minorHAnsi"/>
                <w:bCs/>
                <w:szCs w:val="17"/>
              </w:rPr>
            </w:pPr>
          </w:p>
        </w:tc>
        <w:tc>
          <w:tcPr>
            <w:tcW w:w="3402" w:type="dxa"/>
          </w:tcPr>
          <w:p w:rsidRPr="009D16BE" w:rsidR="00385F49" w:rsidP="00385F49" w:rsidRDefault="00385F49" w14:paraId="65EED0E9" w14:textId="7B626837">
            <w:pPr>
              <w:spacing w:before="0"/>
              <w:rPr>
                <w:rFonts w:eastAsia="Verdana" w:asciiTheme="minorHAnsi" w:hAnsiTheme="minorHAnsi" w:cstheme="minorHAnsi"/>
                <w:bCs/>
                <w:szCs w:val="17"/>
              </w:rPr>
            </w:pPr>
          </w:p>
        </w:tc>
        <w:tc>
          <w:tcPr>
            <w:tcW w:w="4042" w:type="dxa"/>
          </w:tcPr>
          <w:p w:rsidRPr="009D16BE" w:rsidR="00385F49" w:rsidP="00385F49" w:rsidRDefault="00385F49" w14:paraId="15D154C9" w14:textId="77777777">
            <w:pPr>
              <w:spacing w:before="0"/>
              <w:rPr>
                <w:rFonts w:eastAsia="Verdana" w:asciiTheme="minorHAnsi" w:hAnsiTheme="minorHAnsi" w:cstheme="minorHAnsi"/>
                <w:bCs/>
                <w:szCs w:val="17"/>
              </w:rPr>
            </w:pPr>
          </w:p>
        </w:tc>
      </w:tr>
      <w:tr w:rsidRPr="009D16BE" w:rsidR="00385F49" w:rsidTr="00385F49" w14:paraId="313B8969" w14:textId="77777777">
        <w:trPr>
          <w:trHeight w:val="235"/>
        </w:trPr>
        <w:tc>
          <w:tcPr>
            <w:tcW w:w="1696" w:type="dxa"/>
            <w:vAlign w:val="center"/>
          </w:tcPr>
          <w:p w:rsidRPr="009D16BE" w:rsidR="00385F49" w:rsidP="00385F49" w:rsidRDefault="00385F49" w14:paraId="1D6EDC41" w14:textId="394E1AE1">
            <w:pPr>
              <w:spacing w:before="0"/>
              <w:rPr>
                <w:rFonts w:eastAsia="Verdana" w:asciiTheme="minorHAnsi" w:hAnsiTheme="minorHAnsi" w:cstheme="minorHAnsi"/>
                <w:bCs/>
                <w:szCs w:val="17"/>
              </w:rPr>
            </w:pPr>
          </w:p>
        </w:tc>
        <w:tc>
          <w:tcPr>
            <w:tcW w:w="3402" w:type="dxa"/>
          </w:tcPr>
          <w:p w:rsidRPr="009D16BE" w:rsidR="00385F49" w:rsidP="00385F49" w:rsidRDefault="00385F49" w14:paraId="302D15CC" w14:textId="4831113B">
            <w:pPr>
              <w:spacing w:before="0"/>
              <w:rPr>
                <w:rFonts w:eastAsia="Verdana" w:asciiTheme="minorHAnsi" w:hAnsiTheme="minorHAnsi" w:cstheme="minorHAnsi"/>
                <w:bCs/>
                <w:szCs w:val="17"/>
              </w:rPr>
            </w:pPr>
          </w:p>
        </w:tc>
        <w:tc>
          <w:tcPr>
            <w:tcW w:w="4042" w:type="dxa"/>
          </w:tcPr>
          <w:p w:rsidRPr="009D16BE" w:rsidR="00385F49" w:rsidP="00385F49" w:rsidRDefault="00385F49" w14:paraId="4CAA02D5" w14:textId="77777777">
            <w:pPr>
              <w:spacing w:before="0"/>
              <w:rPr>
                <w:rFonts w:eastAsia="Verdana" w:asciiTheme="minorHAnsi" w:hAnsiTheme="minorHAnsi" w:cstheme="minorHAnsi"/>
                <w:bCs/>
                <w:szCs w:val="17"/>
              </w:rPr>
            </w:pPr>
          </w:p>
        </w:tc>
      </w:tr>
    </w:tbl>
    <w:p w:rsidRPr="009D16BE" w:rsidR="009A40C0" w:rsidRDefault="009A40C0" w14:paraId="499F9CD6" w14:textId="565326EA">
      <w:pPr>
        <w:rPr>
          <w:rFonts w:cstheme="minorHAnsi"/>
        </w:rPr>
        <w:sectPr w:rsidRPr="009D16BE" w:rsidR="009A40C0" w:rsidSect="00335CD3">
          <w:sectPrChange w:author="Roohi Rahiman" w:date="2019-11-14T15:38:29.3868169" w:id="1166705366">
            <w:sectPr w:rsidRPr="009D16BE" w:rsidR="009A40C0" w:rsidSect="00335CD3">
              <w:pgSz w:w="11909" w:h="16834" w:code="9"/>
              <w:pgMar w:top="1440" w:right="1440" w:bottom="1440" w:left="1440" w:header="720" w:footer="720" w:gutter="0"/>
              <w:cols w:space="720"/>
              <w:docGrid w:linePitch="360"/>
            </w:sectPr>
          </w:sectPrChange>
          <w:headerReference w:type="even" r:id="rId17"/>
          <w:headerReference w:type="default" r:id="rId18"/>
          <w:footerReference w:type="default" r:id="rId19"/>
          <w:headerReference w:type="first" r:id="rId20"/>
          <w:pgSz w:w="11909" w:h="16834" w:orient="portrait" w:code="9"/>
          <w:pgMar w:top="1440" w:right="1440" w:bottom="1440" w:left="1440" w:header="720" w:footer="720" w:gutter="0"/>
          <w:cols w:space="720"/>
          <w:docGrid w:linePitch="360"/>
        </w:sectPr>
      </w:pPr>
    </w:p>
    <w:p w:rsidRPr="009D16BE" w:rsidR="00E56795" w:rsidP="0085035E" w:rsidRDefault="00E56795" w14:paraId="02A808FA" w14:textId="77777777">
      <w:pPr>
        <w:tabs>
          <w:tab w:val="left" w:pos="440"/>
          <w:tab w:val="right" w:leader="dot" w:pos="9016"/>
        </w:tabs>
        <w:spacing w:before="0"/>
        <w:rPr>
          <w:rFonts w:eastAsia="Times New Roman" w:cstheme="minorHAnsi"/>
          <w:b/>
          <w:bCs/>
          <w:caps/>
          <w:sz w:val="24"/>
          <w:szCs w:val="24"/>
          <w:lang w:eastAsia="en-AU"/>
        </w:rPr>
      </w:pPr>
      <w:r w:rsidRPr="009D16BE">
        <w:rPr>
          <w:rFonts w:eastAsia="Times New Roman" w:cstheme="minorHAnsi"/>
          <w:b/>
          <w:bCs/>
          <w:caps/>
          <w:sz w:val="24"/>
          <w:szCs w:val="24"/>
          <w:lang w:eastAsia="en-AU"/>
        </w:rPr>
        <w:lastRenderedPageBreak/>
        <w:t>Table of contentS</w:t>
      </w:r>
    </w:p>
    <w:p w:rsidR="0018304F" w:rsidRDefault="00E56795" w14:paraId="07EE6B6F" w14:textId="6299C1D6">
      <w:pPr>
        <w:pStyle w:val="TOC1"/>
        <w:rPr>
          <w:rFonts w:eastAsiaTheme="minorEastAsia" w:cstheme="minorBidi"/>
          <w:b w:val="0"/>
          <w:bCs w:val="0"/>
          <w:caps w:val="0"/>
          <w:noProof/>
          <w:sz w:val="22"/>
          <w:szCs w:val="22"/>
          <w:lang w:val="en-US" w:eastAsia="en-US"/>
        </w:rPr>
      </w:pPr>
      <w:r w:rsidRPr="009D16BE">
        <w:rPr>
          <w:bCs w:val="0"/>
        </w:rPr>
        <w:fldChar w:fldCharType="begin"/>
      </w:r>
      <w:r w:rsidRPr="009D16BE">
        <w:instrText xml:space="preserve"> TOC \o "1-4" \h \z \u </w:instrText>
      </w:r>
      <w:r w:rsidRPr="009D16BE">
        <w:rPr>
          <w:bCs w:val="0"/>
        </w:rPr>
        <w:fldChar w:fldCharType="separate"/>
      </w:r>
      <w:hyperlink w:history="1" w:anchor="_Toc23362954">
        <w:r w:rsidRPr="007329C2" w:rsidR="0018304F">
          <w:rPr>
            <w:rStyle w:val="Hyperlink"/>
            <w:rFonts w:ascii="Calibri" w:hAnsi="Calibri"/>
            <w:noProof/>
          </w:rPr>
          <w:t>1.</w:t>
        </w:r>
        <w:r w:rsidR="0018304F">
          <w:rPr>
            <w:rFonts w:eastAsiaTheme="minorEastAsia" w:cstheme="minorBidi"/>
            <w:b w:val="0"/>
            <w:bCs w:val="0"/>
            <w:caps w:val="0"/>
            <w:noProof/>
            <w:sz w:val="22"/>
            <w:szCs w:val="22"/>
            <w:lang w:val="en-US" w:eastAsia="en-US"/>
          </w:rPr>
          <w:tab/>
        </w:r>
        <w:r w:rsidRPr="007329C2" w:rsidR="0018304F">
          <w:rPr>
            <w:rStyle w:val="Hyperlink"/>
            <w:noProof/>
          </w:rPr>
          <w:t>Introduction</w:t>
        </w:r>
        <w:r w:rsidR="0018304F">
          <w:rPr>
            <w:noProof/>
            <w:webHidden/>
          </w:rPr>
          <w:tab/>
        </w:r>
        <w:r w:rsidR="0018304F">
          <w:rPr>
            <w:noProof/>
            <w:webHidden/>
          </w:rPr>
          <w:fldChar w:fldCharType="begin"/>
        </w:r>
        <w:r w:rsidR="0018304F">
          <w:rPr>
            <w:noProof/>
            <w:webHidden/>
          </w:rPr>
          <w:instrText xml:space="preserve"> PAGEREF _Toc23362954 \h </w:instrText>
        </w:r>
        <w:r w:rsidR="0018304F">
          <w:rPr>
            <w:noProof/>
            <w:webHidden/>
          </w:rPr>
        </w:r>
        <w:r w:rsidR="0018304F">
          <w:rPr>
            <w:noProof/>
            <w:webHidden/>
          </w:rPr>
          <w:fldChar w:fldCharType="separate"/>
        </w:r>
        <w:r w:rsidR="0018304F">
          <w:rPr>
            <w:noProof/>
            <w:webHidden/>
          </w:rPr>
          <w:t>4</w:t>
        </w:r>
        <w:r w:rsidR="0018304F">
          <w:rPr>
            <w:noProof/>
            <w:webHidden/>
          </w:rPr>
          <w:fldChar w:fldCharType="end"/>
        </w:r>
      </w:hyperlink>
    </w:p>
    <w:p w:rsidR="0018304F" w:rsidRDefault="00F14703" w14:paraId="609C3B04" w14:textId="4A082B29">
      <w:pPr>
        <w:pStyle w:val="TOC1"/>
        <w:rPr>
          <w:rFonts w:eastAsiaTheme="minorEastAsia" w:cstheme="minorBidi"/>
          <w:b w:val="0"/>
          <w:bCs w:val="0"/>
          <w:caps w:val="0"/>
          <w:noProof/>
          <w:sz w:val="22"/>
          <w:szCs w:val="22"/>
          <w:lang w:val="en-US" w:eastAsia="en-US"/>
        </w:rPr>
      </w:pPr>
      <w:hyperlink w:history="1" w:anchor="_Toc23362955">
        <w:r w:rsidRPr="007329C2" w:rsidR="0018304F">
          <w:rPr>
            <w:rStyle w:val="Hyperlink"/>
            <w:rFonts w:ascii="Calibri" w:hAnsi="Calibri"/>
            <w:noProof/>
            <w:lang w:eastAsia="ja-JP"/>
          </w:rPr>
          <w:t>2.</w:t>
        </w:r>
        <w:r w:rsidR="0018304F">
          <w:rPr>
            <w:rFonts w:eastAsiaTheme="minorEastAsia" w:cstheme="minorBidi"/>
            <w:b w:val="0"/>
            <w:bCs w:val="0"/>
            <w:caps w:val="0"/>
            <w:noProof/>
            <w:sz w:val="22"/>
            <w:szCs w:val="22"/>
            <w:lang w:val="en-US" w:eastAsia="en-US"/>
          </w:rPr>
          <w:tab/>
        </w:r>
        <w:r w:rsidRPr="007329C2" w:rsidR="0018304F">
          <w:rPr>
            <w:rStyle w:val="Hyperlink"/>
            <w:noProof/>
            <w:lang w:eastAsia="ja-JP"/>
          </w:rPr>
          <w:t>Dependencies, Risks and Assumptions</w:t>
        </w:r>
        <w:r w:rsidR="0018304F">
          <w:rPr>
            <w:noProof/>
            <w:webHidden/>
          </w:rPr>
          <w:tab/>
        </w:r>
        <w:r w:rsidR="0018304F">
          <w:rPr>
            <w:noProof/>
            <w:webHidden/>
          </w:rPr>
          <w:fldChar w:fldCharType="begin"/>
        </w:r>
        <w:r w:rsidR="0018304F">
          <w:rPr>
            <w:noProof/>
            <w:webHidden/>
          </w:rPr>
          <w:instrText xml:space="preserve"> PAGEREF _Toc23362955 \h </w:instrText>
        </w:r>
        <w:r w:rsidR="0018304F">
          <w:rPr>
            <w:noProof/>
            <w:webHidden/>
          </w:rPr>
        </w:r>
        <w:r w:rsidR="0018304F">
          <w:rPr>
            <w:noProof/>
            <w:webHidden/>
          </w:rPr>
          <w:fldChar w:fldCharType="separate"/>
        </w:r>
        <w:r w:rsidR="0018304F">
          <w:rPr>
            <w:noProof/>
            <w:webHidden/>
          </w:rPr>
          <w:t>7</w:t>
        </w:r>
        <w:r w:rsidR="0018304F">
          <w:rPr>
            <w:noProof/>
            <w:webHidden/>
          </w:rPr>
          <w:fldChar w:fldCharType="end"/>
        </w:r>
      </w:hyperlink>
    </w:p>
    <w:p w:rsidR="0018304F" w:rsidRDefault="00F14703" w14:paraId="64910369" w14:textId="3B21C524">
      <w:pPr>
        <w:pStyle w:val="TOC2"/>
        <w:tabs>
          <w:tab w:val="left" w:pos="880"/>
        </w:tabs>
        <w:rPr>
          <w:rFonts w:eastAsiaTheme="minorEastAsia" w:cstheme="minorBidi"/>
          <w:smallCaps w:val="0"/>
          <w:noProof/>
          <w:sz w:val="22"/>
          <w:szCs w:val="22"/>
          <w:lang w:val="en-US"/>
        </w:rPr>
      </w:pPr>
      <w:hyperlink w:history="1" w:anchor="_Toc23362956">
        <w:r w:rsidRPr="007329C2" w:rsidR="0018304F">
          <w:rPr>
            <w:rStyle w:val="Hyperlink"/>
            <w:rFonts w:eastAsia="Times New Roman" w:cs="Times New Roman"/>
            <w:b/>
            <w:noProof/>
            <w:lang w:eastAsia="ja-JP"/>
          </w:rPr>
          <w:t>2.1.</w:t>
        </w:r>
        <w:r w:rsidR="0018304F">
          <w:rPr>
            <w:rFonts w:eastAsiaTheme="minorEastAsia" w:cstheme="minorBidi"/>
            <w:smallCaps w:val="0"/>
            <w:noProof/>
            <w:sz w:val="22"/>
            <w:szCs w:val="22"/>
            <w:lang w:val="en-US"/>
          </w:rPr>
          <w:tab/>
        </w:r>
        <w:r w:rsidRPr="007329C2" w:rsidR="0018304F">
          <w:rPr>
            <w:rStyle w:val="Hyperlink"/>
            <w:rFonts w:eastAsia="Times New Roman"/>
            <w:b/>
            <w:noProof/>
            <w:lang w:eastAsia="ja-JP"/>
          </w:rPr>
          <w:t>Dependencies</w:t>
        </w:r>
        <w:r w:rsidR="0018304F">
          <w:rPr>
            <w:noProof/>
            <w:webHidden/>
          </w:rPr>
          <w:tab/>
        </w:r>
        <w:r w:rsidR="0018304F">
          <w:rPr>
            <w:noProof/>
            <w:webHidden/>
          </w:rPr>
          <w:fldChar w:fldCharType="begin"/>
        </w:r>
        <w:r w:rsidR="0018304F">
          <w:rPr>
            <w:noProof/>
            <w:webHidden/>
          </w:rPr>
          <w:instrText xml:space="preserve"> PAGEREF _Toc23362956 \h </w:instrText>
        </w:r>
        <w:r w:rsidR="0018304F">
          <w:rPr>
            <w:noProof/>
            <w:webHidden/>
          </w:rPr>
        </w:r>
        <w:r w:rsidR="0018304F">
          <w:rPr>
            <w:noProof/>
            <w:webHidden/>
          </w:rPr>
          <w:fldChar w:fldCharType="separate"/>
        </w:r>
        <w:r w:rsidR="0018304F">
          <w:rPr>
            <w:noProof/>
            <w:webHidden/>
          </w:rPr>
          <w:t>7</w:t>
        </w:r>
        <w:r w:rsidR="0018304F">
          <w:rPr>
            <w:noProof/>
            <w:webHidden/>
          </w:rPr>
          <w:fldChar w:fldCharType="end"/>
        </w:r>
      </w:hyperlink>
    </w:p>
    <w:p w:rsidR="0018304F" w:rsidRDefault="00F14703" w14:paraId="2A3CAFC2" w14:textId="1A3279EF">
      <w:pPr>
        <w:pStyle w:val="TOC2"/>
        <w:tabs>
          <w:tab w:val="left" w:pos="880"/>
        </w:tabs>
        <w:rPr>
          <w:rFonts w:eastAsiaTheme="minorEastAsia" w:cstheme="minorBidi"/>
          <w:smallCaps w:val="0"/>
          <w:noProof/>
          <w:sz w:val="22"/>
          <w:szCs w:val="22"/>
          <w:lang w:val="en-US"/>
        </w:rPr>
      </w:pPr>
      <w:hyperlink w:history="1" w:anchor="_Toc23362957">
        <w:r w:rsidRPr="007329C2" w:rsidR="0018304F">
          <w:rPr>
            <w:rStyle w:val="Hyperlink"/>
            <w:rFonts w:eastAsia="Times New Roman" w:cs="Times New Roman"/>
            <w:b/>
            <w:noProof/>
            <w:lang w:eastAsia="ja-JP"/>
          </w:rPr>
          <w:t>2.2.</w:t>
        </w:r>
        <w:r w:rsidR="0018304F">
          <w:rPr>
            <w:rFonts w:eastAsiaTheme="minorEastAsia" w:cstheme="minorBidi"/>
            <w:smallCaps w:val="0"/>
            <w:noProof/>
            <w:sz w:val="22"/>
            <w:szCs w:val="22"/>
            <w:lang w:val="en-US"/>
          </w:rPr>
          <w:tab/>
        </w:r>
        <w:r w:rsidRPr="007329C2" w:rsidR="0018304F">
          <w:rPr>
            <w:rStyle w:val="Hyperlink"/>
            <w:rFonts w:eastAsia="Times New Roman"/>
            <w:b/>
            <w:noProof/>
            <w:lang w:eastAsia="ja-JP"/>
          </w:rPr>
          <w:t>Risks</w:t>
        </w:r>
        <w:r w:rsidR="0018304F">
          <w:rPr>
            <w:noProof/>
            <w:webHidden/>
          </w:rPr>
          <w:tab/>
        </w:r>
        <w:r w:rsidR="0018304F">
          <w:rPr>
            <w:noProof/>
            <w:webHidden/>
          </w:rPr>
          <w:fldChar w:fldCharType="begin"/>
        </w:r>
        <w:r w:rsidR="0018304F">
          <w:rPr>
            <w:noProof/>
            <w:webHidden/>
          </w:rPr>
          <w:instrText xml:space="preserve"> PAGEREF _Toc23362957 \h </w:instrText>
        </w:r>
        <w:r w:rsidR="0018304F">
          <w:rPr>
            <w:noProof/>
            <w:webHidden/>
          </w:rPr>
        </w:r>
        <w:r w:rsidR="0018304F">
          <w:rPr>
            <w:noProof/>
            <w:webHidden/>
          </w:rPr>
          <w:fldChar w:fldCharType="separate"/>
        </w:r>
        <w:r w:rsidR="0018304F">
          <w:rPr>
            <w:noProof/>
            <w:webHidden/>
          </w:rPr>
          <w:t>7</w:t>
        </w:r>
        <w:r w:rsidR="0018304F">
          <w:rPr>
            <w:noProof/>
            <w:webHidden/>
          </w:rPr>
          <w:fldChar w:fldCharType="end"/>
        </w:r>
      </w:hyperlink>
    </w:p>
    <w:p w:rsidR="0018304F" w:rsidRDefault="00F14703" w14:paraId="752F6C6E" w14:textId="0E7A7EAE">
      <w:pPr>
        <w:pStyle w:val="TOC2"/>
        <w:tabs>
          <w:tab w:val="left" w:pos="880"/>
        </w:tabs>
        <w:rPr>
          <w:rFonts w:eastAsiaTheme="minorEastAsia" w:cstheme="minorBidi"/>
          <w:smallCaps w:val="0"/>
          <w:noProof/>
          <w:sz w:val="22"/>
          <w:szCs w:val="22"/>
          <w:lang w:val="en-US"/>
        </w:rPr>
      </w:pPr>
      <w:hyperlink w:history="1" w:anchor="_Toc23362958">
        <w:r w:rsidRPr="007329C2" w:rsidR="0018304F">
          <w:rPr>
            <w:rStyle w:val="Hyperlink"/>
            <w:rFonts w:eastAsia="Times New Roman" w:cs="Times New Roman"/>
            <w:b/>
            <w:noProof/>
            <w:lang w:eastAsia="ja-JP"/>
          </w:rPr>
          <w:t>2.3.</w:t>
        </w:r>
        <w:r w:rsidR="0018304F">
          <w:rPr>
            <w:rFonts w:eastAsiaTheme="minorEastAsia" w:cstheme="minorBidi"/>
            <w:smallCaps w:val="0"/>
            <w:noProof/>
            <w:sz w:val="22"/>
            <w:szCs w:val="22"/>
            <w:lang w:val="en-US"/>
          </w:rPr>
          <w:tab/>
        </w:r>
        <w:r w:rsidRPr="007329C2" w:rsidR="0018304F">
          <w:rPr>
            <w:rStyle w:val="Hyperlink"/>
            <w:rFonts w:eastAsia="Times New Roman"/>
            <w:b/>
            <w:noProof/>
            <w:lang w:eastAsia="ja-JP"/>
          </w:rPr>
          <w:t>Assumptions</w:t>
        </w:r>
        <w:r w:rsidR="0018304F">
          <w:rPr>
            <w:noProof/>
            <w:webHidden/>
          </w:rPr>
          <w:tab/>
        </w:r>
        <w:r w:rsidR="0018304F">
          <w:rPr>
            <w:noProof/>
            <w:webHidden/>
          </w:rPr>
          <w:fldChar w:fldCharType="begin"/>
        </w:r>
        <w:r w:rsidR="0018304F">
          <w:rPr>
            <w:noProof/>
            <w:webHidden/>
          </w:rPr>
          <w:instrText xml:space="preserve"> PAGEREF _Toc23362958 \h </w:instrText>
        </w:r>
        <w:r w:rsidR="0018304F">
          <w:rPr>
            <w:noProof/>
            <w:webHidden/>
          </w:rPr>
        </w:r>
        <w:r w:rsidR="0018304F">
          <w:rPr>
            <w:noProof/>
            <w:webHidden/>
          </w:rPr>
          <w:fldChar w:fldCharType="separate"/>
        </w:r>
        <w:r w:rsidR="0018304F">
          <w:rPr>
            <w:noProof/>
            <w:webHidden/>
          </w:rPr>
          <w:t>7</w:t>
        </w:r>
        <w:r w:rsidR="0018304F">
          <w:rPr>
            <w:noProof/>
            <w:webHidden/>
          </w:rPr>
          <w:fldChar w:fldCharType="end"/>
        </w:r>
      </w:hyperlink>
    </w:p>
    <w:p w:rsidR="0018304F" w:rsidRDefault="00F14703" w14:paraId="375FB8B0" w14:textId="29FCF1AB">
      <w:pPr>
        <w:pStyle w:val="TOC1"/>
        <w:rPr>
          <w:rFonts w:eastAsiaTheme="minorEastAsia" w:cstheme="minorBidi"/>
          <w:b w:val="0"/>
          <w:bCs w:val="0"/>
          <w:caps w:val="0"/>
          <w:noProof/>
          <w:sz w:val="22"/>
          <w:szCs w:val="22"/>
          <w:lang w:val="en-US" w:eastAsia="en-US"/>
        </w:rPr>
      </w:pPr>
      <w:hyperlink w:history="1" w:anchor="_Toc23362959">
        <w:r w:rsidRPr="007329C2" w:rsidR="0018304F">
          <w:rPr>
            <w:rStyle w:val="Hyperlink"/>
            <w:rFonts w:ascii="Calibri" w:hAnsi="Calibri"/>
            <w:noProof/>
          </w:rPr>
          <w:t>3.</w:t>
        </w:r>
        <w:r w:rsidR="0018304F">
          <w:rPr>
            <w:rFonts w:eastAsiaTheme="minorEastAsia" w:cstheme="minorBidi"/>
            <w:b w:val="0"/>
            <w:bCs w:val="0"/>
            <w:caps w:val="0"/>
            <w:noProof/>
            <w:sz w:val="22"/>
            <w:szCs w:val="22"/>
            <w:lang w:val="en-US" w:eastAsia="en-US"/>
          </w:rPr>
          <w:tab/>
        </w:r>
        <w:r w:rsidRPr="007329C2" w:rsidR="0018304F">
          <w:rPr>
            <w:rStyle w:val="Hyperlink"/>
            <w:noProof/>
          </w:rPr>
          <w:t>ETL Architecture</w:t>
        </w:r>
        <w:r w:rsidR="0018304F">
          <w:rPr>
            <w:noProof/>
            <w:webHidden/>
          </w:rPr>
          <w:tab/>
        </w:r>
        <w:r w:rsidR="0018304F">
          <w:rPr>
            <w:noProof/>
            <w:webHidden/>
          </w:rPr>
          <w:fldChar w:fldCharType="begin"/>
        </w:r>
        <w:r w:rsidR="0018304F">
          <w:rPr>
            <w:noProof/>
            <w:webHidden/>
          </w:rPr>
          <w:instrText xml:space="preserve"> PAGEREF _Toc23362959 \h </w:instrText>
        </w:r>
        <w:r w:rsidR="0018304F">
          <w:rPr>
            <w:noProof/>
            <w:webHidden/>
          </w:rPr>
        </w:r>
        <w:r w:rsidR="0018304F">
          <w:rPr>
            <w:noProof/>
            <w:webHidden/>
          </w:rPr>
          <w:fldChar w:fldCharType="separate"/>
        </w:r>
        <w:r w:rsidR="0018304F">
          <w:rPr>
            <w:noProof/>
            <w:webHidden/>
          </w:rPr>
          <w:t>8</w:t>
        </w:r>
        <w:r w:rsidR="0018304F">
          <w:rPr>
            <w:noProof/>
            <w:webHidden/>
          </w:rPr>
          <w:fldChar w:fldCharType="end"/>
        </w:r>
      </w:hyperlink>
    </w:p>
    <w:p w:rsidR="0018304F" w:rsidRDefault="00F14703" w14:paraId="6E3D142C" w14:textId="12C7EAD4">
      <w:pPr>
        <w:pStyle w:val="TOC1"/>
        <w:rPr>
          <w:rFonts w:eastAsiaTheme="minorEastAsia" w:cstheme="minorBidi"/>
          <w:b w:val="0"/>
          <w:bCs w:val="0"/>
          <w:caps w:val="0"/>
          <w:noProof/>
          <w:sz w:val="22"/>
          <w:szCs w:val="22"/>
          <w:lang w:val="en-US" w:eastAsia="en-US"/>
        </w:rPr>
      </w:pPr>
      <w:hyperlink w:history="1" w:anchor="_Toc23362960">
        <w:r w:rsidRPr="007329C2" w:rsidR="0018304F">
          <w:rPr>
            <w:rStyle w:val="Hyperlink"/>
            <w:rFonts w:ascii="Calibri" w:hAnsi="Calibri"/>
            <w:noProof/>
          </w:rPr>
          <w:t>4.</w:t>
        </w:r>
        <w:r w:rsidR="0018304F">
          <w:rPr>
            <w:rFonts w:eastAsiaTheme="minorEastAsia" w:cstheme="minorBidi"/>
            <w:b w:val="0"/>
            <w:bCs w:val="0"/>
            <w:caps w:val="0"/>
            <w:noProof/>
            <w:sz w:val="22"/>
            <w:szCs w:val="22"/>
            <w:lang w:val="en-US" w:eastAsia="en-US"/>
          </w:rPr>
          <w:tab/>
        </w:r>
        <w:r w:rsidRPr="007329C2" w:rsidR="0018304F">
          <w:rPr>
            <w:rStyle w:val="Hyperlink"/>
            <w:noProof/>
          </w:rPr>
          <w:t>Technical validation solution</w:t>
        </w:r>
        <w:r w:rsidR="0018304F">
          <w:rPr>
            <w:noProof/>
            <w:webHidden/>
          </w:rPr>
          <w:tab/>
        </w:r>
        <w:r w:rsidR="0018304F">
          <w:rPr>
            <w:noProof/>
            <w:webHidden/>
          </w:rPr>
          <w:fldChar w:fldCharType="begin"/>
        </w:r>
        <w:r w:rsidR="0018304F">
          <w:rPr>
            <w:noProof/>
            <w:webHidden/>
          </w:rPr>
          <w:instrText xml:space="preserve"> PAGEREF _Toc23362960 \h </w:instrText>
        </w:r>
        <w:r w:rsidR="0018304F">
          <w:rPr>
            <w:noProof/>
            <w:webHidden/>
          </w:rPr>
        </w:r>
        <w:r w:rsidR="0018304F">
          <w:rPr>
            <w:noProof/>
            <w:webHidden/>
          </w:rPr>
          <w:fldChar w:fldCharType="separate"/>
        </w:r>
        <w:r w:rsidR="0018304F">
          <w:rPr>
            <w:noProof/>
            <w:webHidden/>
          </w:rPr>
          <w:t>9</w:t>
        </w:r>
        <w:r w:rsidR="0018304F">
          <w:rPr>
            <w:noProof/>
            <w:webHidden/>
          </w:rPr>
          <w:fldChar w:fldCharType="end"/>
        </w:r>
      </w:hyperlink>
    </w:p>
    <w:p w:rsidR="0018304F" w:rsidRDefault="00F14703" w14:paraId="383BCCD4" w14:textId="37313369">
      <w:pPr>
        <w:pStyle w:val="TOC1"/>
        <w:rPr>
          <w:rFonts w:eastAsiaTheme="minorEastAsia" w:cstheme="minorBidi"/>
          <w:b w:val="0"/>
          <w:bCs w:val="0"/>
          <w:caps w:val="0"/>
          <w:noProof/>
          <w:sz w:val="22"/>
          <w:szCs w:val="22"/>
          <w:lang w:val="en-US" w:eastAsia="en-US"/>
        </w:rPr>
      </w:pPr>
      <w:hyperlink w:history="1" w:anchor="_Toc23362961">
        <w:r w:rsidRPr="007329C2" w:rsidR="0018304F">
          <w:rPr>
            <w:rStyle w:val="Hyperlink"/>
            <w:rFonts w:ascii="Calibri" w:hAnsi="Calibri"/>
            <w:noProof/>
          </w:rPr>
          <w:t>5.</w:t>
        </w:r>
        <w:r w:rsidR="0018304F">
          <w:rPr>
            <w:rFonts w:eastAsiaTheme="minorEastAsia" w:cstheme="minorBidi"/>
            <w:b w:val="0"/>
            <w:bCs w:val="0"/>
            <w:caps w:val="0"/>
            <w:noProof/>
            <w:sz w:val="22"/>
            <w:szCs w:val="22"/>
            <w:lang w:val="en-US" w:eastAsia="en-US"/>
          </w:rPr>
          <w:tab/>
        </w:r>
        <w:r w:rsidRPr="007329C2" w:rsidR="0018304F">
          <w:rPr>
            <w:rStyle w:val="Hyperlink"/>
            <w:noProof/>
          </w:rPr>
          <w:t>Data Validation Framework</w:t>
        </w:r>
        <w:r w:rsidR="0018304F">
          <w:rPr>
            <w:noProof/>
            <w:webHidden/>
          </w:rPr>
          <w:tab/>
        </w:r>
        <w:r w:rsidR="0018304F">
          <w:rPr>
            <w:noProof/>
            <w:webHidden/>
          </w:rPr>
          <w:fldChar w:fldCharType="begin"/>
        </w:r>
        <w:r w:rsidR="0018304F">
          <w:rPr>
            <w:noProof/>
            <w:webHidden/>
          </w:rPr>
          <w:instrText xml:space="preserve"> PAGEREF _Toc23362961 \h </w:instrText>
        </w:r>
        <w:r w:rsidR="0018304F">
          <w:rPr>
            <w:noProof/>
            <w:webHidden/>
          </w:rPr>
        </w:r>
        <w:r w:rsidR="0018304F">
          <w:rPr>
            <w:noProof/>
            <w:webHidden/>
          </w:rPr>
          <w:fldChar w:fldCharType="separate"/>
        </w:r>
        <w:r w:rsidR="0018304F">
          <w:rPr>
            <w:noProof/>
            <w:webHidden/>
          </w:rPr>
          <w:t>13</w:t>
        </w:r>
        <w:r w:rsidR="0018304F">
          <w:rPr>
            <w:noProof/>
            <w:webHidden/>
          </w:rPr>
          <w:fldChar w:fldCharType="end"/>
        </w:r>
      </w:hyperlink>
    </w:p>
    <w:p w:rsidR="0018304F" w:rsidRDefault="00F14703" w14:paraId="692DA9C5" w14:textId="72A5D14D">
      <w:pPr>
        <w:pStyle w:val="TOC2"/>
        <w:tabs>
          <w:tab w:val="left" w:pos="880"/>
        </w:tabs>
        <w:rPr>
          <w:rFonts w:eastAsiaTheme="minorEastAsia" w:cstheme="minorBidi"/>
          <w:smallCaps w:val="0"/>
          <w:noProof/>
          <w:sz w:val="22"/>
          <w:szCs w:val="22"/>
          <w:lang w:val="en-US"/>
        </w:rPr>
      </w:pPr>
      <w:hyperlink w:history="1" w:anchor="_Toc23362964">
        <w:r w:rsidRPr="007329C2" w:rsidR="0018304F">
          <w:rPr>
            <w:rStyle w:val="Hyperlink"/>
            <w:noProof/>
          </w:rPr>
          <w:t>5.1.</w:t>
        </w:r>
        <w:r w:rsidR="0018304F">
          <w:rPr>
            <w:rFonts w:eastAsiaTheme="minorEastAsia" w:cstheme="minorBidi"/>
            <w:smallCaps w:val="0"/>
            <w:noProof/>
            <w:sz w:val="22"/>
            <w:szCs w:val="22"/>
            <w:lang w:val="en-US"/>
          </w:rPr>
          <w:tab/>
        </w:r>
        <w:r w:rsidRPr="007329C2" w:rsidR="0018304F">
          <w:rPr>
            <w:rStyle w:val="Hyperlink"/>
            <w:noProof/>
          </w:rPr>
          <w:t>QAQC Framework</w:t>
        </w:r>
        <w:r w:rsidR="0018304F">
          <w:rPr>
            <w:noProof/>
            <w:webHidden/>
          </w:rPr>
          <w:tab/>
        </w:r>
        <w:r w:rsidR="0018304F">
          <w:rPr>
            <w:noProof/>
            <w:webHidden/>
          </w:rPr>
          <w:fldChar w:fldCharType="begin"/>
        </w:r>
        <w:r w:rsidR="0018304F">
          <w:rPr>
            <w:noProof/>
            <w:webHidden/>
          </w:rPr>
          <w:instrText xml:space="preserve"> PAGEREF _Toc23362964 \h </w:instrText>
        </w:r>
        <w:r w:rsidR="0018304F">
          <w:rPr>
            <w:noProof/>
            <w:webHidden/>
          </w:rPr>
        </w:r>
        <w:r w:rsidR="0018304F">
          <w:rPr>
            <w:noProof/>
            <w:webHidden/>
          </w:rPr>
          <w:fldChar w:fldCharType="separate"/>
        </w:r>
        <w:r w:rsidR="0018304F">
          <w:rPr>
            <w:noProof/>
            <w:webHidden/>
          </w:rPr>
          <w:t>14</w:t>
        </w:r>
        <w:r w:rsidR="0018304F">
          <w:rPr>
            <w:noProof/>
            <w:webHidden/>
          </w:rPr>
          <w:fldChar w:fldCharType="end"/>
        </w:r>
      </w:hyperlink>
    </w:p>
    <w:p w:rsidR="0018304F" w:rsidRDefault="00F14703" w14:paraId="17D6D2B8" w14:textId="16EC59E5">
      <w:pPr>
        <w:pStyle w:val="TOC4"/>
        <w:tabs>
          <w:tab w:val="left" w:pos="1320"/>
          <w:tab w:val="right" w:leader="dot" w:pos="9016"/>
        </w:tabs>
        <w:rPr>
          <w:rFonts w:eastAsiaTheme="minorEastAsia" w:cstheme="minorBidi"/>
          <w:noProof/>
          <w:sz w:val="22"/>
          <w:szCs w:val="22"/>
          <w:lang w:val="en-US"/>
        </w:rPr>
      </w:pPr>
      <w:hyperlink w:history="1" w:anchor="_Toc23362965">
        <w:r w:rsidRPr="007329C2" w:rsidR="0018304F">
          <w:rPr>
            <w:rStyle w:val="Hyperlink"/>
            <w:noProof/>
          </w:rPr>
          <w:t>5.1.1.</w:t>
        </w:r>
        <w:r w:rsidR="0018304F">
          <w:rPr>
            <w:rFonts w:eastAsiaTheme="minorEastAsia" w:cstheme="minorBidi"/>
            <w:noProof/>
            <w:sz w:val="22"/>
            <w:szCs w:val="22"/>
            <w:lang w:val="en-US"/>
          </w:rPr>
          <w:tab/>
        </w:r>
        <w:r w:rsidRPr="007329C2" w:rsidR="0018304F">
          <w:rPr>
            <w:rStyle w:val="Hyperlink"/>
            <w:noProof/>
          </w:rPr>
          <w:t>QAQC_CATEGORY</w:t>
        </w:r>
        <w:r w:rsidR="0018304F">
          <w:rPr>
            <w:noProof/>
            <w:webHidden/>
          </w:rPr>
          <w:tab/>
        </w:r>
        <w:r w:rsidR="0018304F">
          <w:rPr>
            <w:noProof/>
            <w:webHidden/>
          </w:rPr>
          <w:fldChar w:fldCharType="begin"/>
        </w:r>
        <w:r w:rsidR="0018304F">
          <w:rPr>
            <w:noProof/>
            <w:webHidden/>
          </w:rPr>
          <w:instrText xml:space="preserve"> PAGEREF _Toc23362965 \h </w:instrText>
        </w:r>
        <w:r w:rsidR="0018304F">
          <w:rPr>
            <w:noProof/>
            <w:webHidden/>
          </w:rPr>
        </w:r>
        <w:r w:rsidR="0018304F">
          <w:rPr>
            <w:noProof/>
            <w:webHidden/>
          </w:rPr>
          <w:fldChar w:fldCharType="separate"/>
        </w:r>
        <w:r w:rsidR="0018304F">
          <w:rPr>
            <w:noProof/>
            <w:webHidden/>
          </w:rPr>
          <w:t>15</w:t>
        </w:r>
        <w:r w:rsidR="0018304F">
          <w:rPr>
            <w:noProof/>
            <w:webHidden/>
          </w:rPr>
          <w:fldChar w:fldCharType="end"/>
        </w:r>
      </w:hyperlink>
    </w:p>
    <w:p w:rsidR="0018304F" w:rsidRDefault="00F14703" w14:paraId="275EA2C1" w14:textId="23F82FE6">
      <w:pPr>
        <w:pStyle w:val="TOC4"/>
        <w:tabs>
          <w:tab w:val="left" w:pos="1320"/>
          <w:tab w:val="right" w:leader="dot" w:pos="9016"/>
        </w:tabs>
        <w:rPr>
          <w:rFonts w:eastAsiaTheme="minorEastAsia" w:cstheme="minorBidi"/>
          <w:noProof/>
          <w:sz w:val="22"/>
          <w:szCs w:val="22"/>
          <w:lang w:val="en-US"/>
        </w:rPr>
      </w:pPr>
      <w:hyperlink w:history="1" w:anchor="_Toc23362966">
        <w:r w:rsidRPr="007329C2" w:rsidR="0018304F">
          <w:rPr>
            <w:rStyle w:val="Hyperlink"/>
            <w:noProof/>
          </w:rPr>
          <w:t>5.1.2.</w:t>
        </w:r>
        <w:r w:rsidR="0018304F">
          <w:rPr>
            <w:rFonts w:eastAsiaTheme="minorEastAsia" w:cstheme="minorBidi"/>
            <w:noProof/>
            <w:sz w:val="22"/>
            <w:szCs w:val="22"/>
            <w:lang w:val="en-US"/>
          </w:rPr>
          <w:tab/>
        </w:r>
        <w:r w:rsidRPr="007329C2" w:rsidR="0018304F">
          <w:rPr>
            <w:rStyle w:val="Hyperlink"/>
            <w:noProof/>
          </w:rPr>
          <w:t>QAQC_RULES</w:t>
        </w:r>
        <w:r w:rsidR="0018304F">
          <w:rPr>
            <w:noProof/>
            <w:webHidden/>
          </w:rPr>
          <w:tab/>
        </w:r>
        <w:r w:rsidR="0018304F">
          <w:rPr>
            <w:noProof/>
            <w:webHidden/>
          </w:rPr>
          <w:fldChar w:fldCharType="begin"/>
        </w:r>
        <w:r w:rsidR="0018304F">
          <w:rPr>
            <w:noProof/>
            <w:webHidden/>
          </w:rPr>
          <w:instrText xml:space="preserve"> PAGEREF _Toc23362966 \h </w:instrText>
        </w:r>
        <w:r w:rsidR="0018304F">
          <w:rPr>
            <w:noProof/>
            <w:webHidden/>
          </w:rPr>
        </w:r>
        <w:r w:rsidR="0018304F">
          <w:rPr>
            <w:noProof/>
            <w:webHidden/>
          </w:rPr>
          <w:fldChar w:fldCharType="separate"/>
        </w:r>
        <w:r w:rsidR="0018304F">
          <w:rPr>
            <w:noProof/>
            <w:webHidden/>
          </w:rPr>
          <w:t>15</w:t>
        </w:r>
        <w:r w:rsidR="0018304F">
          <w:rPr>
            <w:noProof/>
            <w:webHidden/>
          </w:rPr>
          <w:fldChar w:fldCharType="end"/>
        </w:r>
      </w:hyperlink>
    </w:p>
    <w:p w:rsidR="0018304F" w:rsidRDefault="00F14703" w14:paraId="74968BA5" w14:textId="64A285D1">
      <w:pPr>
        <w:pStyle w:val="TOC4"/>
        <w:tabs>
          <w:tab w:val="left" w:pos="1320"/>
          <w:tab w:val="right" w:leader="dot" w:pos="9016"/>
        </w:tabs>
        <w:rPr>
          <w:rFonts w:eastAsiaTheme="minorEastAsia" w:cstheme="minorBidi"/>
          <w:noProof/>
          <w:sz w:val="22"/>
          <w:szCs w:val="22"/>
          <w:lang w:val="en-US"/>
        </w:rPr>
      </w:pPr>
      <w:hyperlink w:history="1" w:anchor="_Toc23362967">
        <w:r w:rsidRPr="007329C2" w:rsidR="0018304F">
          <w:rPr>
            <w:rStyle w:val="Hyperlink"/>
            <w:noProof/>
          </w:rPr>
          <w:t>5.1.3.</w:t>
        </w:r>
        <w:r w:rsidR="0018304F">
          <w:rPr>
            <w:rFonts w:eastAsiaTheme="minorEastAsia" w:cstheme="minorBidi"/>
            <w:noProof/>
            <w:sz w:val="22"/>
            <w:szCs w:val="22"/>
            <w:lang w:val="en-US"/>
          </w:rPr>
          <w:tab/>
        </w:r>
        <w:r w:rsidRPr="007329C2" w:rsidR="0018304F">
          <w:rPr>
            <w:rStyle w:val="Hyperlink"/>
            <w:noProof/>
          </w:rPr>
          <w:t>QAQC_RULE_BOOK</w:t>
        </w:r>
        <w:r w:rsidR="0018304F">
          <w:rPr>
            <w:noProof/>
            <w:webHidden/>
          </w:rPr>
          <w:tab/>
        </w:r>
        <w:r w:rsidR="0018304F">
          <w:rPr>
            <w:noProof/>
            <w:webHidden/>
          </w:rPr>
          <w:fldChar w:fldCharType="begin"/>
        </w:r>
        <w:r w:rsidR="0018304F">
          <w:rPr>
            <w:noProof/>
            <w:webHidden/>
          </w:rPr>
          <w:instrText xml:space="preserve"> PAGEREF _Toc23362967 \h </w:instrText>
        </w:r>
        <w:r w:rsidR="0018304F">
          <w:rPr>
            <w:noProof/>
            <w:webHidden/>
          </w:rPr>
        </w:r>
        <w:r w:rsidR="0018304F">
          <w:rPr>
            <w:noProof/>
            <w:webHidden/>
          </w:rPr>
          <w:fldChar w:fldCharType="separate"/>
        </w:r>
        <w:r w:rsidR="0018304F">
          <w:rPr>
            <w:noProof/>
            <w:webHidden/>
          </w:rPr>
          <w:t>16</w:t>
        </w:r>
        <w:r w:rsidR="0018304F">
          <w:rPr>
            <w:noProof/>
            <w:webHidden/>
          </w:rPr>
          <w:fldChar w:fldCharType="end"/>
        </w:r>
      </w:hyperlink>
    </w:p>
    <w:p w:rsidR="0018304F" w:rsidRDefault="00F14703" w14:paraId="4E78285C" w14:textId="3D036CE9">
      <w:pPr>
        <w:pStyle w:val="TOC4"/>
        <w:tabs>
          <w:tab w:val="left" w:pos="1320"/>
          <w:tab w:val="right" w:leader="dot" w:pos="9016"/>
        </w:tabs>
        <w:rPr>
          <w:rFonts w:eastAsiaTheme="minorEastAsia" w:cstheme="minorBidi"/>
          <w:noProof/>
          <w:sz w:val="22"/>
          <w:szCs w:val="22"/>
          <w:lang w:val="en-US"/>
        </w:rPr>
      </w:pPr>
      <w:hyperlink w:history="1" w:anchor="_Toc23362968">
        <w:r w:rsidRPr="007329C2" w:rsidR="0018304F">
          <w:rPr>
            <w:rStyle w:val="Hyperlink"/>
            <w:noProof/>
          </w:rPr>
          <w:t>5.1.4.</w:t>
        </w:r>
        <w:r w:rsidR="0018304F">
          <w:rPr>
            <w:rFonts w:eastAsiaTheme="minorEastAsia" w:cstheme="minorBidi"/>
            <w:noProof/>
            <w:sz w:val="22"/>
            <w:szCs w:val="22"/>
            <w:lang w:val="en-US"/>
          </w:rPr>
          <w:tab/>
        </w:r>
        <w:r w:rsidRPr="007329C2" w:rsidR="0018304F">
          <w:rPr>
            <w:rStyle w:val="Hyperlink"/>
            <w:noProof/>
          </w:rPr>
          <w:t>QAQC_RULE_CHECK_RESULT</w:t>
        </w:r>
        <w:r w:rsidR="0018304F">
          <w:rPr>
            <w:noProof/>
            <w:webHidden/>
          </w:rPr>
          <w:tab/>
        </w:r>
        <w:r w:rsidR="0018304F">
          <w:rPr>
            <w:noProof/>
            <w:webHidden/>
          </w:rPr>
          <w:fldChar w:fldCharType="begin"/>
        </w:r>
        <w:r w:rsidR="0018304F">
          <w:rPr>
            <w:noProof/>
            <w:webHidden/>
          </w:rPr>
          <w:instrText xml:space="preserve"> PAGEREF _Toc23362968 \h </w:instrText>
        </w:r>
        <w:r w:rsidR="0018304F">
          <w:rPr>
            <w:noProof/>
            <w:webHidden/>
          </w:rPr>
        </w:r>
        <w:r w:rsidR="0018304F">
          <w:rPr>
            <w:noProof/>
            <w:webHidden/>
          </w:rPr>
          <w:fldChar w:fldCharType="separate"/>
        </w:r>
        <w:r w:rsidR="0018304F">
          <w:rPr>
            <w:noProof/>
            <w:webHidden/>
          </w:rPr>
          <w:t>16</w:t>
        </w:r>
        <w:r w:rsidR="0018304F">
          <w:rPr>
            <w:noProof/>
            <w:webHidden/>
          </w:rPr>
          <w:fldChar w:fldCharType="end"/>
        </w:r>
      </w:hyperlink>
    </w:p>
    <w:p w:rsidR="0018304F" w:rsidRDefault="00F14703" w14:paraId="72B12F28" w14:textId="3E146E11">
      <w:pPr>
        <w:pStyle w:val="TOC4"/>
        <w:tabs>
          <w:tab w:val="left" w:pos="1320"/>
          <w:tab w:val="right" w:leader="dot" w:pos="9016"/>
        </w:tabs>
        <w:rPr>
          <w:rFonts w:eastAsiaTheme="minorEastAsia" w:cstheme="minorBidi"/>
          <w:noProof/>
          <w:sz w:val="22"/>
          <w:szCs w:val="22"/>
          <w:lang w:val="en-US"/>
        </w:rPr>
      </w:pPr>
      <w:hyperlink w:history="1" w:anchor="_Toc23362969">
        <w:r w:rsidRPr="007329C2" w:rsidR="0018304F">
          <w:rPr>
            <w:rStyle w:val="Hyperlink"/>
            <w:noProof/>
          </w:rPr>
          <w:t>5.1.5.</w:t>
        </w:r>
        <w:r w:rsidR="0018304F">
          <w:rPr>
            <w:rFonts w:eastAsiaTheme="minorEastAsia" w:cstheme="minorBidi"/>
            <w:noProof/>
            <w:sz w:val="22"/>
            <w:szCs w:val="22"/>
            <w:lang w:val="en-US"/>
          </w:rPr>
          <w:tab/>
        </w:r>
        <w:r w:rsidRPr="007329C2" w:rsidR="0018304F">
          <w:rPr>
            <w:rStyle w:val="Hyperlink"/>
            <w:noProof/>
          </w:rPr>
          <w:t>QAQC_FUNCTION</w:t>
        </w:r>
        <w:r w:rsidR="0018304F">
          <w:rPr>
            <w:noProof/>
            <w:webHidden/>
          </w:rPr>
          <w:tab/>
        </w:r>
        <w:r w:rsidR="0018304F">
          <w:rPr>
            <w:noProof/>
            <w:webHidden/>
          </w:rPr>
          <w:fldChar w:fldCharType="begin"/>
        </w:r>
        <w:r w:rsidR="0018304F">
          <w:rPr>
            <w:noProof/>
            <w:webHidden/>
          </w:rPr>
          <w:instrText xml:space="preserve"> PAGEREF _Toc23362969 \h </w:instrText>
        </w:r>
        <w:r w:rsidR="0018304F">
          <w:rPr>
            <w:noProof/>
            <w:webHidden/>
          </w:rPr>
        </w:r>
        <w:r w:rsidR="0018304F">
          <w:rPr>
            <w:noProof/>
            <w:webHidden/>
          </w:rPr>
          <w:fldChar w:fldCharType="separate"/>
        </w:r>
        <w:r w:rsidR="0018304F">
          <w:rPr>
            <w:noProof/>
            <w:webHidden/>
          </w:rPr>
          <w:t>17</w:t>
        </w:r>
        <w:r w:rsidR="0018304F">
          <w:rPr>
            <w:noProof/>
            <w:webHidden/>
          </w:rPr>
          <w:fldChar w:fldCharType="end"/>
        </w:r>
      </w:hyperlink>
    </w:p>
    <w:p w:rsidR="0018304F" w:rsidRDefault="00F14703" w14:paraId="126AF44A" w14:textId="25C163F2">
      <w:pPr>
        <w:pStyle w:val="TOC4"/>
        <w:tabs>
          <w:tab w:val="left" w:pos="1320"/>
          <w:tab w:val="right" w:leader="dot" w:pos="9016"/>
        </w:tabs>
        <w:rPr>
          <w:rFonts w:eastAsiaTheme="minorEastAsia" w:cstheme="minorBidi"/>
          <w:noProof/>
          <w:sz w:val="22"/>
          <w:szCs w:val="22"/>
          <w:lang w:val="en-US"/>
        </w:rPr>
      </w:pPr>
      <w:hyperlink w:history="1" w:anchor="_Toc23362970">
        <w:r w:rsidRPr="007329C2" w:rsidR="0018304F">
          <w:rPr>
            <w:rStyle w:val="Hyperlink"/>
            <w:noProof/>
          </w:rPr>
          <w:t>5.1.6.</w:t>
        </w:r>
        <w:r w:rsidR="0018304F">
          <w:rPr>
            <w:rFonts w:eastAsiaTheme="minorEastAsia" w:cstheme="minorBidi"/>
            <w:noProof/>
            <w:sz w:val="22"/>
            <w:szCs w:val="22"/>
            <w:lang w:val="en-US"/>
          </w:rPr>
          <w:tab/>
        </w:r>
        <w:r w:rsidRPr="007329C2" w:rsidR="0018304F">
          <w:rPr>
            <w:rStyle w:val="Hyperlink"/>
            <w:noProof/>
          </w:rPr>
          <w:t>UPDATE_DQ_CHECK_RESULT</w:t>
        </w:r>
        <w:r w:rsidR="0018304F">
          <w:rPr>
            <w:noProof/>
            <w:webHidden/>
          </w:rPr>
          <w:tab/>
        </w:r>
        <w:r w:rsidR="0018304F">
          <w:rPr>
            <w:noProof/>
            <w:webHidden/>
          </w:rPr>
          <w:fldChar w:fldCharType="begin"/>
        </w:r>
        <w:r w:rsidR="0018304F">
          <w:rPr>
            <w:noProof/>
            <w:webHidden/>
          </w:rPr>
          <w:instrText xml:space="preserve"> PAGEREF _Toc23362970 \h </w:instrText>
        </w:r>
        <w:r w:rsidR="0018304F">
          <w:rPr>
            <w:noProof/>
            <w:webHidden/>
          </w:rPr>
        </w:r>
        <w:r w:rsidR="0018304F">
          <w:rPr>
            <w:noProof/>
            <w:webHidden/>
          </w:rPr>
          <w:fldChar w:fldCharType="separate"/>
        </w:r>
        <w:r w:rsidR="0018304F">
          <w:rPr>
            <w:noProof/>
            <w:webHidden/>
          </w:rPr>
          <w:t>17</w:t>
        </w:r>
        <w:r w:rsidR="0018304F">
          <w:rPr>
            <w:noProof/>
            <w:webHidden/>
          </w:rPr>
          <w:fldChar w:fldCharType="end"/>
        </w:r>
      </w:hyperlink>
    </w:p>
    <w:p w:rsidR="0018304F" w:rsidRDefault="00F14703" w14:paraId="2C2A7DF2" w14:textId="5C1AA577">
      <w:pPr>
        <w:pStyle w:val="TOC2"/>
        <w:tabs>
          <w:tab w:val="left" w:pos="880"/>
        </w:tabs>
        <w:rPr>
          <w:rFonts w:eastAsiaTheme="minorEastAsia" w:cstheme="minorBidi"/>
          <w:smallCaps w:val="0"/>
          <w:noProof/>
          <w:sz w:val="22"/>
          <w:szCs w:val="22"/>
          <w:lang w:val="en-US"/>
        </w:rPr>
      </w:pPr>
      <w:hyperlink w:history="1" w:anchor="_Toc23362971">
        <w:r w:rsidRPr="007329C2" w:rsidR="0018304F">
          <w:rPr>
            <w:rStyle w:val="Hyperlink"/>
            <w:noProof/>
          </w:rPr>
          <w:t>5.2.</w:t>
        </w:r>
        <w:r w:rsidR="0018304F">
          <w:rPr>
            <w:rFonts w:eastAsiaTheme="minorEastAsia" w:cstheme="minorBidi"/>
            <w:smallCaps w:val="0"/>
            <w:noProof/>
            <w:sz w:val="22"/>
            <w:szCs w:val="22"/>
            <w:lang w:val="en-US"/>
          </w:rPr>
          <w:tab/>
        </w:r>
        <w:r w:rsidRPr="007329C2" w:rsidR="0018304F">
          <w:rPr>
            <w:rStyle w:val="Hyperlink"/>
            <w:noProof/>
          </w:rPr>
          <w:t>Batch control Framework</w:t>
        </w:r>
        <w:r w:rsidR="0018304F">
          <w:rPr>
            <w:noProof/>
            <w:webHidden/>
          </w:rPr>
          <w:tab/>
        </w:r>
        <w:r w:rsidR="0018304F">
          <w:rPr>
            <w:noProof/>
            <w:webHidden/>
          </w:rPr>
          <w:fldChar w:fldCharType="begin"/>
        </w:r>
        <w:r w:rsidR="0018304F">
          <w:rPr>
            <w:noProof/>
            <w:webHidden/>
          </w:rPr>
          <w:instrText xml:space="preserve"> PAGEREF _Toc23362971 \h </w:instrText>
        </w:r>
        <w:r w:rsidR="0018304F">
          <w:rPr>
            <w:noProof/>
            <w:webHidden/>
          </w:rPr>
        </w:r>
        <w:r w:rsidR="0018304F">
          <w:rPr>
            <w:noProof/>
            <w:webHidden/>
          </w:rPr>
          <w:fldChar w:fldCharType="separate"/>
        </w:r>
        <w:r w:rsidR="0018304F">
          <w:rPr>
            <w:noProof/>
            <w:webHidden/>
          </w:rPr>
          <w:t>17</w:t>
        </w:r>
        <w:r w:rsidR="0018304F">
          <w:rPr>
            <w:noProof/>
            <w:webHidden/>
          </w:rPr>
          <w:fldChar w:fldCharType="end"/>
        </w:r>
      </w:hyperlink>
    </w:p>
    <w:p w:rsidR="0018304F" w:rsidRDefault="00F14703" w14:paraId="752E7631" w14:textId="01624FD6">
      <w:pPr>
        <w:pStyle w:val="TOC4"/>
        <w:tabs>
          <w:tab w:val="right" w:leader="dot" w:pos="9016"/>
        </w:tabs>
        <w:rPr>
          <w:rFonts w:eastAsiaTheme="minorEastAsia" w:cstheme="minorBidi"/>
          <w:noProof/>
          <w:sz w:val="22"/>
          <w:szCs w:val="22"/>
          <w:lang w:val="en-US"/>
        </w:rPr>
      </w:pPr>
      <w:hyperlink w:history="1" w:anchor="_Toc23362972">
        <w:r w:rsidRPr="007329C2" w:rsidR="0018304F">
          <w:rPr>
            <w:rStyle w:val="Hyperlink"/>
            <w:noProof/>
          </w:rPr>
          <w:t>5.2.1. ETLLoadInfo</w:t>
        </w:r>
        <w:r w:rsidR="0018304F">
          <w:rPr>
            <w:noProof/>
            <w:webHidden/>
          </w:rPr>
          <w:tab/>
        </w:r>
        <w:r w:rsidR="0018304F">
          <w:rPr>
            <w:noProof/>
            <w:webHidden/>
          </w:rPr>
          <w:fldChar w:fldCharType="begin"/>
        </w:r>
        <w:r w:rsidR="0018304F">
          <w:rPr>
            <w:noProof/>
            <w:webHidden/>
          </w:rPr>
          <w:instrText xml:space="preserve"> PAGEREF _Toc23362972 \h </w:instrText>
        </w:r>
        <w:r w:rsidR="0018304F">
          <w:rPr>
            <w:noProof/>
            <w:webHidden/>
          </w:rPr>
        </w:r>
        <w:r w:rsidR="0018304F">
          <w:rPr>
            <w:noProof/>
            <w:webHidden/>
          </w:rPr>
          <w:fldChar w:fldCharType="separate"/>
        </w:r>
        <w:r w:rsidR="0018304F">
          <w:rPr>
            <w:noProof/>
            <w:webHidden/>
          </w:rPr>
          <w:t>17</w:t>
        </w:r>
        <w:r w:rsidR="0018304F">
          <w:rPr>
            <w:noProof/>
            <w:webHidden/>
          </w:rPr>
          <w:fldChar w:fldCharType="end"/>
        </w:r>
      </w:hyperlink>
    </w:p>
    <w:p w:rsidR="0018304F" w:rsidRDefault="00F14703" w14:paraId="1279285F" w14:textId="79B6DE5A">
      <w:pPr>
        <w:pStyle w:val="TOC4"/>
        <w:tabs>
          <w:tab w:val="right" w:leader="dot" w:pos="9016"/>
        </w:tabs>
        <w:rPr>
          <w:rFonts w:eastAsiaTheme="minorEastAsia" w:cstheme="minorBidi"/>
          <w:noProof/>
          <w:sz w:val="22"/>
          <w:szCs w:val="22"/>
          <w:lang w:val="en-US"/>
        </w:rPr>
      </w:pPr>
      <w:hyperlink w:history="1" w:anchor="_Toc23362973">
        <w:r w:rsidRPr="007329C2" w:rsidR="0018304F">
          <w:rPr>
            <w:rStyle w:val="Hyperlink"/>
            <w:noProof/>
          </w:rPr>
          <w:t>5.2.2. ETLLoadSummary</w:t>
        </w:r>
        <w:r w:rsidR="0018304F">
          <w:rPr>
            <w:noProof/>
            <w:webHidden/>
          </w:rPr>
          <w:tab/>
        </w:r>
        <w:r w:rsidR="0018304F">
          <w:rPr>
            <w:noProof/>
            <w:webHidden/>
          </w:rPr>
          <w:fldChar w:fldCharType="begin"/>
        </w:r>
        <w:r w:rsidR="0018304F">
          <w:rPr>
            <w:noProof/>
            <w:webHidden/>
          </w:rPr>
          <w:instrText xml:space="preserve"> PAGEREF _Toc23362973 \h </w:instrText>
        </w:r>
        <w:r w:rsidR="0018304F">
          <w:rPr>
            <w:noProof/>
            <w:webHidden/>
          </w:rPr>
        </w:r>
        <w:r w:rsidR="0018304F">
          <w:rPr>
            <w:noProof/>
            <w:webHidden/>
          </w:rPr>
          <w:fldChar w:fldCharType="separate"/>
        </w:r>
        <w:r w:rsidR="0018304F">
          <w:rPr>
            <w:noProof/>
            <w:webHidden/>
          </w:rPr>
          <w:t>18</w:t>
        </w:r>
        <w:r w:rsidR="0018304F">
          <w:rPr>
            <w:noProof/>
            <w:webHidden/>
          </w:rPr>
          <w:fldChar w:fldCharType="end"/>
        </w:r>
      </w:hyperlink>
    </w:p>
    <w:p w:rsidR="0018304F" w:rsidRDefault="00F14703" w14:paraId="4D0E6DA6" w14:textId="3C2BF56F">
      <w:pPr>
        <w:pStyle w:val="TOC3"/>
        <w:tabs>
          <w:tab w:val="left" w:pos="1320"/>
          <w:tab w:val="right" w:leader="dot" w:pos="9016"/>
        </w:tabs>
        <w:rPr>
          <w:rFonts w:eastAsiaTheme="minorEastAsia" w:cstheme="minorBidi"/>
          <w:i w:val="0"/>
          <w:iCs w:val="0"/>
          <w:noProof/>
          <w:sz w:val="22"/>
          <w:szCs w:val="22"/>
          <w:lang w:val="en-US"/>
        </w:rPr>
      </w:pPr>
      <w:hyperlink w:history="1" w:anchor="_Toc23362974">
        <w:r w:rsidRPr="007329C2" w:rsidR="0018304F">
          <w:rPr>
            <w:rStyle w:val="Hyperlink"/>
            <w:noProof/>
          </w:rPr>
          <w:t>5.2.3.</w:t>
        </w:r>
        <w:r w:rsidR="0018304F">
          <w:rPr>
            <w:rFonts w:eastAsiaTheme="minorEastAsia" w:cstheme="minorBidi"/>
            <w:i w:val="0"/>
            <w:iCs w:val="0"/>
            <w:noProof/>
            <w:sz w:val="22"/>
            <w:szCs w:val="22"/>
            <w:lang w:val="en-US"/>
          </w:rPr>
          <w:tab/>
        </w:r>
        <w:r w:rsidRPr="007329C2" w:rsidR="0018304F">
          <w:rPr>
            <w:rStyle w:val="Hyperlink"/>
            <w:noProof/>
          </w:rPr>
          <w:t>ETL_Execution_Dependency</w:t>
        </w:r>
        <w:r w:rsidR="0018304F">
          <w:rPr>
            <w:noProof/>
            <w:webHidden/>
          </w:rPr>
          <w:tab/>
        </w:r>
        <w:r w:rsidR="0018304F">
          <w:rPr>
            <w:noProof/>
            <w:webHidden/>
          </w:rPr>
          <w:fldChar w:fldCharType="begin"/>
        </w:r>
        <w:r w:rsidR="0018304F">
          <w:rPr>
            <w:noProof/>
            <w:webHidden/>
          </w:rPr>
          <w:instrText xml:space="preserve"> PAGEREF _Toc23362974 \h </w:instrText>
        </w:r>
        <w:r w:rsidR="0018304F">
          <w:rPr>
            <w:noProof/>
            <w:webHidden/>
          </w:rPr>
        </w:r>
        <w:r w:rsidR="0018304F">
          <w:rPr>
            <w:noProof/>
            <w:webHidden/>
          </w:rPr>
          <w:fldChar w:fldCharType="separate"/>
        </w:r>
        <w:r w:rsidR="0018304F">
          <w:rPr>
            <w:noProof/>
            <w:webHidden/>
          </w:rPr>
          <w:t>18</w:t>
        </w:r>
        <w:r w:rsidR="0018304F">
          <w:rPr>
            <w:noProof/>
            <w:webHidden/>
          </w:rPr>
          <w:fldChar w:fldCharType="end"/>
        </w:r>
      </w:hyperlink>
    </w:p>
    <w:p w:rsidR="0018304F" w:rsidRDefault="00F14703" w14:paraId="3D91486E" w14:textId="7139F245">
      <w:pPr>
        <w:pStyle w:val="TOC3"/>
        <w:tabs>
          <w:tab w:val="left" w:pos="1320"/>
          <w:tab w:val="right" w:leader="dot" w:pos="9016"/>
        </w:tabs>
        <w:rPr>
          <w:rFonts w:eastAsiaTheme="minorEastAsia" w:cstheme="minorBidi"/>
          <w:i w:val="0"/>
          <w:iCs w:val="0"/>
          <w:noProof/>
          <w:sz w:val="22"/>
          <w:szCs w:val="22"/>
          <w:lang w:val="en-US"/>
        </w:rPr>
      </w:pPr>
      <w:hyperlink w:history="1" w:anchor="_Toc23362975">
        <w:r w:rsidRPr="007329C2" w:rsidR="0018304F">
          <w:rPr>
            <w:rStyle w:val="Hyperlink"/>
            <w:noProof/>
          </w:rPr>
          <w:t>5.2.4.</w:t>
        </w:r>
        <w:r w:rsidR="0018304F">
          <w:rPr>
            <w:rFonts w:eastAsiaTheme="minorEastAsia" w:cstheme="minorBidi"/>
            <w:i w:val="0"/>
            <w:iCs w:val="0"/>
            <w:noProof/>
            <w:sz w:val="22"/>
            <w:szCs w:val="22"/>
            <w:lang w:val="en-US"/>
          </w:rPr>
          <w:tab/>
        </w:r>
        <w:r w:rsidRPr="007329C2" w:rsidR="0018304F">
          <w:rPr>
            <w:rStyle w:val="Hyperlink"/>
            <w:noProof/>
          </w:rPr>
          <w:t>Row_Count_Info</w:t>
        </w:r>
        <w:r w:rsidR="0018304F">
          <w:rPr>
            <w:noProof/>
            <w:webHidden/>
          </w:rPr>
          <w:tab/>
        </w:r>
        <w:r w:rsidR="0018304F">
          <w:rPr>
            <w:noProof/>
            <w:webHidden/>
          </w:rPr>
          <w:fldChar w:fldCharType="begin"/>
        </w:r>
        <w:r w:rsidR="0018304F">
          <w:rPr>
            <w:noProof/>
            <w:webHidden/>
          </w:rPr>
          <w:instrText xml:space="preserve"> PAGEREF _Toc23362975 \h </w:instrText>
        </w:r>
        <w:r w:rsidR="0018304F">
          <w:rPr>
            <w:noProof/>
            <w:webHidden/>
          </w:rPr>
        </w:r>
        <w:r w:rsidR="0018304F">
          <w:rPr>
            <w:noProof/>
            <w:webHidden/>
          </w:rPr>
          <w:fldChar w:fldCharType="separate"/>
        </w:r>
        <w:r w:rsidR="0018304F">
          <w:rPr>
            <w:noProof/>
            <w:webHidden/>
          </w:rPr>
          <w:t>19</w:t>
        </w:r>
        <w:r w:rsidR="0018304F">
          <w:rPr>
            <w:noProof/>
            <w:webHidden/>
          </w:rPr>
          <w:fldChar w:fldCharType="end"/>
        </w:r>
      </w:hyperlink>
    </w:p>
    <w:p w:rsidR="0018304F" w:rsidRDefault="00F14703" w14:paraId="0994769C" w14:textId="2026BE1F">
      <w:pPr>
        <w:pStyle w:val="TOC3"/>
        <w:tabs>
          <w:tab w:val="left" w:pos="1320"/>
          <w:tab w:val="right" w:leader="dot" w:pos="9016"/>
        </w:tabs>
        <w:rPr>
          <w:rFonts w:eastAsiaTheme="minorEastAsia" w:cstheme="minorBidi"/>
          <w:i w:val="0"/>
          <w:iCs w:val="0"/>
          <w:noProof/>
          <w:sz w:val="22"/>
          <w:szCs w:val="22"/>
          <w:lang w:val="en-US"/>
        </w:rPr>
      </w:pPr>
      <w:hyperlink w:history="1" w:anchor="_Toc23362976">
        <w:r w:rsidRPr="007329C2" w:rsidR="0018304F">
          <w:rPr>
            <w:rStyle w:val="Hyperlink"/>
            <w:noProof/>
          </w:rPr>
          <w:t>5.2.5.</w:t>
        </w:r>
        <w:r w:rsidR="0018304F">
          <w:rPr>
            <w:rFonts w:eastAsiaTheme="minorEastAsia" w:cstheme="minorBidi"/>
            <w:i w:val="0"/>
            <w:iCs w:val="0"/>
            <w:noProof/>
            <w:sz w:val="22"/>
            <w:szCs w:val="22"/>
            <w:lang w:val="en-US"/>
          </w:rPr>
          <w:tab/>
        </w:r>
        <w:r w:rsidRPr="007329C2" w:rsidR="0018304F">
          <w:rPr>
            <w:rStyle w:val="Hyperlink"/>
            <w:noProof/>
          </w:rPr>
          <w:t>INSERT_AUDIT_INFO Procedure</w:t>
        </w:r>
        <w:r w:rsidR="0018304F">
          <w:rPr>
            <w:noProof/>
            <w:webHidden/>
          </w:rPr>
          <w:tab/>
        </w:r>
        <w:r w:rsidR="0018304F">
          <w:rPr>
            <w:noProof/>
            <w:webHidden/>
          </w:rPr>
          <w:fldChar w:fldCharType="begin"/>
        </w:r>
        <w:r w:rsidR="0018304F">
          <w:rPr>
            <w:noProof/>
            <w:webHidden/>
          </w:rPr>
          <w:instrText xml:space="preserve"> PAGEREF _Toc23362976 \h </w:instrText>
        </w:r>
        <w:r w:rsidR="0018304F">
          <w:rPr>
            <w:noProof/>
            <w:webHidden/>
          </w:rPr>
        </w:r>
        <w:r w:rsidR="0018304F">
          <w:rPr>
            <w:noProof/>
            <w:webHidden/>
          </w:rPr>
          <w:fldChar w:fldCharType="separate"/>
        </w:r>
        <w:r w:rsidR="0018304F">
          <w:rPr>
            <w:noProof/>
            <w:webHidden/>
          </w:rPr>
          <w:t>19</w:t>
        </w:r>
        <w:r w:rsidR="0018304F">
          <w:rPr>
            <w:noProof/>
            <w:webHidden/>
          </w:rPr>
          <w:fldChar w:fldCharType="end"/>
        </w:r>
      </w:hyperlink>
    </w:p>
    <w:p w:rsidR="0018304F" w:rsidRDefault="00F14703" w14:paraId="1F96FF90" w14:textId="2066AEC0">
      <w:pPr>
        <w:pStyle w:val="TOC3"/>
        <w:tabs>
          <w:tab w:val="left" w:pos="1320"/>
          <w:tab w:val="right" w:leader="dot" w:pos="9016"/>
        </w:tabs>
        <w:rPr>
          <w:rFonts w:eastAsiaTheme="minorEastAsia" w:cstheme="minorBidi"/>
          <w:i w:val="0"/>
          <w:iCs w:val="0"/>
          <w:noProof/>
          <w:sz w:val="22"/>
          <w:szCs w:val="22"/>
          <w:lang w:val="en-US"/>
        </w:rPr>
      </w:pPr>
      <w:hyperlink w:history="1" w:anchor="_Toc23362977">
        <w:r w:rsidRPr="007329C2" w:rsidR="0018304F">
          <w:rPr>
            <w:rStyle w:val="Hyperlink"/>
            <w:noProof/>
          </w:rPr>
          <w:t>5.2.6.</w:t>
        </w:r>
        <w:r w:rsidR="0018304F">
          <w:rPr>
            <w:rFonts w:eastAsiaTheme="minorEastAsia" w:cstheme="minorBidi"/>
            <w:i w:val="0"/>
            <w:iCs w:val="0"/>
            <w:noProof/>
            <w:sz w:val="22"/>
            <w:szCs w:val="22"/>
            <w:lang w:val="en-US"/>
          </w:rPr>
          <w:tab/>
        </w:r>
        <w:r w:rsidRPr="007329C2" w:rsidR="0018304F">
          <w:rPr>
            <w:rStyle w:val="Hyperlink"/>
            <w:noProof/>
          </w:rPr>
          <w:t>UPDATE_AUDIT_INFO</w:t>
        </w:r>
        <w:r w:rsidR="0018304F">
          <w:rPr>
            <w:noProof/>
            <w:webHidden/>
          </w:rPr>
          <w:tab/>
        </w:r>
        <w:r w:rsidR="0018304F">
          <w:rPr>
            <w:noProof/>
            <w:webHidden/>
          </w:rPr>
          <w:fldChar w:fldCharType="begin"/>
        </w:r>
        <w:r w:rsidR="0018304F">
          <w:rPr>
            <w:noProof/>
            <w:webHidden/>
          </w:rPr>
          <w:instrText xml:space="preserve"> PAGEREF _Toc23362977 \h </w:instrText>
        </w:r>
        <w:r w:rsidR="0018304F">
          <w:rPr>
            <w:noProof/>
            <w:webHidden/>
          </w:rPr>
        </w:r>
        <w:r w:rsidR="0018304F">
          <w:rPr>
            <w:noProof/>
            <w:webHidden/>
          </w:rPr>
          <w:fldChar w:fldCharType="separate"/>
        </w:r>
        <w:r w:rsidR="0018304F">
          <w:rPr>
            <w:noProof/>
            <w:webHidden/>
          </w:rPr>
          <w:t>19</w:t>
        </w:r>
        <w:r w:rsidR="0018304F">
          <w:rPr>
            <w:noProof/>
            <w:webHidden/>
          </w:rPr>
          <w:fldChar w:fldCharType="end"/>
        </w:r>
      </w:hyperlink>
    </w:p>
    <w:p w:rsidR="0018304F" w:rsidRDefault="00F14703" w14:paraId="7ED6F653" w14:textId="0DF9F1DA">
      <w:pPr>
        <w:pStyle w:val="TOC3"/>
        <w:tabs>
          <w:tab w:val="left" w:pos="1320"/>
          <w:tab w:val="right" w:leader="dot" w:pos="9016"/>
        </w:tabs>
        <w:rPr>
          <w:rFonts w:eastAsiaTheme="minorEastAsia" w:cstheme="minorBidi"/>
          <w:i w:val="0"/>
          <w:iCs w:val="0"/>
          <w:noProof/>
          <w:sz w:val="22"/>
          <w:szCs w:val="22"/>
          <w:lang w:val="en-US"/>
        </w:rPr>
      </w:pPr>
      <w:hyperlink w:history="1" w:anchor="_Toc23362978">
        <w:r w:rsidRPr="007329C2" w:rsidR="0018304F">
          <w:rPr>
            <w:rStyle w:val="Hyperlink"/>
            <w:noProof/>
          </w:rPr>
          <w:t>5.2.7.</w:t>
        </w:r>
        <w:r w:rsidR="0018304F">
          <w:rPr>
            <w:rFonts w:eastAsiaTheme="minorEastAsia" w:cstheme="minorBidi"/>
            <w:i w:val="0"/>
            <w:iCs w:val="0"/>
            <w:noProof/>
            <w:sz w:val="22"/>
            <w:szCs w:val="22"/>
            <w:lang w:val="en-US"/>
          </w:rPr>
          <w:tab/>
        </w:r>
        <w:r w:rsidRPr="007329C2" w:rsidR="0018304F">
          <w:rPr>
            <w:rStyle w:val="Hyperlink"/>
            <w:noProof/>
          </w:rPr>
          <w:t>INSERT_ROW_COUNT_INFO</w:t>
        </w:r>
        <w:r w:rsidR="0018304F">
          <w:rPr>
            <w:noProof/>
            <w:webHidden/>
          </w:rPr>
          <w:tab/>
        </w:r>
        <w:r w:rsidR="0018304F">
          <w:rPr>
            <w:noProof/>
            <w:webHidden/>
          </w:rPr>
          <w:fldChar w:fldCharType="begin"/>
        </w:r>
        <w:r w:rsidR="0018304F">
          <w:rPr>
            <w:noProof/>
            <w:webHidden/>
          </w:rPr>
          <w:instrText xml:space="preserve"> PAGEREF _Toc23362978 \h </w:instrText>
        </w:r>
        <w:r w:rsidR="0018304F">
          <w:rPr>
            <w:noProof/>
            <w:webHidden/>
          </w:rPr>
        </w:r>
        <w:r w:rsidR="0018304F">
          <w:rPr>
            <w:noProof/>
            <w:webHidden/>
          </w:rPr>
          <w:fldChar w:fldCharType="separate"/>
        </w:r>
        <w:r w:rsidR="0018304F">
          <w:rPr>
            <w:noProof/>
            <w:webHidden/>
          </w:rPr>
          <w:t>19</w:t>
        </w:r>
        <w:r w:rsidR="0018304F">
          <w:rPr>
            <w:noProof/>
            <w:webHidden/>
          </w:rPr>
          <w:fldChar w:fldCharType="end"/>
        </w:r>
      </w:hyperlink>
    </w:p>
    <w:p w:rsidR="0018304F" w:rsidRDefault="00F14703" w14:paraId="17B4C524" w14:textId="344536A7">
      <w:pPr>
        <w:pStyle w:val="TOC2"/>
        <w:tabs>
          <w:tab w:val="left" w:pos="880"/>
        </w:tabs>
        <w:rPr>
          <w:rFonts w:eastAsiaTheme="minorEastAsia" w:cstheme="minorBidi"/>
          <w:smallCaps w:val="0"/>
          <w:noProof/>
          <w:sz w:val="22"/>
          <w:szCs w:val="22"/>
          <w:lang w:val="en-US"/>
        </w:rPr>
      </w:pPr>
      <w:hyperlink w:history="1" w:anchor="_Toc23362979">
        <w:r w:rsidRPr="007329C2" w:rsidR="0018304F">
          <w:rPr>
            <w:rStyle w:val="Hyperlink"/>
            <w:noProof/>
          </w:rPr>
          <w:t>5.3.</w:t>
        </w:r>
        <w:r w:rsidR="0018304F">
          <w:rPr>
            <w:rFonts w:eastAsiaTheme="minorEastAsia" w:cstheme="minorBidi"/>
            <w:smallCaps w:val="0"/>
            <w:noProof/>
            <w:sz w:val="22"/>
            <w:szCs w:val="22"/>
            <w:lang w:val="en-US"/>
          </w:rPr>
          <w:tab/>
        </w:r>
        <w:r w:rsidRPr="007329C2" w:rsidR="0018304F">
          <w:rPr>
            <w:rStyle w:val="Hyperlink"/>
            <w:noProof/>
          </w:rPr>
          <w:t>Exception handling framework</w:t>
        </w:r>
        <w:r w:rsidR="0018304F">
          <w:rPr>
            <w:noProof/>
            <w:webHidden/>
          </w:rPr>
          <w:tab/>
        </w:r>
        <w:r w:rsidR="0018304F">
          <w:rPr>
            <w:noProof/>
            <w:webHidden/>
          </w:rPr>
          <w:fldChar w:fldCharType="begin"/>
        </w:r>
        <w:r w:rsidR="0018304F">
          <w:rPr>
            <w:noProof/>
            <w:webHidden/>
          </w:rPr>
          <w:instrText xml:space="preserve"> PAGEREF _Toc23362979 \h </w:instrText>
        </w:r>
        <w:r w:rsidR="0018304F">
          <w:rPr>
            <w:noProof/>
            <w:webHidden/>
          </w:rPr>
        </w:r>
        <w:r w:rsidR="0018304F">
          <w:rPr>
            <w:noProof/>
            <w:webHidden/>
          </w:rPr>
          <w:fldChar w:fldCharType="separate"/>
        </w:r>
        <w:r w:rsidR="0018304F">
          <w:rPr>
            <w:noProof/>
            <w:webHidden/>
          </w:rPr>
          <w:t>20</w:t>
        </w:r>
        <w:r w:rsidR="0018304F">
          <w:rPr>
            <w:noProof/>
            <w:webHidden/>
          </w:rPr>
          <w:fldChar w:fldCharType="end"/>
        </w:r>
      </w:hyperlink>
    </w:p>
    <w:p w:rsidR="0018304F" w:rsidRDefault="00F14703" w14:paraId="0CFBBAA4" w14:textId="3D7925F7">
      <w:pPr>
        <w:pStyle w:val="TOC3"/>
        <w:tabs>
          <w:tab w:val="left" w:pos="1320"/>
          <w:tab w:val="right" w:leader="dot" w:pos="9016"/>
        </w:tabs>
        <w:rPr>
          <w:rFonts w:eastAsiaTheme="minorEastAsia" w:cstheme="minorBidi"/>
          <w:i w:val="0"/>
          <w:iCs w:val="0"/>
          <w:noProof/>
          <w:sz w:val="22"/>
          <w:szCs w:val="22"/>
          <w:lang w:val="en-US"/>
        </w:rPr>
      </w:pPr>
      <w:hyperlink w:history="1" w:anchor="_Toc23362980">
        <w:r w:rsidRPr="007329C2" w:rsidR="0018304F">
          <w:rPr>
            <w:rStyle w:val="Hyperlink"/>
            <w:noProof/>
          </w:rPr>
          <w:t>5.3.1.</w:t>
        </w:r>
        <w:r w:rsidR="0018304F">
          <w:rPr>
            <w:rFonts w:eastAsiaTheme="minorEastAsia" w:cstheme="minorBidi"/>
            <w:i w:val="0"/>
            <w:iCs w:val="0"/>
            <w:noProof/>
            <w:sz w:val="22"/>
            <w:szCs w:val="22"/>
            <w:lang w:val="en-US"/>
          </w:rPr>
          <w:tab/>
        </w:r>
        <w:r w:rsidRPr="007329C2" w:rsidR="0018304F">
          <w:rPr>
            <w:rStyle w:val="Hyperlink"/>
            <w:noProof/>
          </w:rPr>
          <w:t>AUDIT_ERRORLOG</w:t>
        </w:r>
        <w:r w:rsidR="0018304F">
          <w:rPr>
            <w:noProof/>
            <w:webHidden/>
          </w:rPr>
          <w:tab/>
        </w:r>
        <w:r w:rsidR="0018304F">
          <w:rPr>
            <w:noProof/>
            <w:webHidden/>
          </w:rPr>
          <w:fldChar w:fldCharType="begin"/>
        </w:r>
        <w:r w:rsidR="0018304F">
          <w:rPr>
            <w:noProof/>
            <w:webHidden/>
          </w:rPr>
          <w:instrText xml:space="preserve"> PAGEREF _Toc23362980 \h </w:instrText>
        </w:r>
        <w:r w:rsidR="0018304F">
          <w:rPr>
            <w:noProof/>
            <w:webHidden/>
          </w:rPr>
        </w:r>
        <w:r w:rsidR="0018304F">
          <w:rPr>
            <w:noProof/>
            <w:webHidden/>
          </w:rPr>
          <w:fldChar w:fldCharType="separate"/>
        </w:r>
        <w:r w:rsidR="0018304F">
          <w:rPr>
            <w:noProof/>
            <w:webHidden/>
          </w:rPr>
          <w:t>20</w:t>
        </w:r>
        <w:r w:rsidR="0018304F">
          <w:rPr>
            <w:noProof/>
            <w:webHidden/>
          </w:rPr>
          <w:fldChar w:fldCharType="end"/>
        </w:r>
      </w:hyperlink>
    </w:p>
    <w:p w:rsidR="0018304F" w:rsidRDefault="00F14703" w14:paraId="3033E0C6" w14:textId="60018489">
      <w:pPr>
        <w:pStyle w:val="TOC3"/>
        <w:tabs>
          <w:tab w:val="left" w:pos="1320"/>
          <w:tab w:val="right" w:leader="dot" w:pos="9016"/>
        </w:tabs>
        <w:rPr>
          <w:rFonts w:eastAsiaTheme="minorEastAsia" w:cstheme="minorBidi"/>
          <w:i w:val="0"/>
          <w:iCs w:val="0"/>
          <w:noProof/>
          <w:sz w:val="22"/>
          <w:szCs w:val="22"/>
          <w:lang w:val="en-US"/>
        </w:rPr>
      </w:pPr>
      <w:hyperlink w:history="1" w:anchor="_Toc23362981">
        <w:r w:rsidRPr="007329C2" w:rsidR="0018304F">
          <w:rPr>
            <w:rStyle w:val="Hyperlink"/>
            <w:noProof/>
          </w:rPr>
          <w:t>5.3.2.</w:t>
        </w:r>
        <w:r w:rsidR="0018304F">
          <w:rPr>
            <w:rFonts w:eastAsiaTheme="minorEastAsia" w:cstheme="minorBidi"/>
            <w:i w:val="0"/>
            <w:iCs w:val="0"/>
            <w:noProof/>
            <w:sz w:val="22"/>
            <w:szCs w:val="22"/>
            <w:lang w:val="en-US"/>
          </w:rPr>
          <w:tab/>
        </w:r>
        <w:r w:rsidRPr="007329C2" w:rsidR="0018304F">
          <w:rPr>
            <w:rStyle w:val="Hyperlink"/>
            <w:noProof/>
          </w:rPr>
          <w:t>Identifying Exception</w:t>
        </w:r>
        <w:r w:rsidR="0018304F">
          <w:rPr>
            <w:noProof/>
            <w:webHidden/>
          </w:rPr>
          <w:tab/>
        </w:r>
        <w:r w:rsidR="0018304F">
          <w:rPr>
            <w:noProof/>
            <w:webHidden/>
          </w:rPr>
          <w:fldChar w:fldCharType="begin"/>
        </w:r>
        <w:r w:rsidR="0018304F">
          <w:rPr>
            <w:noProof/>
            <w:webHidden/>
          </w:rPr>
          <w:instrText xml:space="preserve"> PAGEREF _Toc23362981 \h </w:instrText>
        </w:r>
        <w:r w:rsidR="0018304F">
          <w:rPr>
            <w:noProof/>
            <w:webHidden/>
          </w:rPr>
        </w:r>
        <w:r w:rsidR="0018304F">
          <w:rPr>
            <w:noProof/>
            <w:webHidden/>
          </w:rPr>
          <w:fldChar w:fldCharType="separate"/>
        </w:r>
        <w:r w:rsidR="0018304F">
          <w:rPr>
            <w:noProof/>
            <w:webHidden/>
          </w:rPr>
          <w:t>20</w:t>
        </w:r>
        <w:r w:rsidR="0018304F">
          <w:rPr>
            <w:noProof/>
            <w:webHidden/>
          </w:rPr>
          <w:fldChar w:fldCharType="end"/>
        </w:r>
      </w:hyperlink>
    </w:p>
    <w:p w:rsidR="0018304F" w:rsidRDefault="00F14703" w14:paraId="5142D270" w14:textId="50E432C1">
      <w:pPr>
        <w:pStyle w:val="TOC3"/>
        <w:tabs>
          <w:tab w:val="left" w:pos="1320"/>
          <w:tab w:val="right" w:leader="dot" w:pos="9016"/>
        </w:tabs>
        <w:rPr>
          <w:rFonts w:eastAsiaTheme="minorEastAsia" w:cstheme="minorBidi"/>
          <w:i w:val="0"/>
          <w:iCs w:val="0"/>
          <w:noProof/>
          <w:sz w:val="22"/>
          <w:szCs w:val="22"/>
          <w:lang w:val="en-US"/>
        </w:rPr>
      </w:pPr>
      <w:hyperlink w:history="1" w:anchor="_Toc23362982">
        <w:r w:rsidRPr="007329C2" w:rsidR="0018304F">
          <w:rPr>
            <w:rStyle w:val="Hyperlink"/>
            <w:noProof/>
          </w:rPr>
          <w:t>5.3.3.</w:t>
        </w:r>
        <w:r w:rsidR="0018304F">
          <w:rPr>
            <w:rFonts w:eastAsiaTheme="minorEastAsia" w:cstheme="minorBidi"/>
            <w:i w:val="0"/>
            <w:iCs w:val="0"/>
            <w:noProof/>
            <w:sz w:val="22"/>
            <w:szCs w:val="22"/>
            <w:lang w:val="en-US"/>
          </w:rPr>
          <w:tab/>
        </w:r>
        <w:r w:rsidRPr="007329C2" w:rsidR="0018304F">
          <w:rPr>
            <w:rStyle w:val="Hyperlink"/>
            <w:noProof/>
          </w:rPr>
          <w:t>Exception Classification and Resolution plan</w:t>
        </w:r>
        <w:r w:rsidR="0018304F">
          <w:rPr>
            <w:noProof/>
            <w:webHidden/>
          </w:rPr>
          <w:tab/>
        </w:r>
        <w:r w:rsidR="0018304F">
          <w:rPr>
            <w:noProof/>
            <w:webHidden/>
          </w:rPr>
          <w:fldChar w:fldCharType="begin"/>
        </w:r>
        <w:r w:rsidR="0018304F">
          <w:rPr>
            <w:noProof/>
            <w:webHidden/>
          </w:rPr>
          <w:instrText xml:space="preserve"> PAGEREF _Toc23362982 \h </w:instrText>
        </w:r>
        <w:r w:rsidR="0018304F">
          <w:rPr>
            <w:noProof/>
            <w:webHidden/>
          </w:rPr>
        </w:r>
        <w:r w:rsidR="0018304F">
          <w:rPr>
            <w:noProof/>
            <w:webHidden/>
          </w:rPr>
          <w:fldChar w:fldCharType="separate"/>
        </w:r>
        <w:r w:rsidR="0018304F">
          <w:rPr>
            <w:noProof/>
            <w:webHidden/>
          </w:rPr>
          <w:t>21</w:t>
        </w:r>
        <w:r w:rsidR="0018304F">
          <w:rPr>
            <w:noProof/>
            <w:webHidden/>
          </w:rPr>
          <w:fldChar w:fldCharType="end"/>
        </w:r>
      </w:hyperlink>
    </w:p>
    <w:p w:rsidR="0018304F" w:rsidRDefault="00F14703" w14:paraId="0B8FE99C" w14:textId="4101BA77">
      <w:pPr>
        <w:pStyle w:val="TOC3"/>
        <w:tabs>
          <w:tab w:val="left" w:pos="1320"/>
          <w:tab w:val="right" w:leader="dot" w:pos="9016"/>
        </w:tabs>
        <w:rPr>
          <w:rFonts w:eastAsiaTheme="minorEastAsia" w:cstheme="minorBidi"/>
          <w:i w:val="0"/>
          <w:iCs w:val="0"/>
          <w:noProof/>
          <w:sz w:val="22"/>
          <w:szCs w:val="22"/>
          <w:lang w:val="en-US"/>
        </w:rPr>
      </w:pPr>
      <w:hyperlink w:history="1" w:anchor="_Toc23362983">
        <w:r w:rsidRPr="007329C2" w:rsidR="0018304F">
          <w:rPr>
            <w:rStyle w:val="Hyperlink"/>
            <w:noProof/>
          </w:rPr>
          <w:t>5.3.4.</w:t>
        </w:r>
        <w:r w:rsidR="0018304F">
          <w:rPr>
            <w:rFonts w:eastAsiaTheme="minorEastAsia" w:cstheme="minorBidi"/>
            <w:i w:val="0"/>
            <w:iCs w:val="0"/>
            <w:noProof/>
            <w:sz w:val="22"/>
            <w:szCs w:val="22"/>
            <w:lang w:val="en-US"/>
          </w:rPr>
          <w:tab/>
        </w:r>
        <w:r w:rsidRPr="007329C2" w:rsidR="0018304F">
          <w:rPr>
            <w:rStyle w:val="Hyperlink"/>
            <w:noProof/>
          </w:rPr>
          <w:t>Exception Correction and Reprocessing</w:t>
        </w:r>
        <w:r w:rsidR="0018304F">
          <w:rPr>
            <w:noProof/>
            <w:webHidden/>
          </w:rPr>
          <w:tab/>
        </w:r>
        <w:r w:rsidR="0018304F">
          <w:rPr>
            <w:noProof/>
            <w:webHidden/>
          </w:rPr>
          <w:fldChar w:fldCharType="begin"/>
        </w:r>
        <w:r w:rsidR="0018304F">
          <w:rPr>
            <w:noProof/>
            <w:webHidden/>
          </w:rPr>
          <w:instrText xml:space="preserve"> PAGEREF _Toc23362983 \h </w:instrText>
        </w:r>
        <w:r w:rsidR="0018304F">
          <w:rPr>
            <w:noProof/>
            <w:webHidden/>
          </w:rPr>
        </w:r>
        <w:r w:rsidR="0018304F">
          <w:rPr>
            <w:noProof/>
            <w:webHidden/>
          </w:rPr>
          <w:fldChar w:fldCharType="separate"/>
        </w:r>
        <w:r w:rsidR="0018304F">
          <w:rPr>
            <w:noProof/>
            <w:webHidden/>
          </w:rPr>
          <w:t>22</w:t>
        </w:r>
        <w:r w:rsidR="0018304F">
          <w:rPr>
            <w:noProof/>
            <w:webHidden/>
          </w:rPr>
          <w:fldChar w:fldCharType="end"/>
        </w:r>
      </w:hyperlink>
    </w:p>
    <w:p w:rsidR="0018304F" w:rsidRDefault="00F14703" w14:paraId="2B01ADC3" w14:textId="68EAABCF">
      <w:pPr>
        <w:pStyle w:val="TOC1"/>
        <w:rPr>
          <w:rFonts w:eastAsiaTheme="minorEastAsia" w:cstheme="minorBidi"/>
          <w:b w:val="0"/>
          <w:bCs w:val="0"/>
          <w:caps w:val="0"/>
          <w:noProof/>
          <w:sz w:val="22"/>
          <w:szCs w:val="22"/>
          <w:lang w:val="en-US" w:eastAsia="en-US"/>
        </w:rPr>
      </w:pPr>
      <w:hyperlink w:history="1" w:anchor="_Toc23362984">
        <w:r w:rsidRPr="007329C2" w:rsidR="0018304F">
          <w:rPr>
            <w:rStyle w:val="Hyperlink"/>
            <w:rFonts w:ascii="Calibri" w:hAnsi="Calibri"/>
            <w:noProof/>
          </w:rPr>
          <w:t>6.</w:t>
        </w:r>
        <w:r w:rsidR="0018304F">
          <w:rPr>
            <w:rFonts w:eastAsiaTheme="minorEastAsia" w:cstheme="minorBidi"/>
            <w:b w:val="0"/>
            <w:bCs w:val="0"/>
            <w:caps w:val="0"/>
            <w:noProof/>
            <w:sz w:val="22"/>
            <w:szCs w:val="22"/>
            <w:lang w:val="en-US" w:eastAsia="en-US"/>
          </w:rPr>
          <w:tab/>
        </w:r>
        <w:r w:rsidRPr="007329C2" w:rsidR="0018304F">
          <w:rPr>
            <w:rStyle w:val="Hyperlink"/>
            <w:noProof/>
          </w:rPr>
          <w:t>Technical Validation Reports</w:t>
        </w:r>
        <w:r w:rsidR="0018304F">
          <w:rPr>
            <w:noProof/>
            <w:webHidden/>
          </w:rPr>
          <w:tab/>
        </w:r>
        <w:r w:rsidR="0018304F">
          <w:rPr>
            <w:noProof/>
            <w:webHidden/>
          </w:rPr>
          <w:fldChar w:fldCharType="begin"/>
        </w:r>
        <w:r w:rsidR="0018304F">
          <w:rPr>
            <w:noProof/>
            <w:webHidden/>
          </w:rPr>
          <w:instrText xml:space="preserve"> PAGEREF _Toc23362984 \h </w:instrText>
        </w:r>
        <w:r w:rsidR="0018304F">
          <w:rPr>
            <w:noProof/>
            <w:webHidden/>
          </w:rPr>
        </w:r>
        <w:r w:rsidR="0018304F">
          <w:rPr>
            <w:noProof/>
            <w:webHidden/>
          </w:rPr>
          <w:fldChar w:fldCharType="separate"/>
        </w:r>
        <w:r w:rsidR="0018304F">
          <w:rPr>
            <w:noProof/>
            <w:webHidden/>
          </w:rPr>
          <w:t>24</w:t>
        </w:r>
        <w:r w:rsidR="0018304F">
          <w:rPr>
            <w:noProof/>
            <w:webHidden/>
          </w:rPr>
          <w:fldChar w:fldCharType="end"/>
        </w:r>
      </w:hyperlink>
    </w:p>
    <w:p w:rsidR="0018304F" w:rsidRDefault="00F14703" w14:paraId="7A73CC21" w14:textId="260E2948">
      <w:pPr>
        <w:pStyle w:val="TOC1"/>
        <w:rPr>
          <w:rFonts w:eastAsiaTheme="minorEastAsia" w:cstheme="minorBidi"/>
          <w:b w:val="0"/>
          <w:bCs w:val="0"/>
          <w:caps w:val="0"/>
          <w:noProof/>
          <w:sz w:val="22"/>
          <w:szCs w:val="22"/>
          <w:lang w:val="en-US" w:eastAsia="en-US"/>
        </w:rPr>
      </w:pPr>
      <w:hyperlink w:history="1" w:anchor="_Toc23362985">
        <w:r w:rsidRPr="007329C2" w:rsidR="0018304F">
          <w:rPr>
            <w:rStyle w:val="Hyperlink"/>
            <w:rFonts w:ascii="Calibri" w:hAnsi="Calibri"/>
            <w:noProof/>
          </w:rPr>
          <w:t>7.</w:t>
        </w:r>
        <w:r w:rsidR="0018304F">
          <w:rPr>
            <w:rFonts w:eastAsiaTheme="minorEastAsia" w:cstheme="minorBidi"/>
            <w:b w:val="0"/>
            <w:bCs w:val="0"/>
            <w:caps w:val="0"/>
            <w:noProof/>
            <w:sz w:val="22"/>
            <w:szCs w:val="22"/>
            <w:lang w:val="en-US" w:eastAsia="en-US"/>
          </w:rPr>
          <w:tab/>
        </w:r>
        <w:r w:rsidRPr="007329C2" w:rsidR="0018304F">
          <w:rPr>
            <w:rStyle w:val="Hyperlink"/>
            <w:noProof/>
          </w:rPr>
          <w:t>Appendix</w:t>
        </w:r>
        <w:r w:rsidR="0018304F">
          <w:rPr>
            <w:noProof/>
            <w:webHidden/>
          </w:rPr>
          <w:tab/>
        </w:r>
        <w:r w:rsidR="0018304F">
          <w:rPr>
            <w:noProof/>
            <w:webHidden/>
          </w:rPr>
          <w:fldChar w:fldCharType="begin"/>
        </w:r>
        <w:r w:rsidR="0018304F">
          <w:rPr>
            <w:noProof/>
            <w:webHidden/>
          </w:rPr>
          <w:instrText xml:space="preserve"> PAGEREF _Toc23362985 \h </w:instrText>
        </w:r>
        <w:r w:rsidR="0018304F">
          <w:rPr>
            <w:noProof/>
            <w:webHidden/>
          </w:rPr>
        </w:r>
        <w:r w:rsidR="0018304F">
          <w:rPr>
            <w:noProof/>
            <w:webHidden/>
          </w:rPr>
          <w:fldChar w:fldCharType="separate"/>
        </w:r>
        <w:r w:rsidR="0018304F">
          <w:rPr>
            <w:noProof/>
            <w:webHidden/>
          </w:rPr>
          <w:t>27</w:t>
        </w:r>
        <w:r w:rsidR="0018304F">
          <w:rPr>
            <w:noProof/>
            <w:webHidden/>
          </w:rPr>
          <w:fldChar w:fldCharType="end"/>
        </w:r>
      </w:hyperlink>
    </w:p>
    <w:p w:rsidR="0018304F" w:rsidRDefault="00F14703" w14:paraId="476B1A54" w14:textId="1D031536">
      <w:pPr>
        <w:pStyle w:val="TOC2"/>
        <w:tabs>
          <w:tab w:val="left" w:pos="880"/>
        </w:tabs>
        <w:rPr>
          <w:rFonts w:eastAsiaTheme="minorEastAsia" w:cstheme="minorBidi"/>
          <w:smallCaps w:val="0"/>
          <w:noProof/>
          <w:sz w:val="22"/>
          <w:szCs w:val="22"/>
          <w:lang w:val="en-US"/>
        </w:rPr>
      </w:pPr>
      <w:hyperlink w:history="1" w:anchor="_Toc23362986">
        <w:r w:rsidRPr="007329C2" w:rsidR="0018304F">
          <w:rPr>
            <w:rStyle w:val="Hyperlink"/>
            <w:noProof/>
          </w:rPr>
          <w:t>7.1.</w:t>
        </w:r>
        <w:r w:rsidR="0018304F">
          <w:rPr>
            <w:rFonts w:eastAsiaTheme="minorEastAsia" w:cstheme="minorBidi"/>
            <w:smallCaps w:val="0"/>
            <w:noProof/>
            <w:sz w:val="22"/>
            <w:szCs w:val="22"/>
            <w:lang w:val="en-US"/>
          </w:rPr>
          <w:tab/>
        </w:r>
        <w:r w:rsidRPr="007329C2" w:rsidR="0018304F">
          <w:rPr>
            <w:rStyle w:val="Hyperlink"/>
            <w:noProof/>
          </w:rPr>
          <w:t>References</w:t>
        </w:r>
        <w:r w:rsidR="0018304F">
          <w:rPr>
            <w:noProof/>
            <w:webHidden/>
          </w:rPr>
          <w:tab/>
        </w:r>
        <w:r w:rsidR="0018304F">
          <w:rPr>
            <w:noProof/>
            <w:webHidden/>
          </w:rPr>
          <w:fldChar w:fldCharType="begin"/>
        </w:r>
        <w:r w:rsidR="0018304F">
          <w:rPr>
            <w:noProof/>
            <w:webHidden/>
          </w:rPr>
          <w:instrText xml:space="preserve"> PAGEREF _Toc23362986 \h </w:instrText>
        </w:r>
        <w:r w:rsidR="0018304F">
          <w:rPr>
            <w:noProof/>
            <w:webHidden/>
          </w:rPr>
        </w:r>
        <w:r w:rsidR="0018304F">
          <w:rPr>
            <w:noProof/>
            <w:webHidden/>
          </w:rPr>
          <w:fldChar w:fldCharType="separate"/>
        </w:r>
        <w:r w:rsidR="0018304F">
          <w:rPr>
            <w:noProof/>
            <w:webHidden/>
          </w:rPr>
          <w:t>27</w:t>
        </w:r>
        <w:r w:rsidR="0018304F">
          <w:rPr>
            <w:noProof/>
            <w:webHidden/>
          </w:rPr>
          <w:fldChar w:fldCharType="end"/>
        </w:r>
      </w:hyperlink>
    </w:p>
    <w:p w:rsidR="0018304F" w:rsidRDefault="00F14703" w14:paraId="72DDEA98" w14:textId="00561E1D">
      <w:pPr>
        <w:pStyle w:val="TOC2"/>
        <w:tabs>
          <w:tab w:val="left" w:pos="880"/>
        </w:tabs>
        <w:rPr>
          <w:rFonts w:eastAsiaTheme="minorEastAsia" w:cstheme="minorBidi"/>
          <w:smallCaps w:val="0"/>
          <w:noProof/>
          <w:sz w:val="22"/>
          <w:szCs w:val="22"/>
          <w:lang w:val="en-US"/>
        </w:rPr>
      </w:pPr>
      <w:hyperlink w:history="1" w:anchor="_Toc23362987">
        <w:r w:rsidRPr="007329C2" w:rsidR="0018304F">
          <w:rPr>
            <w:rStyle w:val="Hyperlink"/>
            <w:noProof/>
          </w:rPr>
          <w:t>7.2.</w:t>
        </w:r>
        <w:r w:rsidR="0018304F">
          <w:rPr>
            <w:rFonts w:eastAsiaTheme="minorEastAsia" w:cstheme="minorBidi"/>
            <w:smallCaps w:val="0"/>
            <w:noProof/>
            <w:sz w:val="22"/>
            <w:szCs w:val="22"/>
            <w:lang w:val="en-US"/>
          </w:rPr>
          <w:tab/>
        </w:r>
        <w:r w:rsidRPr="007329C2" w:rsidR="0018304F">
          <w:rPr>
            <w:rStyle w:val="Hyperlink"/>
            <w:noProof/>
          </w:rPr>
          <w:t>QAQC Entity column definitions</w:t>
        </w:r>
        <w:r w:rsidR="0018304F">
          <w:rPr>
            <w:noProof/>
            <w:webHidden/>
          </w:rPr>
          <w:tab/>
        </w:r>
        <w:r w:rsidR="0018304F">
          <w:rPr>
            <w:noProof/>
            <w:webHidden/>
          </w:rPr>
          <w:fldChar w:fldCharType="begin"/>
        </w:r>
        <w:r w:rsidR="0018304F">
          <w:rPr>
            <w:noProof/>
            <w:webHidden/>
          </w:rPr>
          <w:instrText xml:space="preserve"> PAGEREF _Toc23362987 \h </w:instrText>
        </w:r>
        <w:r w:rsidR="0018304F">
          <w:rPr>
            <w:noProof/>
            <w:webHidden/>
          </w:rPr>
        </w:r>
        <w:r w:rsidR="0018304F">
          <w:rPr>
            <w:noProof/>
            <w:webHidden/>
          </w:rPr>
          <w:fldChar w:fldCharType="separate"/>
        </w:r>
        <w:r w:rsidR="0018304F">
          <w:rPr>
            <w:noProof/>
            <w:webHidden/>
          </w:rPr>
          <w:t>27</w:t>
        </w:r>
        <w:r w:rsidR="0018304F">
          <w:rPr>
            <w:noProof/>
            <w:webHidden/>
          </w:rPr>
          <w:fldChar w:fldCharType="end"/>
        </w:r>
      </w:hyperlink>
    </w:p>
    <w:p w:rsidR="0018304F" w:rsidRDefault="00F14703" w14:paraId="467DC081" w14:textId="37749A23">
      <w:pPr>
        <w:pStyle w:val="TOC3"/>
        <w:tabs>
          <w:tab w:val="left" w:pos="1320"/>
          <w:tab w:val="right" w:leader="dot" w:pos="9016"/>
        </w:tabs>
        <w:rPr>
          <w:rFonts w:eastAsiaTheme="minorEastAsia" w:cstheme="minorBidi"/>
          <w:i w:val="0"/>
          <w:iCs w:val="0"/>
          <w:noProof/>
          <w:sz w:val="22"/>
          <w:szCs w:val="22"/>
          <w:lang w:val="en-US"/>
        </w:rPr>
      </w:pPr>
      <w:hyperlink w:history="1" w:anchor="_Toc23362991">
        <w:r w:rsidRPr="007329C2" w:rsidR="0018304F">
          <w:rPr>
            <w:rStyle w:val="Hyperlink"/>
            <w:noProof/>
          </w:rPr>
          <w:t>7.2.1.</w:t>
        </w:r>
        <w:r w:rsidR="0018304F">
          <w:rPr>
            <w:rFonts w:eastAsiaTheme="minorEastAsia" w:cstheme="minorBidi"/>
            <w:i w:val="0"/>
            <w:iCs w:val="0"/>
            <w:noProof/>
            <w:sz w:val="22"/>
            <w:szCs w:val="22"/>
            <w:lang w:val="en-US"/>
          </w:rPr>
          <w:tab/>
        </w:r>
        <w:r w:rsidRPr="007329C2" w:rsidR="0018304F">
          <w:rPr>
            <w:rStyle w:val="Hyperlink"/>
            <w:noProof/>
          </w:rPr>
          <w:t>DQ.CATEGORY</w:t>
        </w:r>
        <w:r w:rsidR="0018304F">
          <w:rPr>
            <w:noProof/>
            <w:webHidden/>
          </w:rPr>
          <w:tab/>
        </w:r>
        <w:r w:rsidR="0018304F">
          <w:rPr>
            <w:noProof/>
            <w:webHidden/>
          </w:rPr>
          <w:fldChar w:fldCharType="begin"/>
        </w:r>
        <w:r w:rsidR="0018304F">
          <w:rPr>
            <w:noProof/>
            <w:webHidden/>
          </w:rPr>
          <w:instrText xml:space="preserve"> PAGEREF _Toc23362991 \h </w:instrText>
        </w:r>
        <w:r w:rsidR="0018304F">
          <w:rPr>
            <w:noProof/>
            <w:webHidden/>
          </w:rPr>
        </w:r>
        <w:r w:rsidR="0018304F">
          <w:rPr>
            <w:noProof/>
            <w:webHidden/>
          </w:rPr>
          <w:fldChar w:fldCharType="separate"/>
        </w:r>
        <w:r w:rsidR="0018304F">
          <w:rPr>
            <w:noProof/>
            <w:webHidden/>
          </w:rPr>
          <w:t>27</w:t>
        </w:r>
        <w:r w:rsidR="0018304F">
          <w:rPr>
            <w:noProof/>
            <w:webHidden/>
          </w:rPr>
          <w:fldChar w:fldCharType="end"/>
        </w:r>
      </w:hyperlink>
    </w:p>
    <w:p w:rsidR="0018304F" w:rsidRDefault="00F14703" w14:paraId="614EF54B" w14:textId="3A01F1B8">
      <w:pPr>
        <w:pStyle w:val="TOC3"/>
        <w:tabs>
          <w:tab w:val="left" w:pos="1320"/>
          <w:tab w:val="right" w:leader="dot" w:pos="9016"/>
        </w:tabs>
        <w:rPr>
          <w:rFonts w:eastAsiaTheme="minorEastAsia" w:cstheme="minorBidi"/>
          <w:i w:val="0"/>
          <w:iCs w:val="0"/>
          <w:noProof/>
          <w:sz w:val="22"/>
          <w:szCs w:val="22"/>
          <w:lang w:val="en-US"/>
        </w:rPr>
      </w:pPr>
      <w:hyperlink w:history="1" w:anchor="_Toc23362992">
        <w:r w:rsidRPr="007329C2" w:rsidR="0018304F">
          <w:rPr>
            <w:rStyle w:val="Hyperlink"/>
            <w:noProof/>
          </w:rPr>
          <w:t>7.2.2.</w:t>
        </w:r>
        <w:r w:rsidR="0018304F">
          <w:rPr>
            <w:rFonts w:eastAsiaTheme="minorEastAsia" w:cstheme="minorBidi"/>
            <w:i w:val="0"/>
            <w:iCs w:val="0"/>
            <w:noProof/>
            <w:sz w:val="22"/>
            <w:szCs w:val="22"/>
            <w:lang w:val="en-US"/>
          </w:rPr>
          <w:tab/>
        </w:r>
        <w:r w:rsidRPr="007329C2" w:rsidR="0018304F">
          <w:rPr>
            <w:rStyle w:val="Hyperlink"/>
            <w:noProof/>
          </w:rPr>
          <w:t>DQ.RULES</w:t>
        </w:r>
        <w:r w:rsidR="0018304F">
          <w:rPr>
            <w:noProof/>
            <w:webHidden/>
          </w:rPr>
          <w:tab/>
        </w:r>
        <w:r w:rsidR="0018304F">
          <w:rPr>
            <w:noProof/>
            <w:webHidden/>
          </w:rPr>
          <w:fldChar w:fldCharType="begin"/>
        </w:r>
        <w:r w:rsidR="0018304F">
          <w:rPr>
            <w:noProof/>
            <w:webHidden/>
          </w:rPr>
          <w:instrText xml:space="preserve"> PAGEREF _Toc23362992 \h </w:instrText>
        </w:r>
        <w:r w:rsidR="0018304F">
          <w:rPr>
            <w:noProof/>
            <w:webHidden/>
          </w:rPr>
        </w:r>
        <w:r w:rsidR="0018304F">
          <w:rPr>
            <w:noProof/>
            <w:webHidden/>
          </w:rPr>
          <w:fldChar w:fldCharType="separate"/>
        </w:r>
        <w:r w:rsidR="0018304F">
          <w:rPr>
            <w:noProof/>
            <w:webHidden/>
          </w:rPr>
          <w:t>27</w:t>
        </w:r>
        <w:r w:rsidR="0018304F">
          <w:rPr>
            <w:noProof/>
            <w:webHidden/>
          </w:rPr>
          <w:fldChar w:fldCharType="end"/>
        </w:r>
      </w:hyperlink>
    </w:p>
    <w:p w:rsidR="0018304F" w:rsidRDefault="00F14703" w14:paraId="2D2535AF" w14:textId="49849338">
      <w:pPr>
        <w:pStyle w:val="TOC3"/>
        <w:tabs>
          <w:tab w:val="left" w:pos="1320"/>
          <w:tab w:val="right" w:leader="dot" w:pos="9016"/>
        </w:tabs>
        <w:rPr>
          <w:rFonts w:eastAsiaTheme="minorEastAsia" w:cstheme="minorBidi"/>
          <w:i w:val="0"/>
          <w:iCs w:val="0"/>
          <w:noProof/>
          <w:sz w:val="22"/>
          <w:szCs w:val="22"/>
          <w:lang w:val="en-US"/>
        </w:rPr>
      </w:pPr>
      <w:hyperlink w:history="1" w:anchor="_Toc23362993">
        <w:r w:rsidRPr="007329C2" w:rsidR="0018304F">
          <w:rPr>
            <w:rStyle w:val="Hyperlink"/>
            <w:noProof/>
          </w:rPr>
          <w:t>7.2.3.</w:t>
        </w:r>
        <w:r w:rsidR="0018304F">
          <w:rPr>
            <w:rFonts w:eastAsiaTheme="minorEastAsia" w:cstheme="minorBidi"/>
            <w:i w:val="0"/>
            <w:iCs w:val="0"/>
            <w:noProof/>
            <w:sz w:val="22"/>
            <w:szCs w:val="22"/>
            <w:lang w:val="en-US"/>
          </w:rPr>
          <w:tab/>
        </w:r>
        <w:r w:rsidRPr="007329C2" w:rsidR="0018304F">
          <w:rPr>
            <w:rStyle w:val="Hyperlink"/>
            <w:noProof/>
          </w:rPr>
          <w:t>DQ.RULE_BOOK</w:t>
        </w:r>
        <w:r w:rsidR="0018304F">
          <w:rPr>
            <w:noProof/>
            <w:webHidden/>
          </w:rPr>
          <w:tab/>
        </w:r>
        <w:r w:rsidR="0018304F">
          <w:rPr>
            <w:noProof/>
            <w:webHidden/>
          </w:rPr>
          <w:fldChar w:fldCharType="begin"/>
        </w:r>
        <w:r w:rsidR="0018304F">
          <w:rPr>
            <w:noProof/>
            <w:webHidden/>
          </w:rPr>
          <w:instrText xml:space="preserve"> PAGEREF _Toc23362993 \h </w:instrText>
        </w:r>
        <w:r w:rsidR="0018304F">
          <w:rPr>
            <w:noProof/>
            <w:webHidden/>
          </w:rPr>
        </w:r>
        <w:r w:rsidR="0018304F">
          <w:rPr>
            <w:noProof/>
            <w:webHidden/>
          </w:rPr>
          <w:fldChar w:fldCharType="separate"/>
        </w:r>
        <w:r w:rsidR="0018304F">
          <w:rPr>
            <w:noProof/>
            <w:webHidden/>
          </w:rPr>
          <w:t>28</w:t>
        </w:r>
        <w:r w:rsidR="0018304F">
          <w:rPr>
            <w:noProof/>
            <w:webHidden/>
          </w:rPr>
          <w:fldChar w:fldCharType="end"/>
        </w:r>
      </w:hyperlink>
    </w:p>
    <w:p w:rsidR="0018304F" w:rsidRDefault="00F14703" w14:paraId="07894296" w14:textId="665ACE77">
      <w:pPr>
        <w:pStyle w:val="TOC3"/>
        <w:tabs>
          <w:tab w:val="left" w:pos="1320"/>
          <w:tab w:val="right" w:leader="dot" w:pos="9016"/>
        </w:tabs>
        <w:rPr>
          <w:rFonts w:eastAsiaTheme="minorEastAsia" w:cstheme="minorBidi"/>
          <w:i w:val="0"/>
          <w:iCs w:val="0"/>
          <w:noProof/>
          <w:sz w:val="22"/>
          <w:szCs w:val="22"/>
          <w:lang w:val="en-US"/>
        </w:rPr>
      </w:pPr>
      <w:hyperlink w:history="1" w:anchor="_Toc23362994">
        <w:r w:rsidRPr="007329C2" w:rsidR="0018304F">
          <w:rPr>
            <w:rStyle w:val="Hyperlink"/>
            <w:noProof/>
          </w:rPr>
          <w:t>7.2.4.</w:t>
        </w:r>
        <w:r w:rsidR="0018304F">
          <w:rPr>
            <w:rFonts w:eastAsiaTheme="minorEastAsia" w:cstheme="minorBidi"/>
            <w:i w:val="0"/>
            <w:iCs w:val="0"/>
            <w:noProof/>
            <w:sz w:val="22"/>
            <w:szCs w:val="22"/>
            <w:lang w:val="en-US"/>
          </w:rPr>
          <w:tab/>
        </w:r>
        <w:r w:rsidRPr="007329C2" w:rsidR="0018304F">
          <w:rPr>
            <w:rStyle w:val="Hyperlink"/>
            <w:noProof/>
          </w:rPr>
          <w:t>DQ. RULE_CHECK_RESULT</w:t>
        </w:r>
        <w:r w:rsidR="0018304F">
          <w:rPr>
            <w:noProof/>
            <w:webHidden/>
          </w:rPr>
          <w:tab/>
        </w:r>
        <w:r w:rsidR="0018304F">
          <w:rPr>
            <w:noProof/>
            <w:webHidden/>
          </w:rPr>
          <w:fldChar w:fldCharType="begin"/>
        </w:r>
        <w:r w:rsidR="0018304F">
          <w:rPr>
            <w:noProof/>
            <w:webHidden/>
          </w:rPr>
          <w:instrText xml:space="preserve"> PAGEREF _Toc23362994 \h </w:instrText>
        </w:r>
        <w:r w:rsidR="0018304F">
          <w:rPr>
            <w:noProof/>
            <w:webHidden/>
          </w:rPr>
        </w:r>
        <w:r w:rsidR="0018304F">
          <w:rPr>
            <w:noProof/>
            <w:webHidden/>
          </w:rPr>
          <w:fldChar w:fldCharType="separate"/>
        </w:r>
        <w:r w:rsidR="0018304F">
          <w:rPr>
            <w:noProof/>
            <w:webHidden/>
          </w:rPr>
          <w:t>29</w:t>
        </w:r>
        <w:r w:rsidR="0018304F">
          <w:rPr>
            <w:noProof/>
            <w:webHidden/>
          </w:rPr>
          <w:fldChar w:fldCharType="end"/>
        </w:r>
      </w:hyperlink>
    </w:p>
    <w:p w:rsidR="0018304F" w:rsidRDefault="00F14703" w14:paraId="37CC16F6" w14:textId="6EA821EA">
      <w:pPr>
        <w:pStyle w:val="TOC3"/>
        <w:tabs>
          <w:tab w:val="left" w:pos="1320"/>
          <w:tab w:val="right" w:leader="dot" w:pos="9016"/>
        </w:tabs>
        <w:rPr>
          <w:rFonts w:eastAsiaTheme="minorEastAsia" w:cstheme="minorBidi"/>
          <w:i w:val="0"/>
          <w:iCs w:val="0"/>
          <w:noProof/>
          <w:sz w:val="22"/>
          <w:szCs w:val="22"/>
          <w:lang w:val="en-US"/>
        </w:rPr>
      </w:pPr>
      <w:hyperlink w:history="1" w:anchor="_Toc23362995">
        <w:r w:rsidRPr="007329C2" w:rsidR="0018304F">
          <w:rPr>
            <w:rStyle w:val="Hyperlink"/>
            <w:noProof/>
          </w:rPr>
          <w:t>7.2.5.</w:t>
        </w:r>
        <w:r w:rsidR="0018304F">
          <w:rPr>
            <w:rFonts w:eastAsiaTheme="minorEastAsia" w:cstheme="minorBidi"/>
            <w:i w:val="0"/>
            <w:iCs w:val="0"/>
            <w:noProof/>
            <w:sz w:val="22"/>
            <w:szCs w:val="22"/>
            <w:lang w:val="en-US"/>
          </w:rPr>
          <w:tab/>
        </w:r>
        <w:r w:rsidRPr="007329C2" w:rsidR="0018304F">
          <w:rPr>
            <w:rStyle w:val="Hyperlink"/>
            <w:noProof/>
          </w:rPr>
          <w:t>DQ.FUNCTION</w:t>
        </w:r>
        <w:r w:rsidR="0018304F">
          <w:rPr>
            <w:noProof/>
            <w:webHidden/>
          </w:rPr>
          <w:tab/>
        </w:r>
        <w:r w:rsidR="0018304F">
          <w:rPr>
            <w:noProof/>
            <w:webHidden/>
          </w:rPr>
          <w:fldChar w:fldCharType="begin"/>
        </w:r>
        <w:r w:rsidR="0018304F">
          <w:rPr>
            <w:noProof/>
            <w:webHidden/>
          </w:rPr>
          <w:instrText xml:space="preserve"> PAGEREF _Toc23362995 \h </w:instrText>
        </w:r>
        <w:r w:rsidR="0018304F">
          <w:rPr>
            <w:noProof/>
            <w:webHidden/>
          </w:rPr>
        </w:r>
        <w:r w:rsidR="0018304F">
          <w:rPr>
            <w:noProof/>
            <w:webHidden/>
          </w:rPr>
          <w:fldChar w:fldCharType="separate"/>
        </w:r>
        <w:r w:rsidR="0018304F">
          <w:rPr>
            <w:noProof/>
            <w:webHidden/>
          </w:rPr>
          <w:t>30</w:t>
        </w:r>
        <w:r w:rsidR="0018304F">
          <w:rPr>
            <w:noProof/>
            <w:webHidden/>
          </w:rPr>
          <w:fldChar w:fldCharType="end"/>
        </w:r>
      </w:hyperlink>
    </w:p>
    <w:p w:rsidRPr="009D16BE" w:rsidR="00E56795" w:rsidP="0085035E" w:rsidRDefault="00E56795" w14:paraId="336E1550" w14:textId="38BB63BF">
      <w:pPr>
        <w:spacing w:before="0"/>
        <w:rPr>
          <w:rFonts w:cstheme="minorHAnsi"/>
          <w:bCs/>
          <w:iCs/>
        </w:rPr>
      </w:pPr>
      <w:r w:rsidRPr="009D16BE">
        <w:rPr>
          <w:rFonts w:cstheme="minorHAnsi"/>
          <w:bCs/>
          <w:iCs/>
        </w:rPr>
        <w:fldChar w:fldCharType="end"/>
      </w:r>
      <w:bookmarkStart w:name="_Toc12351891" w:id="1"/>
      <w:bookmarkStart w:name="_Toc12357276" w:id="2"/>
      <w:bookmarkStart w:name="_Toc12365507" w:id="3"/>
      <w:bookmarkStart w:name="_Toc12365547" w:id="4"/>
      <w:bookmarkStart w:name="_Toc12531546" w:id="5"/>
      <w:bookmarkStart w:name="_Toc12534859" w:id="6"/>
      <w:bookmarkStart w:name="_Toc12536383" w:id="7"/>
      <w:bookmarkStart w:name="_Toc12965945" w:id="8"/>
      <w:bookmarkStart w:name="_Toc12976790" w:id="9"/>
      <w:bookmarkStart w:name="_Toc12980196" w:id="10"/>
      <w:bookmarkStart w:name="_Toc11319790" w:id="11"/>
      <w:bookmarkStart w:name="_Toc11325488" w:id="12"/>
      <w:bookmarkStart w:name="_Toc11336414" w:id="13"/>
      <w:bookmarkStart w:name="_Toc11406568" w:id="14"/>
      <w:bookmarkStart w:name="_Toc11420340" w:id="15"/>
      <w:bookmarkStart w:name="_Toc11421044" w:id="16"/>
    </w:p>
    <w:p w:rsidRPr="009D16BE" w:rsidR="00E56795" w:rsidP="0085035E" w:rsidRDefault="00E56795" w14:paraId="21346D90" w14:textId="77777777">
      <w:pPr>
        <w:spacing w:before="0"/>
        <w:rPr>
          <w:rFonts w:cstheme="minorHAnsi"/>
        </w:rPr>
      </w:pPr>
      <w:r w:rsidRPr="009D16BE">
        <w:rPr>
          <w:rFonts w:cstheme="minorHAnsi"/>
        </w:rPr>
        <w:br w:type="page"/>
      </w:r>
    </w:p>
    <w:p w:rsidRPr="009D16BE" w:rsidR="00E56795" w:rsidP="00F61E91" w:rsidRDefault="00E56795" w14:paraId="735BFC6F" w14:textId="5B70A3C5">
      <w:pPr>
        <w:pStyle w:val="DTTHeading1"/>
        <w:rPr>
          <w:rFonts w:cstheme="minorHAnsi"/>
        </w:rPr>
      </w:pPr>
      <w:bookmarkStart w:name="_Toc13055759" w:id="17"/>
      <w:bookmarkStart w:name="_Toc13065031" w:id="18"/>
      <w:bookmarkStart w:name="_Toc13065145" w:id="19"/>
      <w:bookmarkStart w:name="_Toc13212510" w:id="20"/>
      <w:bookmarkStart w:name="_Toc13219156" w:id="21"/>
      <w:bookmarkStart w:name="_Toc13220245" w:id="22"/>
      <w:bookmarkStart w:name="_Toc13228214" w:id="23"/>
      <w:bookmarkStart w:name="_Toc13229942" w:id="24"/>
      <w:bookmarkStart w:name="_Toc13231501" w:id="25"/>
      <w:bookmarkStart w:name="_Toc13477795" w:id="26"/>
      <w:bookmarkStart w:name="_Toc13477989" w:id="27"/>
      <w:bookmarkStart w:name="_Toc13479263" w:id="28"/>
      <w:bookmarkStart w:name="_Toc13484505" w:id="29"/>
      <w:bookmarkStart w:name="_Toc23362954" w:id="30"/>
      <w:bookmarkStart w:name="_Toc13052311" w:id="31"/>
      <w:bookmarkStart w:name="_Toc13055583" w:id="32"/>
      <w:commentRangeStart w:id="33"/>
      <w:r w:rsidRPr="009D16BE">
        <w:rPr>
          <w:rFonts w:cstheme="minorHAnsi"/>
        </w:rPr>
        <w:lastRenderedPageBreak/>
        <w:t>Introduction</w:t>
      </w:r>
      <w:bookmarkEnd w:id="17"/>
      <w:bookmarkEnd w:id="18"/>
      <w:bookmarkEnd w:id="19"/>
      <w:bookmarkEnd w:id="20"/>
      <w:bookmarkEnd w:id="21"/>
      <w:bookmarkEnd w:id="22"/>
      <w:bookmarkEnd w:id="23"/>
      <w:bookmarkEnd w:id="24"/>
      <w:bookmarkEnd w:id="25"/>
      <w:bookmarkEnd w:id="26"/>
      <w:bookmarkEnd w:id="27"/>
      <w:bookmarkEnd w:id="28"/>
      <w:bookmarkEnd w:id="29"/>
      <w:commentRangeEnd w:id="33"/>
      <w:r w:rsidRPr="009D16BE" w:rsidR="00620C28">
        <w:rPr>
          <w:rStyle w:val="CommentReference"/>
          <w:rFonts w:eastAsia="Calibri" w:cstheme="minorHAnsi"/>
          <w:b w:val="0"/>
          <w:color w:val="auto"/>
          <w:lang w:eastAsia="en-AU"/>
        </w:rPr>
        <w:commentReference w:id="33"/>
      </w:r>
      <w:bookmarkEnd w:id="30"/>
    </w:p>
    <w:p w:rsidRPr="009D16BE" w:rsidR="006E3E96" w:rsidP="006E3E96" w:rsidRDefault="006E3E96" w14:paraId="0E0DBA63" w14:textId="752C3B81">
      <w:pPr>
        <w:spacing w:before="0"/>
        <w:jc w:val="both"/>
        <w:rPr>
          <w:rFonts w:cstheme="minorHAnsi"/>
        </w:rPr>
      </w:pPr>
      <w:bookmarkStart w:name="_Toc13063113" w:id="34"/>
      <w:bookmarkStart w:name="_Toc13219872" w:id="35"/>
      <w:bookmarkStart w:name="_Toc13224368" w:id="36"/>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31"/>
      <w:bookmarkEnd w:id="32"/>
      <w:bookmarkEnd w:id="34"/>
      <w:bookmarkEnd w:id="35"/>
      <w:bookmarkEnd w:id="36"/>
      <w:r w:rsidRPr="009D16BE">
        <w:rPr>
          <w:rFonts w:cstheme="minorHAnsi"/>
        </w:rPr>
        <w:t>RMIT operates in a changing and complex sector that is evolving rapidly. RMIT’s 2020 Strategy, Ready for Life and Work, sets out a strategic response to ensure greater operational effectiveness through clearer, smarter and simpler systems. To deliver on this aspiration RMIT must overcome a number of critical existing pain-points with the processes and systems used across Human Resources (HR), Financial Services, Procurement and the Student Information System (Student) that each play an integrated role in RMIT’s day-to-day business operations. Project Pi is going to improve the staff and student experience at RMIT by unifying our processes and introduce Workday as our new Enterprise Resource Platform (ERP) for all of the University’s HR, Finance and Procurement functions. The project is a true business transformation program, involving redesigning core business processes, and embracing contemporary ways of working and new technology.</w:t>
      </w:r>
    </w:p>
    <w:p w:rsidRPr="009D16BE" w:rsidR="006E3E96" w:rsidP="006E3E96" w:rsidRDefault="006E3E96" w14:paraId="3FB414B3" w14:textId="77777777">
      <w:pPr>
        <w:spacing w:before="0"/>
        <w:jc w:val="both"/>
        <w:rPr>
          <w:rFonts w:cstheme="minorHAnsi"/>
        </w:rPr>
      </w:pPr>
    </w:p>
    <w:p w:rsidRPr="009D16BE" w:rsidR="00A200B2" w:rsidP="00A200B2" w:rsidRDefault="006E3E96" w14:paraId="08B31571" w14:textId="77777777">
      <w:pPr>
        <w:spacing w:before="0"/>
        <w:jc w:val="both"/>
        <w:rPr>
          <w:rFonts w:cstheme="minorHAnsi"/>
        </w:rPr>
      </w:pPr>
      <w:r w:rsidRPr="009D16BE">
        <w:rPr>
          <w:rFonts w:cstheme="minorHAnsi"/>
        </w:rPr>
        <w:t>This document presents a high-level data migration validation solution on data conversion process. This strategy provides RMIT with a proven approach towards data validation based on best practices and Deloitte’s past implementation experience</w:t>
      </w:r>
      <w:bookmarkStart w:name="_Toc12976446" w:id="37"/>
      <w:bookmarkStart w:name="_Toc12977562" w:id="38"/>
      <w:bookmarkStart w:name="_Toc12977667" w:id="39"/>
      <w:bookmarkStart w:name="_Toc12979040" w:id="40"/>
      <w:bookmarkStart w:name="_Toc12980198" w:id="41"/>
      <w:bookmarkStart w:name="_Toc13045295" w:id="42"/>
      <w:bookmarkStart w:name="_Toc13046307" w:id="43"/>
      <w:bookmarkStart w:name="_Toc13046377" w:id="44"/>
      <w:bookmarkStart w:name="_Toc13055995" w:id="45"/>
      <w:bookmarkStart w:name="_Toc13056047" w:id="46"/>
      <w:bookmarkStart w:name="_Toc13056116" w:id="47"/>
      <w:bookmarkEnd w:id="37"/>
      <w:bookmarkEnd w:id="38"/>
      <w:bookmarkEnd w:id="39"/>
      <w:bookmarkEnd w:id="40"/>
      <w:bookmarkEnd w:id="41"/>
      <w:bookmarkEnd w:id="42"/>
      <w:bookmarkEnd w:id="43"/>
      <w:bookmarkEnd w:id="44"/>
      <w:bookmarkEnd w:id="45"/>
      <w:bookmarkEnd w:id="46"/>
      <w:bookmarkEnd w:id="47"/>
    </w:p>
    <w:p w:rsidRPr="009D16BE" w:rsidR="00ED237C" w:rsidP="00B30DB0" w:rsidRDefault="00ED237C" w14:paraId="28BAA430" w14:textId="69FA9150">
      <w:pPr>
        <w:spacing w:before="0"/>
        <w:contextualSpacing/>
        <w:jc w:val="both"/>
        <w:rPr>
          <w:rFonts w:cstheme="minorHAnsi"/>
        </w:rPr>
      </w:pPr>
      <w:bookmarkStart w:name="_Toc13063114" w:id="48"/>
      <w:bookmarkStart w:name="_Toc13064009" w:id="49"/>
      <w:bookmarkStart w:name="_Toc13064263" w:id="50"/>
      <w:bookmarkStart w:name="_Toc13064722" w:id="51"/>
      <w:bookmarkStart w:name="_Toc13065032" w:id="52"/>
      <w:bookmarkStart w:name="_Toc13065146" w:id="53"/>
      <w:bookmarkStart w:name="_Toc13065646" w:id="54"/>
      <w:bookmarkStart w:name="_Toc13150973" w:id="55"/>
      <w:bookmarkStart w:name="_Toc13210929" w:id="56"/>
      <w:bookmarkStart w:name="_Toc13211363" w:id="57"/>
      <w:bookmarkStart w:name="_Toc13212387" w:id="58"/>
      <w:bookmarkStart w:name="_Toc13212511" w:id="59"/>
      <w:bookmarkStart w:name="_Toc13216766" w:id="60"/>
      <w:bookmarkStart w:name="_Toc13219095" w:id="61"/>
      <w:bookmarkStart w:name="_Toc13219157" w:id="62"/>
      <w:bookmarkStart w:name="_Toc13219873" w:id="63"/>
      <w:bookmarkStart w:name="_Toc13220246" w:id="64"/>
      <w:bookmarkStart w:name="_Toc13224369" w:id="65"/>
      <w:bookmarkStart w:name="_Toc13224956" w:id="66"/>
      <w:bookmarkStart w:name="_Toc13225307" w:id="67"/>
      <w:bookmarkStart w:name="_Toc13225489" w:id="68"/>
      <w:bookmarkStart w:name="_Toc13225748" w:id="69"/>
      <w:bookmarkStart w:name="_Toc13226049" w:id="70"/>
      <w:bookmarkStart w:name="_Toc13226107" w:id="71"/>
      <w:bookmarkStart w:name="_Toc13226165" w:id="72"/>
      <w:bookmarkStart w:name="_Toc13226710" w:id="73"/>
      <w:bookmarkStart w:name="_Toc13227142" w:id="74"/>
      <w:bookmarkStart w:name="_Toc13227200" w:id="75"/>
      <w:bookmarkStart w:name="_Toc13227266" w:id="76"/>
      <w:bookmarkStart w:name="_Toc13227372" w:id="77"/>
      <w:bookmarkStart w:name="_Toc13227708" w:id="78"/>
      <w:bookmarkStart w:name="_Toc13227800" w:id="79"/>
      <w:bookmarkStart w:name="_Toc13227989" w:id="80"/>
      <w:bookmarkStart w:name="_Toc13228082" w:id="81"/>
      <w:bookmarkStart w:name="_Toc13228157" w:id="82"/>
      <w:bookmarkStart w:name="_Toc13228215" w:id="83"/>
      <w:bookmarkStart w:name="_Toc13228285" w:id="84"/>
      <w:bookmarkStart w:name="_Toc12976448" w:id="85"/>
      <w:bookmarkStart w:name="_Toc12977564" w:id="86"/>
      <w:bookmarkStart w:name="_Toc12977669" w:id="87"/>
      <w:bookmarkStart w:name="_Toc12979042" w:id="88"/>
      <w:bookmarkStart w:name="_Toc12980200" w:id="89"/>
      <w:bookmarkStart w:name="_Toc13045297" w:id="90"/>
      <w:bookmarkStart w:name="_Toc13046309" w:id="91"/>
      <w:bookmarkStart w:name="_Toc13046379" w:id="92"/>
      <w:bookmarkStart w:name="_Toc13055997" w:id="93"/>
      <w:bookmarkStart w:name="_Toc13056049" w:id="94"/>
      <w:bookmarkStart w:name="_Toc13056118" w:id="95"/>
      <w:bookmarkStart w:name="_Toc13064010" w:id="96"/>
      <w:bookmarkStart w:name="_Toc13064264" w:id="97"/>
      <w:bookmarkStart w:name="_Toc13064723" w:id="98"/>
      <w:bookmarkStart w:name="_Toc13065033" w:id="99"/>
      <w:bookmarkStart w:name="_Toc13065147" w:id="100"/>
      <w:bookmarkStart w:name="_Toc13065647" w:id="101"/>
      <w:bookmarkStart w:name="_Toc13150974" w:id="102"/>
      <w:bookmarkStart w:name="_Toc13210930" w:id="103"/>
      <w:bookmarkStart w:name="_Toc13211364" w:id="104"/>
      <w:bookmarkStart w:name="_Toc13212388" w:id="105"/>
      <w:bookmarkStart w:name="_Toc13212512" w:id="106"/>
      <w:bookmarkStart w:name="_Toc13216767" w:id="107"/>
      <w:bookmarkStart w:name="_Toc13219096" w:id="108"/>
      <w:bookmarkStart w:name="_Toc13219158" w:id="109"/>
      <w:bookmarkStart w:name="_Toc13220247" w:id="110"/>
      <w:bookmarkStart w:name="_Toc13224957" w:id="111"/>
      <w:bookmarkStart w:name="_Toc13225308" w:id="112"/>
      <w:bookmarkStart w:name="_Toc13225490" w:id="113"/>
      <w:bookmarkStart w:name="_Toc13225749" w:id="114"/>
      <w:bookmarkStart w:name="_Toc13226050" w:id="115"/>
      <w:bookmarkStart w:name="_Toc13226108" w:id="116"/>
      <w:bookmarkStart w:name="_Toc13226166" w:id="117"/>
      <w:bookmarkStart w:name="_Toc13226711" w:id="118"/>
      <w:bookmarkStart w:name="_Toc13227143" w:id="119"/>
      <w:bookmarkStart w:name="_Toc13227201" w:id="120"/>
      <w:bookmarkStart w:name="_Toc13227267" w:id="121"/>
      <w:bookmarkStart w:name="_Toc13227373" w:id="122"/>
      <w:bookmarkStart w:name="_Toc13227709" w:id="123"/>
      <w:bookmarkStart w:name="_Toc13227801" w:id="124"/>
      <w:bookmarkStart w:name="_Toc13227990" w:id="125"/>
      <w:bookmarkStart w:name="_Toc13228083" w:id="126"/>
      <w:bookmarkStart w:name="_Toc13228158" w:id="127"/>
      <w:bookmarkStart w:name="_Toc13228216" w:id="128"/>
      <w:bookmarkStart w:name="_Toc13228286" w:id="129"/>
      <w:bookmarkStart w:name="_Toc13065035" w:id="130"/>
      <w:bookmarkStart w:name="_Toc13065149" w:id="131"/>
      <w:bookmarkStart w:name="_Toc13212514" w:id="132"/>
      <w:bookmarkStart w:name="_Toc13219160" w:id="133"/>
      <w:bookmarkStart w:name="_Toc13220249" w:id="134"/>
      <w:bookmarkStart w:name="_Toc13228218" w:id="135"/>
      <w:bookmarkStart w:name="_Toc13229944" w:id="136"/>
      <w:bookmarkStart w:name="_Toc13231503" w:id="137"/>
      <w:bookmarkStart w:name="_Toc13477797" w:id="138"/>
      <w:bookmarkStart w:name="_Toc13477991" w:id="139"/>
      <w:bookmarkStart w:name="_Toc13479265" w:id="140"/>
      <w:bookmarkStart w:name="_Toc13484507" w:id="141"/>
      <w:bookmarkStart w:name="_Toc212886785" w:id="142"/>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rsidR="00B30DB0" w:rsidP="00F4427C" w:rsidRDefault="00B30DB0" w14:paraId="45634CD6" w14:textId="11CE5068">
      <w:pPr>
        <w:pStyle w:val="DTTHeading2"/>
        <w:numPr>
          <w:ilvl w:val="1"/>
          <w:numId w:val="27"/>
        </w:numPr>
      </w:pPr>
      <w:r>
        <w:t>Document Purpos</w:t>
      </w:r>
      <w:r w:rsidR="001433DA">
        <w:t>e</w:t>
      </w:r>
    </w:p>
    <w:p w:rsidRPr="009D16BE" w:rsidR="00B30DB0" w:rsidP="00B30DB0" w:rsidRDefault="00B30DB0" w14:paraId="0D878F4D" w14:textId="77777777">
      <w:pPr>
        <w:spacing w:before="0"/>
        <w:contextualSpacing/>
        <w:jc w:val="both"/>
        <w:rPr>
          <w:rFonts w:eastAsia="Times New Roman" w:cstheme="minorHAnsi"/>
        </w:rPr>
      </w:pPr>
      <w:r w:rsidRPr="009D16BE">
        <w:rPr>
          <w:rFonts w:eastAsia="Times New Roman" w:cstheme="minorHAnsi"/>
        </w:rPr>
        <w:t>The purpose of this document is to define the solution to execute technical validation procedures to validate data migrated from legacy applications to target applications.</w:t>
      </w:r>
    </w:p>
    <w:p w:rsidRPr="009D16BE" w:rsidR="00B30DB0" w:rsidP="00B30DB0" w:rsidRDefault="00B30DB0" w14:paraId="2491437B" w14:textId="77777777">
      <w:pPr>
        <w:spacing w:before="0"/>
        <w:contextualSpacing/>
        <w:jc w:val="both"/>
        <w:rPr>
          <w:rFonts w:eastAsia="Times New Roman" w:cstheme="minorHAnsi"/>
        </w:rPr>
      </w:pPr>
    </w:p>
    <w:p w:rsidRPr="009D16BE" w:rsidR="00B30DB0" w:rsidP="00B30DB0" w:rsidRDefault="00B30DB0" w14:paraId="73D69C99" w14:textId="77777777">
      <w:pPr>
        <w:spacing w:before="0"/>
        <w:contextualSpacing/>
        <w:jc w:val="both"/>
        <w:rPr>
          <w:rFonts w:eastAsia="Times New Roman" w:cstheme="minorHAnsi"/>
        </w:rPr>
      </w:pPr>
      <w:r w:rsidRPr="009D16BE">
        <w:rPr>
          <w:rFonts w:eastAsia="Times New Roman" w:cstheme="minorHAnsi"/>
        </w:rPr>
        <w:t xml:space="preserve">The Data Validation solution includes: </w:t>
      </w:r>
    </w:p>
    <w:p w:rsidRPr="009D16BE" w:rsidR="00B30DB0" w:rsidP="00B30DB0" w:rsidRDefault="00B30DB0" w14:paraId="0B428E66" w14:textId="77777777">
      <w:pPr>
        <w:spacing w:before="0"/>
        <w:contextualSpacing/>
        <w:jc w:val="both"/>
        <w:rPr>
          <w:rFonts w:eastAsia="Times New Roman" w:cstheme="minorHAnsi"/>
        </w:rPr>
      </w:pPr>
    </w:p>
    <w:p w:rsidRPr="009D16BE" w:rsidR="00B30DB0" w:rsidP="00B30DB0" w:rsidRDefault="00B30DB0" w14:paraId="135D996D" w14:textId="77777777">
      <w:pPr>
        <w:numPr>
          <w:ilvl w:val="0"/>
          <w:numId w:val="5"/>
        </w:numPr>
        <w:spacing w:before="0"/>
        <w:contextualSpacing/>
        <w:jc w:val="both"/>
        <w:rPr>
          <w:rFonts w:eastAsia="Times New Roman" w:cstheme="minorHAnsi"/>
        </w:rPr>
      </w:pPr>
      <w:r w:rsidRPr="009D16BE">
        <w:rPr>
          <w:rFonts w:eastAsia="Times New Roman" w:cstheme="minorHAnsi"/>
        </w:rPr>
        <w:t>Identification of source and target systems for carrying out validation</w:t>
      </w:r>
    </w:p>
    <w:p w:rsidRPr="009D16BE" w:rsidR="00B30DB0" w:rsidP="00B30DB0" w:rsidRDefault="00B30DB0" w14:paraId="08D3B12F" w14:textId="77777777">
      <w:pPr>
        <w:numPr>
          <w:ilvl w:val="0"/>
          <w:numId w:val="5"/>
        </w:numPr>
        <w:spacing w:before="0"/>
        <w:contextualSpacing/>
        <w:jc w:val="both"/>
        <w:rPr>
          <w:rFonts w:eastAsia="Times New Roman" w:cstheme="minorHAnsi"/>
        </w:rPr>
      </w:pPr>
      <w:r w:rsidRPr="009D16BE">
        <w:rPr>
          <w:rFonts w:eastAsia="Times New Roman" w:cstheme="minorHAnsi"/>
        </w:rPr>
        <w:t>Design of the overall process for validating the data throughout the data migration cycle</w:t>
      </w:r>
    </w:p>
    <w:p w:rsidRPr="009D16BE" w:rsidR="00B30DB0" w:rsidP="00B30DB0" w:rsidRDefault="00B30DB0" w14:paraId="3C410F99" w14:textId="77777777">
      <w:pPr>
        <w:numPr>
          <w:ilvl w:val="0"/>
          <w:numId w:val="5"/>
        </w:numPr>
        <w:spacing w:before="0"/>
        <w:contextualSpacing/>
        <w:jc w:val="both"/>
        <w:rPr>
          <w:rFonts w:eastAsia="Times New Roman" w:cstheme="minorHAnsi"/>
        </w:rPr>
      </w:pPr>
      <w:r w:rsidRPr="009D16BE">
        <w:rPr>
          <w:rFonts w:eastAsia="Times New Roman" w:cstheme="minorHAnsi"/>
        </w:rPr>
        <w:t xml:space="preserve">Highlighting </w:t>
      </w:r>
      <w:commentRangeStart w:id="143"/>
      <w:commentRangeStart w:id="144"/>
      <w:r w:rsidRPr="009D16BE">
        <w:rPr>
          <w:rFonts w:eastAsia="Times New Roman" w:cstheme="minorHAnsi"/>
        </w:rPr>
        <w:t xml:space="preserve">assumptions, risks and dependencies  </w:t>
      </w:r>
      <w:commentRangeEnd w:id="143"/>
      <w:r w:rsidRPr="009D16BE">
        <w:rPr>
          <w:rFonts w:eastAsia="Times New Roman" w:cstheme="minorHAnsi"/>
          <w:sz w:val="16"/>
          <w:szCs w:val="16"/>
          <w:lang w:eastAsia="en-AU"/>
        </w:rPr>
        <w:commentReference w:id="143"/>
      </w:r>
      <w:commentRangeEnd w:id="144"/>
      <w:r w:rsidRPr="009D16BE">
        <w:rPr>
          <w:rStyle w:val="CommentReference"/>
          <w:rFonts w:eastAsia="Calibri" w:cstheme="minorHAnsi"/>
          <w:lang w:eastAsia="en-AU"/>
        </w:rPr>
        <w:commentReference w:id="144"/>
      </w:r>
    </w:p>
    <w:p w:rsidRPr="009D16BE" w:rsidR="00B30DB0" w:rsidP="00B30DB0" w:rsidRDefault="00B30DB0" w14:paraId="27002AEA" w14:textId="77777777">
      <w:pPr>
        <w:numPr>
          <w:ilvl w:val="0"/>
          <w:numId w:val="5"/>
        </w:numPr>
        <w:spacing w:before="0"/>
        <w:contextualSpacing/>
        <w:jc w:val="both"/>
        <w:rPr>
          <w:rFonts w:eastAsia="Times New Roman" w:cstheme="minorHAnsi"/>
        </w:rPr>
      </w:pPr>
      <w:r w:rsidRPr="009D16BE">
        <w:rPr>
          <w:rFonts w:eastAsia="Times New Roman" w:cstheme="minorHAnsi"/>
        </w:rPr>
        <w:t>Design the data model and ETL Framework to capture, persist &amp; report data issues in relation to data migration</w:t>
      </w:r>
    </w:p>
    <w:p w:rsidRPr="009D16BE" w:rsidR="00B30DB0" w:rsidP="00B30DB0" w:rsidRDefault="00B30DB0" w14:paraId="4C7B0DAD" w14:textId="77777777">
      <w:pPr>
        <w:numPr>
          <w:ilvl w:val="0"/>
          <w:numId w:val="6"/>
        </w:numPr>
        <w:spacing w:before="0"/>
        <w:contextualSpacing/>
        <w:jc w:val="both"/>
        <w:rPr>
          <w:rFonts w:eastAsia="Times New Roman" w:cstheme="minorHAnsi"/>
          <w:strike/>
        </w:rPr>
      </w:pPr>
      <w:r w:rsidRPr="009D16BE">
        <w:rPr>
          <w:rFonts w:eastAsia="Times New Roman" w:cstheme="minorHAnsi"/>
        </w:rPr>
        <w:t>Details of the data validation activities performed across pre-load, transform and post-load stages (e.g. technical reconciliation and data validation)</w:t>
      </w:r>
      <w:r w:rsidRPr="009D16BE">
        <w:rPr>
          <w:rFonts w:eastAsia="Times New Roman" w:cstheme="minorHAnsi"/>
          <w:strike/>
        </w:rPr>
        <w:t xml:space="preserve"> </w:t>
      </w:r>
    </w:p>
    <w:p w:rsidRPr="009D16BE" w:rsidR="00B30DB0" w:rsidP="00B30DB0" w:rsidRDefault="00B30DB0" w14:paraId="27C8884E" w14:textId="77777777">
      <w:pPr>
        <w:spacing w:before="0"/>
        <w:jc w:val="both"/>
        <w:rPr>
          <w:rFonts w:eastAsia="Times New Roman" w:cstheme="minorHAnsi"/>
          <w:strike/>
        </w:rPr>
      </w:pPr>
    </w:p>
    <w:p w:rsidRPr="009D16BE" w:rsidR="00B30DB0" w:rsidP="00B30DB0" w:rsidRDefault="00B30DB0" w14:paraId="5321E5BC" w14:textId="77777777">
      <w:pPr>
        <w:spacing w:before="0"/>
        <w:jc w:val="both"/>
        <w:rPr>
          <w:rFonts w:eastAsia="Times New Roman" w:cstheme="minorHAnsi"/>
        </w:rPr>
      </w:pPr>
      <w:r w:rsidRPr="009D16BE">
        <w:rPr>
          <w:rFonts w:eastAsia="Times New Roman" w:cstheme="minorHAnsi"/>
        </w:rPr>
        <w:t>This document acts as a guide for the data conversion and RMIT functional teams, and will act as:</w:t>
      </w:r>
    </w:p>
    <w:p w:rsidRPr="009D16BE" w:rsidR="00B30DB0" w:rsidP="00B30DB0" w:rsidRDefault="00B30DB0" w14:paraId="56774F7D" w14:textId="77777777">
      <w:pPr>
        <w:spacing w:before="0"/>
        <w:jc w:val="both"/>
        <w:rPr>
          <w:rFonts w:eastAsia="Times New Roman" w:cstheme="minorHAnsi"/>
        </w:rPr>
      </w:pPr>
    </w:p>
    <w:p w:rsidRPr="009D16BE" w:rsidR="00B30DB0" w:rsidP="00B30DB0" w:rsidRDefault="00B30DB0" w14:paraId="3A31415B" w14:textId="77777777">
      <w:pPr>
        <w:numPr>
          <w:ilvl w:val="0"/>
          <w:numId w:val="7"/>
        </w:numPr>
        <w:spacing w:before="0"/>
        <w:contextualSpacing/>
        <w:jc w:val="both"/>
        <w:rPr>
          <w:rFonts w:eastAsia="Times New Roman" w:cstheme="minorHAnsi"/>
        </w:rPr>
      </w:pPr>
      <w:r w:rsidRPr="009D16BE">
        <w:rPr>
          <w:rFonts w:eastAsia="Times New Roman" w:cstheme="minorHAnsi"/>
        </w:rPr>
        <w:t xml:space="preserve">A working document for validating data across multiple stages of migration  </w:t>
      </w:r>
    </w:p>
    <w:p w:rsidRPr="00051BF2" w:rsidR="00ED237C" w:rsidP="00F4427C" w:rsidRDefault="00B30DB0" w14:paraId="2EEAEB9D" w14:textId="7E1FC6F2">
      <w:pPr>
        <w:pStyle w:val="DTTHeading2"/>
      </w:pPr>
      <w:r w:rsidRPr="00051BF2">
        <w:t>A reference guide for stakeholders and relevant program teams</w:t>
      </w:r>
    </w:p>
    <w:p w:rsidRPr="009D16BE" w:rsidR="00E56795" w:rsidP="00F4427C" w:rsidRDefault="001433DA" w14:paraId="279F754F" w14:textId="0918A714">
      <w:pPr>
        <w:pStyle w:val="DTTHeading2"/>
        <w:numPr>
          <w:ilvl w:val="1"/>
          <w:numId w:val="27"/>
        </w:numPr>
      </w:pPr>
      <w:r>
        <w:t>K</w:t>
      </w:r>
      <w:r w:rsidRPr="009D16BE" w:rsidR="00E56795">
        <w:t xml:space="preserve">ey Document </w:t>
      </w:r>
      <w:commentRangeStart w:id="145"/>
      <w:commentRangeStart w:id="146"/>
      <w:r w:rsidRPr="009D16BE" w:rsidR="00E56795">
        <w:t>Terms</w:t>
      </w:r>
      <w:bookmarkEnd w:id="130"/>
      <w:bookmarkEnd w:id="131"/>
      <w:bookmarkEnd w:id="132"/>
      <w:bookmarkEnd w:id="133"/>
      <w:bookmarkEnd w:id="134"/>
      <w:bookmarkEnd w:id="135"/>
      <w:bookmarkEnd w:id="136"/>
      <w:bookmarkEnd w:id="137"/>
      <w:bookmarkEnd w:id="138"/>
      <w:bookmarkEnd w:id="139"/>
      <w:bookmarkEnd w:id="140"/>
      <w:bookmarkEnd w:id="141"/>
      <w:commentRangeEnd w:id="145"/>
      <w:r w:rsidRPr="009D16BE" w:rsidR="00620C28">
        <w:rPr>
          <w:rStyle w:val="CommentReference"/>
          <w:rFonts w:eastAsia="Calibri" w:cstheme="minorHAnsi"/>
          <w:b w:val="0"/>
          <w:color w:val="auto"/>
          <w:lang w:eastAsia="en-AU"/>
        </w:rPr>
        <w:commentReference w:id="145"/>
      </w:r>
      <w:commentRangeEnd w:id="146"/>
      <w:r w:rsidRPr="009D16BE" w:rsidR="00B70101">
        <w:rPr>
          <w:rStyle w:val="CommentReference"/>
          <w:rFonts w:eastAsia="Calibri" w:cstheme="minorHAnsi"/>
          <w:b w:val="0"/>
          <w:color w:val="auto"/>
          <w:lang w:eastAsia="en-AU"/>
        </w:rPr>
        <w:commentReference w:id="146"/>
      </w:r>
    </w:p>
    <w:p w:rsidRPr="009D16BE" w:rsidR="00E56795" w:rsidP="0085035E" w:rsidRDefault="00E56795" w14:paraId="2B6420E8" w14:textId="77777777">
      <w:pPr>
        <w:spacing w:before="0"/>
        <w:jc w:val="both"/>
        <w:rPr>
          <w:rFonts w:cstheme="minorHAnsi"/>
          <w:bCs/>
          <w:iCs/>
          <w:lang w:eastAsia="ja-JP"/>
        </w:rPr>
      </w:pPr>
    </w:p>
    <w:p w:rsidRPr="009D16BE" w:rsidR="00E56795" w:rsidP="0085035E" w:rsidRDefault="00E56795" w14:paraId="3B4F2984" w14:textId="38561364">
      <w:pPr>
        <w:spacing w:before="0"/>
        <w:jc w:val="both"/>
        <w:rPr>
          <w:rFonts w:cstheme="minorHAnsi"/>
          <w:bCs/>
          <w:iCs/>
          <w:lang w:eastAsia="ja-JP"/>
        </w:rPr>
      </w:pPr>
      <w:r w:rsidRPr="009D16BE">
        <w:rPr>
          <w:rFonts w:cstheme="minorHAnsi"/>
          <w:bCs/>
          <w:iCs/>
          <w:lang w:eastAsia="ja-JP"/>
        </w:rPr>
        <w:t xml:space="preserve">The following table outlines key terms which are used throughout the </w:t>
      </w:r>
      <w:commentRangeStart w:id="147"/>
      <w:commentRangeStart w:id="148"/>
      <w:r w:rsidRPr="009D16BE" w:rsidR="00B70101">
        <w:rPr>
          <w:rFonts w:cstheme="minorHAnsi"/>
          <w:bCs/>
          <w:iCs/>
          <w:lang w:eastAsia="ja-JP"/>
        </w:rPr>
        <w:t>data migration technical validation</w:t>
      </w:r>
      <w:r w:rsidRPr="009D16BE">
        <w:rPr>
          <w:rFonts w:cstheme="minorHAnsi"/>
          <w:bCs/>
          <w:iCs/>
          <w:lang w:eastAsia="ja-JP"/>
        </w:rPr>
        <w:t xml:space="preserve"> document</w:t>
      </w:r>
      <w:commentRangeEnd w:id="147"/>
      <w:r w:rsidRPr="009D16BE" w:rsidR="008C5689">
        <w:rPr>
          <w:rStyle w:val="CommentReference"/>
          <w:rFonts w:eastAsia="Calibri" w:cstheme="minorHAnsi"/>
          <w:lang w:eastAsia="en-AU"/>
        </w:rPr>
        <w:commentReference w:id="147"/>
      </w:r>
      <w:commentRangeEnd w:id="148"/>
      <w:r w:rsidRPr="009D16BE" w:rsidR="00B74325">
        <w:rPr>
          <w:rStyle w:val="CommentReference"/>
          <w:rFonts w:eastAsia="Calibri" w:cstheme="minorHAnsi"/>
          <w:lang w:eastAsia="en-AU"/>
        </w:rPr>
        <w:commentReference w:id="148"/>
      </w:r>
      <w:r w:rsidRPr="009D16BE">
        <w:rPr>
          <w:rFonts w:cstheme="minorHAnsi"/>
          <w:bCs/>
          <w:iCs/>
          <w:lang w:eastAsia="ja-JP"/>
        </w:rPr>
        <w:t xml:space="preserve">. </w:t>
      </w:r>
    </w:p>
    <w:p w:rsidRPr="009D16BE" w:rsidR="00E56795" w:rsidP="0085035E" w:rsidRDefault="00E56795" w14:paraId="66F8807F" w14:textId="77777777">
      <w:pPr>
        <w:spacing w:before="0"/>
        <w:rPr>
          <w:rFonts w:cstheme="minorHAnsi"/>
          <w:bCs/>
          <w:iCs/>
          <w:lang w:eastAsia="ja-JP"/>
        </w:rPr>
      </w:pPr>
    </w:p>
    <w:tbl>
      <w:tblPr>
        <w:tblStyle w:val="TableGrid"/>
        <w:tblW w:w="8874" w:type="dxa"/>
        <w:tblLook w:val="04A0" w:firstRow="1" w:lastRow="0" w:firstColumn="1" w:lastColumn="0" w:noHBand="0" w:noVBand="1"/>
      </w:tblPr>
      <w:tblGrid>
        <w:gridCol w:w="2605"/>
        <w:gridCol w:w="6269"/>
      </w:tblGrid>
      <w:tr w:rsidRPr="009D16BE" w:rsidR="00E56795" w:rsidTr="3BC5C3D0" w14:paraId="0A9D2489" w14:textId="77777777">
        <w:trPr>
          <w:trHeight w:val="101"/>
          <w:tblHeader/>
        </w:trPr>
        <w:tc>
          <w:tcPr>
            <w:tcW w:w="2605" w:type="dxa"/>
            <w:shd w:val="clear" w:color="auto" w:fill="BFBFBF" w:themeFill="background1" w:themeFillShade="BF"/>
            <w:tcMar/>
          </w:tcPr>
          <w:p w:rsidRPr="009D16BE" w:rsidR="00E56795" w:rsidP="0085035E" w:rsidRDefault="00E56795" w14:paraId="66667647" w14:textId="77777777">
            <w:pPr>
              <w:autoSpaceDE w:val="0"/>
              <w:autoSpaceDN w:val="0"/>
              <w:adjustRightInd w:val="0"/>
              <w:spacing w:before="0"/>
              <w:rPr>
                <w:rFonts w:asciiTheme="minorHAnsi" w:hAnsiTheme="minorHAnsi" w:cstheme="minorHAnsi"/>
                <w:b/>
                <w:sz w:val="22"/>
                <w:szCs w:val="22"/>
                <w:lang w:eastAsia="ja-JP"/>
              </w:rPr>
            </w:pPr>
            <w:r w:rsidRPr="009D16BE">
              <w:rPr>
                <w:rFonts w:asciiTheme="minorHAnsi" w:hAnsiTheme="minorHAnsi" w:cstheme="minorHAnsi"/>
                <w:b/>
                <w:lang w:eastAsia="ja-JP"/>
              </w:rPr>
              <w:lastRenderedPageBreak/>
              <w:t>Abbreviation/Name</w:t>
            </w:r>
          </w:p>
        </w:tc>
        <w:tc>
          <w:tcPr>
            <w:tcW w:w="6269" w:type="dxa"/>
            <w:shd w:val="clear" w:color="auto" w:fill="BFBFBF" w:themeFill="background1" w:themeFillShade="BF"/>
            <w:tcMar/>
          </w:tcPr>
          <w:p w:rsidRPr="009D16BE" w:rsidR="00E56795" w:rsidP="0085035E" w:rsidRDefault="00E56795" w14:paraId="03D48273" w14:textId="77777777">
            <w:pPr>
              <w:autoSpaceDE w:val="0"/>
              <w:autoSpaceDN w:val="0"/>
              <w:adjustRightInd w:val="0"/>
              <w:spacing w:before="0"/>
              <w:rPr>
                <w:rFonts w:asciiTheme="minorHAnsi" w:hAnsiTheme="minorHAnsi" w:cstheme="minorHAnsi"/>
                <w:b/>
                <w:sz w:val="22"/>
                <w:szCs w:val="22"/>
                <w:lang w:eastAsia="ja-JP"/>
              </w:rPr>
            </w:pPr>
            <w:r w:rsidRPr="009D16BE">
              <w:rPr>
                <w:rFonts w:asciiTheme="minorHAnsi" w:hAnsiTheme="minorHAnsi" w:cstheme="minorHAnsi"/>
                <w:b/>
                <w:lang w:eastAsia="ja-JP"/>
              </w:rPr>
              <w:t>Full Name/Definition</w:t>
            </w:r>
          </w:p>
        </w:tc>
      </w:tr>
      <w:tr w:rsidRPr="009D16BE" w:rsidR="00E56795" w:rsidTr="3BC5C3D0" w14:paraId="2642E48D" w14:textId="77777777">
        <w:trPr>
          <w:trHeight w:val="372"/>
          <w:tblHeader/>
        </w:trPr>
        <w:tc>
          <w:tcPr>
            <w:tcW w:w="2605" w:type="dxa"/>
            <w:tcMar/>
          </w:tcPr>
          <w:p w:rsidRPr="009D16BE" w:rsidR="00E56795" w:rsidP="0085035E" w:rsidRDefault="00E56795" w14:paraId="6B0D4B42" w14:textId="77777777">
            <w:pPr>
              <w:autoSpaceDE w:val="0"/>
              <w:autoSpaceDN w:val="0"/>
              <w:adjustRightInd w:val="0"/>
              <w:spacing w:before="0"/>
              <w:rPr>
                <w:rFonts w:asciiTheme="minorHAnsi" w:hAnsiTheme="minorHAnsi" w:cstheme="minorHAnsi"/>
              </w:rPr>
            </w:pPr>
            <w:r w:rsidRPr="009D16BE">
              <w:rPr>
                <w:rFonts w:asciiTheme="minorHAnsi" w:hAnsiTheme="minorHAnsi" w:cstheme="minorHAnsi"/>
              </w:rPr>
              <w:t>CSV</w:t>
            </w:r>
          </w:p>
        </w:tc>
        <w:tc>
          <w:tcPr>
            <w:tcW w:w="6269" w:type="dxa"/>
            <w:tcMar/>
          </w:tcPr>
          <w:p w:rsidRPr="009D16BE" w:rsidR="00E56795" w:rsidP="0085035E" w:rsidRDefault="00E56795" w14:paraId="780D0342" w14:textId="77777777">
            <w:pPr>
              <w:autoSpaceDE w:val="0"/>
              <w:autoSpaceDN w:val="0"/>
              <w:adjustRightInd w:val="0"/>
              <w:spacing w:before="0"/>
              <w:rPr>
                <w:rFonts w:asciiTheme="minorHAnsi" w:hAnsiTheme="minorHAnsi" w:cstheme="minorHAnsi"/>
              </w:rPr>
            </w:pPr>
            <w:r w:rsidRPr="009D16BE">
              <w:rPr>
                <w:rFonts w:asciiTheme="minorHAnsi" w:hAnsiTheme="minorHAnsi" w:cstheme="minorHAnsi"/>
              </w:rPr>
              <w:t>Comma-Separated Values</w:t>
            </w:r>
          </w:p>
        </w:tc>
      </w:tr>
      <w:tr w:rsidRPr="009D16BE" w:rsidR="00E56795" w:rsidTr="3BC5C3D0" w14:paraId="22E1E028" w14:textId="77777777">
        <w:trPr>
          <w:trHeight w:val="372"/>
          <w:tblHeader/>
        </w:trPr>
        <w:tc>
          <w:tcPr>
            <w:tcW w:w="2605" w:type="dxa"/>
            <w:tcMar/>
          </w:tcPr>
          <w:p w:rsidRPr="009D16BE" w:rsidR="00E56795" w:rsidP="0085035E" w:rsidRDefault="00E56795" w14:paraId="6F46CC83" w14:textId="77777777">
            <w:pPr>
              <w:autoSpaceDE w:val="0"/>
              <w:autoSpaceDN w:val="0"/>
              <w:adjustRightInd w:val="0"/>
              <w:spacing w:before="0"/>
              <w:rPr>
                <w:rFonts w:asciiTheme="minorHAnsi" w:hAnsiTheme="minorHAnsi" w:cstheme="minorHAnsi"/>
              </w:rPr>
            </w:pPr>
            <w:r w:rsidRPr="009D16BE">
              <w:rPr>
                <w:rFonts w:asciiTheme="minorHAnsi" w:hAnsiTheme="minorHAnsi" w:cstheme="minorHAnsi"/>
              </w:rPr>
              <w:t>ETL</w:t>
            </w:r>
          </w:p>
        </w:tc>
        <w:tc>
          <w:tcPr>
            <w:tcW w:w="6269" w:type="dxa"/>
            <w:tcMar/>
          </w:tcPr>
          <w:p w:rsidRPr="009D16BE" w:rsidR="00E56795" w:rsidP="0085035E" w:rsidRDefault="00E56795" w14:paraId="0A20AEE3" w14:textId="77777777">
            <w:pPr>
              <w:autoSpaceDE w:val="0"/>
              <w:autoSpaceDN w:val="0"/>
              <w:adjustRightInd w:val="0"/>
              <w:spacing w:before="0"/>
              <w:rPr>
                <w:rFonts w:asciiTheme="minorHAnsi" w:hAnsiTheme="minorHAnsi" w:cstheme="minorHAnsi"/>
              </w:rPr>
            </w:pPr>
            <w:r w:rsidRPr="009D16BE">
              <w:rPr>
                <w:rFonts w:asciiTheme="minorHAnsi" w:hAnsiTheme="minorHAnsi" w:cstheme="minorHAnsi"/>
              </w:rPr>
              <w:t>Extract, Transform, Load</w:t>
            </w:r>
          </w:p>
        </w:tc>
      </w:tr>
      <w:tr w:rsidRPr="009D16BE" w:rsidR="00E56795" w:rsidTr="3BC5C3D0" w14:paraId="5881F85C" w14:textId="77777777">
        <w:trPr>
          <w:trHeight w:val="204"/>
          <w:tblHeader/>
        </w:trPr>
        <w:tc>
          <w:tcPr>
            <w:tcW w:w="2605" w:type="dxa"/>
            <w:tcMar/>
          </w:tcPr>
          <w:p w:rsidRPr="009D16BE" w:rsidR="00E56795" w:rsidP="0085035E" w:rsidRDefault="00E56795" w14:paraId="0C88BB8F" w14:textId="77777777">
            <w:pPr>
              <w:autoSpaceDE w:val="0"/>
              <w:autoSpaceDN w:val="0"/>
              <w:adjustRightInd w:val="0"/>
              <w:spacing w:before="0"/>
              <w:rPr>
                <w:rFonts w:asciiTheme="minorHAnsi" w:hAnsiTheme="minorHAnsi" w:cstheme="minorHAnsi"/>
              </w:rPr>
            </w:pPr>
            <w:r w:rsidRPr="009D16BE">
              <w:rPr>
                <w:rFonts w:asciiTheme="minorHAnsi" w:hAnsiTheme="minorHAnsi" w:cstheme="minorHAnsi"/>
              </w:rPr>
              <w:t>Functional Team</w:t>
            </w:r>
          </w:p>
        </w:tc>
        <w:tc>
          <w:tcPr>
            <w:tcW w:w="6269" w:type="dxa"/>
            <w:tcMar/>
          </w:tcPr>
          <w:p w:rsidRPr="009D16BE" w:rsidR="00E56795" w:rsidP="0085035E" w:rsidRDefault="00E56795" w14:paraId="74902254" w14:textId="77777777">
            <w:pPr>
              <w:autoSpaceDE w:val="0"/>
              <w:autoSpaceDN w:val="0"/>
              <w:adjustRightInd w:val="0"/>
              <w:spacing w:before="0"/>
              <w:rPr>
                <w:rFonts w:asciiTheme="minorHAnsi" w:hAnsiTheme="minorHAnsi" w:cstheme="minorHAnsi"/>
              </w:rPr>
            </w:pPr>
            <w:r w:rsidRPr="009D16BE">
              <w:rPr>
                <w:rFonts w:asciiTheme="minorHAnsi" w:hAnsiTheme="minorHAnsi" w:cstheme="minorHAnsi"/>
              </w:rPr>
              <w:t>Includes Deloitte Workday HR, Deloitte Workday Finance and RMIT Business</w:t>
            </w:r>
          </w:p>
        </w:tc>
      </w:tr>
      <w:tr w:rsidRPr="009D16BE" w:rsidR="00E56795" w:rsidTr="3BC5C3D0" w14:paraId="5B1D0DC4" w14:textId="77777777">
        <w:trPr>
          <w:trHeight w:val="204"/>
          <w:tblHeader/>
        </w:trPr>
        <w:tc>
          <w:tcPr>
            <w:tcW w:w="2605" w:type="dxa"/>
            <w:tcMar/>
          </w:tcPr>
          <w:p w:rsidRPr="009D16BE" w:rsidR="00E56795" w:rsidP="0085035E" w:rsidRDefault="00E56795" w14:paraId="0D21C767" w14:textId="77777777">
            <w:pPr>
              <w:autoSpaceDE w:val="0"/>
              <w:autoSpaceDN w:val="0"/>
              <w:adjustRightInd w:val="0"/>
              <w:spacing w:before="0"/>
              <w:rPr>
                <w:rFonts w:asciiTheme="minorHAnsi" w:hAnsiTheme="minorHAnsi" w:cstheme="minorHAnsi"/>
              </w:rPr>
            </w:pPr>
            <w:r w:rsidRPr="009D16BE">
              <w:rPr>
                <w:rFonts w:asciiTheme="minorHAnsi" w:hAnsiTheme="minorHAnsi" w:cstheme="minorHAnsi"/>
              </w:rPr>
              <w:t>Hoover</w:t>
            </w:r>
          </w:p>
        </w:tc>
        <w:tc>
          <w:tcPr>
            <w:tcW w:w="6269" w:type="dxa"/>
            <w:tcMar/>
          </w:tcPr>
          <w:p w:rsidRPr="009D16BE" w:rsidR="00E56795" w:rsidP="0085035E" w:rsidRDefault="00E56795" w14:paraId="63EB760F" w14:textId="77777777">
            <w:pPr>
              <w:autoSpaceDE w:val="0"/>
              <w:autoSpaceDN w:val="0"/>
              <w:adjustRightInd w:val="0"/>
              <w:spacing w:before="0"/>
              <w:rPr>
                <w:rFonts w:asciiTheme="minorHAnsi" w:hAnsiTheme="minorHAnsi" w:cstheme="minorHAnsi"/>
              </w:rPr>
            </w:pPr>
            <w:r w:rsidRPr="009D16BE">
              <w:rPr>
                <w:rFonts w:asciiTheme="minorHAnsi" w:hAnsiTheme="minorHAnsi" w:cstheme="minorHAnsi"/>
              </w:rPr>
              <w:t>Deloitte Proprietary Tool</w:t>
            </w:r>
          </w:p>
        </w:tc>
      </w:tr>
      <w:tr w:rsidRPr="009D16BE" w:rsidR="00E56795" w:rsidTr="3BC5C3D0" w14:paraId="372D0535" w14:textId="77777777">
        <w:trPr>
          <w:trHeight w:val="204"/>
          <w:tblHeader/>
        </w:trPr>
        <w:tc>
          <w:tcPr>
            <w:tcW w:w="2605" w:type="dxa"/>
            <w:tcMar/>
          </w:tcPr>
          <w:p w:rsidRPr="009D16BE" w:rsidR="00E56795" w:rsidP="0085035E" w:rsidRDefault="00E56795" w14:paraId="1A9A05E1" w14:textId="77777777">
            <w:pPr>
              <w:autoSpaceDE w:val="0"/>
              <w:autoSpaceDN w:val="0"/>
              <w:adjustRightInd w:val="0"/>
              <w:spacing w:before="0"/>
              <w:rPr>
                <w:rFonts w:asciiTheme="minorHAnsi" w:hAnsiTheme="minorHAnsi" w:cstheme="minorHAnsi"/>
              </w:rPr>
            </w:pPr>
            <w:r w:rsidRPr="009D16BE">
              <w:rPr>
                <w:rFonts w:asciiTheme="minorHAnsi" w:hAnsiTheme="minorHAnsi" w:cstheme="minorHAnsi"/>
              </w:rPr>
              <w:t>SIT</w:t>
            </w:r>
          </w:p>
        </w:tc>
        <w:tc>
          <w:tcPr>
            <w:tcW w:w="6269" w:type="dxa"/>
            <w:tcMar/>
          </w:tcPr>
          <w:p w:rsidRPr="009D16BE" w:rsidR="00E56795" w:rsidP="0085035E" w:rsidRDefault="00E56795" w14:paraId="21E05BC3" w14:textId="77777777">
            <w:pPr>
              <w:autoSpaceDE w:val="0"/>
              <w:autoSpaceDN w:val="0"/>
              <w:adjustRightInd w:val="0"/>
              <w:spacing w:before="0"/>
              <w:rPr>
                <w:rFonts w:asciiTheme="minorHAnsi" w:hAnsiTheme="minorHAnsi" w:cstheme="minorHAnsi"/>
              </w:rPr>
            </w:pPr>
            <w:r w:rsidRPr="009D16BE">
              <w:rPr>
                <w:rFonts w:asciiTheme="minorHAnsi" w:hAnsiTheme="minorHAnsi" w:cstheme="minorHAnsi"/>
              </w:rPr>
              <w:t>System Integration Testing</w:t>
            </w:r>
          </w:p>
        </w:tc>
      </w:tr>
      <w:tr w:rsidRPr="009D16BE" w:rsidR="00E56795" w:rsidTr="3BC5C3D0" w14:paraId="2F31778C" w14:textId="77777777">
        <w:trPr>
          <w:trHeight w:val="204"/>
          <w:tblHeader/>
        </w:trPr>
        <w:tc>
          <w:tcPr>
            <w:tcW w:w="2605" w:type="dxa"/>
            <w:tcMar/>
          </w:tcPr>
          <w:p w:rsidRPr="009D16BE" w:rsidR="00E56795" w:rsidP="0085035E" w:rsidRDefault="00E56795" w14:paraId="5ABA1F88" w14:textId="77777777">
            <w:pPr>
              <w:autoSpaceDE w:val="0"/>
              <w:autoSpaceDN w:val="0"/>
              <w:adjustRightInd w:val="0"/>
              <w:spacing w:before="0"/>
              <w:rPr>
                <w:rFonts w:asciiTheme="minorHAnsi" w:hAnsiTheme="minorHAnsi" w:cstheme="minorHAnsi"/>
              </w:rPr>
            </w:pPr>
            <w:r w:rsidRPr="009D16BE">
              <w:rPr>
                <w:rFonts w:asciiTheme="minorHAnsi" w:hAnsiTheme="minorHAnsi" w:cstheme="minorHAnsi"/>
              </w:rPr>
              <w:t>SSIS</w:t>
            </w:r>
          </w:p>
        </w:tc>
        <w:tc>
          <w:tcPr>
            <w:tcW w:w="6269" w:type="dxa"/>
            <w:tcMar/>
          </w:tcPr>
          <w:p w:rsidRPr="009D16BE" w:rsidR="00E56795" w:rsidP="0085035E" w:rsidRDefault="00E56795" w14:paraId="31589AA5" w14:textId="77777777">
            <w:pPr>
              <w:autoSpaceDE w:val="0"/>
              <w:autoSpaceDN w:val="0"/>
              <w:adjustRightInd w:val="0"/>
              <w:spacing w:before="0"/>
              <w:rPr>
                <w:rFonts w:asciiTheme="minorHAnsi" w:hAnsiTheme="minorHAnsi" w:cstheme="minorHAnsi"/>
              </w:rPr>
            </w:pPr>
            <w:r w:rsidRPr="009D16BE">
              <w:rPr>
                <w:rFonts w:asciiTheme="minorHAnsi" w:hAnsiTheme="minorHAnsi" w:cstheme="minorHAnsi"/>
              </w:rPr>
              <w:t>SQL Server Integration Services</w:t>
            </w:r>
          </w:p>
        </w:tc>
      </w:tr>
      <w:tr w:rsidRPr="009D16BE" w:rsidR="00E56795" w:rsidTr="3BC5C3D0" w14:paraId="2131A502" w14:textId="77777777">
        <w:trPr>
          <w:trHeight w:val="204"/>
          <w:tblHeader/>
        </w:trPr>
        <w:tc>
          <w:tcPr>
            <w:tcW w:w="2605" w:type="dxa"/>
            <w:tcMar/>
          </w:tcPr>
          <w:p w:rsidRPr="009D16BE" w:rsidR="00E56795" w:rsidP="0085035E" w:rsidRDefault="00E56795" w14:paraId="37A6876C" w14:textId="77777777">
            <w:pPr>
              <w:autoSpaceDE w:val="0"/>
              <w:autoSpaceDN w:val="0"/>
              <w:adjustRightInd w:val="0"/>
              <w:spacing w:before="0"/>
              <w:rPr>
                <w:rFonts w:asciiTheme="minorHAnsi" w:hAnsiTheme="minorHAnsi" w:cstheme="minorHAnsi"/>
              </w:rPr>
            </w:pPr>
            <w:r w:rsidRPr="009D16BE">
              <w:rPr>
                <w:rFonts w:asciiTheme="minorHAnsi" w:hAnsiTheme="minorHAnsi" w:cstheme="minorHAnsi"/>
              </w:rPr>
              <w:t>Workday</w:t>
            </w:r>
          </w:p>
        </w:tc>
        <w:tc>
          <w:tcPr>
            <w:tcW w:w="6269" w:type="dxa"/>
            <w:tcMar/>
          </w:tcPr>
          <w:p w:rsidRPr="009D16BE" w:rsidR="00E56795" w:rsidP="0085035E" w:rsidRDefault="00E56795" w14:paraId="0AA6199F" w14:textId="77777777">
            <w:pPr>
              <w:autoSpaceDE w:val="0"/>
              <w:autoSpaceDN w:val="0"/>
              <w:adjustRightInd w:val="0"/>
              <w:spacing w:before="0"/>
              <w:rPr>
                <w:rFonts w:asciiTheme="minorHAnsi" w:hAnsiTheme="minorHAnsi" w:cstheme="minorHAnsi"/>
              </w:rPr>
            </w:pPr>
            <w:r w:rsidRPr="009D16BE">
              <w:rPr>
                <w:rFonts w:asciiTheme="minorHAnsi" w:hAnsiTheme="minorHAnsi" w:cstheme="minorHAnsi"/>
              </w:rPr>
              <w:t>Financial management and human capital management software vendor</w:t>
            </w:r>
          </w:p>
        </w:tc>
      </w:tr>
      <w:tr w:rsidRPr="009D16BE" w:rsidR="00D210A7" w:rsidTr="3BC5C3D0" w14:paraId="68FD67F0" w14:textId="77777777">
        <w:trPr>
          <w:trHeight w:val="204"/>
          <w:tblHeader/>
        </w:trPr>
        <w:tc>
          <w:tcPr>
            <w:tcW w:w="2605" w:type="dxa"/>
            <w:tcMar/>
          </w:tcPr>
          <w:p w:rsidRPr="009D16BE" w:rsidR="00D210A7" w:rsidP="0085035E" w:rsidRDefault="00242D3F" w14:paraId="52A83862" w14:textId="5923DB2E">
            <w:pPr>
              <w:autoSpaceDE w:val="0"/>
              <w:autoSpaceDN w:val="0"/>
              <w:adjustRightInd w:val="0"/>
              <w:spacing w:before="0"/>
              <w:rPr>
                <w:rFonts w:asciiTheme="minorHAnsi" w:hAnsiTheme="minorHAnsi" w:cstheme="minorHAnsi"/>
              </w:rPr>
            </w:pPr>
            <w:r>
              <w:rPr>
                <w:rFonts w:asciiTheme="minorHAnsi" w:hAnsiTheme="minorHAnsi" w:cstheme="minorHAnsi"/>
              </w:rPr>
              <w:t>BCF</w:t>
            </w:r>
          </w:p>
        </w:tc>
        <w:tc>
          <w:tcPr>
            <w:tcW w:w="6269" w:type="dxa"/>
            <w:tcMar/>
          </w:tcPr>
          <w:p w:rsidRPr="009D16BE" w:rsidR="00D210A7" w:rsidP="0085035E" w:rsidRDefault="00242D3F" w14:paraId="1A87DB86" w14:textId="4F9C4F46">
            <w:pPr>
              <w:autoSpaceDE w:val="0"/>
              <w:autoSpaceDN w:val="0"/>
              <w:adjustRightInd w:val="0"/>
              <w:spacing w:before="0"/>
              <w:rPr>
                <w:rFonts w:asciiTheme="minorHAnsi" w:hAnsiTheme="minorHAnsi" w:cstheme="minorHAnsi"/>
              </w:rPr>
            </w:pPr>
            <w:r>
              <w:rPr>
                <w:rFonts w:asciiTheme="minorHAnsi" w:hAnsiTheme="minorHAnsi" w:cstheme="minorHAnsi"/>
              </w:rPr>
              <w:t>Batch Control Fram</w:t>
            </w:r>
            <w:r w:rsidR="001A098C">
              <w:rPr>
                <w:rFonts w:asciiTheme="minorHAnsi" w:hAnsiTheme="minorHAnsi" w:cstheme="minorHAnsi"/>
              </w:rPr>
              <w:t>ework</w:t>
            </w:r>
          </w:p>
        </w:tc>
      </w:tr>
      <w:tr w:rsidRPr="009D16BE" w:rsidR="00D210A7" w:rsidTr="3BC5C3D0" w14:paraId="5A919014" w14:textId="77777777">
        <w:trPr>
          <w:trHeight w:val="204"/>
          <w:tblHeader/>
        </w:trPr>
        <w:tc>
          <w:tcPr>
            <w:tcW w:w="2605" w:type="dxa"/>
            <w:tcMar/>
          </w:tcPr>
          <w:p w:rsidRPr="009D16BE" w:rsidR="00D210A7" w:rsidP="0085035E" w:rsidRDefault="005B28A1" w14:paraId="67F55CCD" w14:textId="50D3453E">
            <w:pPr>
              <w:autoSpaceDE w:val="0"/>
              <w:autoSpaceDN w:val="0"/>
              <w:adjustRightInd w:val="0"/>
              <w:spacing w:before="0"/>
              <w:rPr>
                <w:rFonts w:asciiTheme="minorHAnsi" w:hAnsiTheme="minorHAnsi" w:cstheme="minorHAnsi"/>
              </w:rPr>
            </w:pPr>
            <w:r>
              <w:rPr>
                <w:rFonts w:asciiTheme="minorHAnsi" w:hAnsiTheme="minorHAnsi" w:cstheme="minorHAnsi"/>
              </w:rPr>
              <w:t>QCF</w:t>
            </w:r>
          </w:p>
        </w:tc>
        <w:tc>
          <w:tcPr>
            <w:tcW w:w="6269" w:type="dxa"/>
            <w:tcMar/>
          </w:tcPr>
          <w:p w:rsidRPr="009D16BE" w:rsidR="00D210A7" w:rsidP="0085035E" w:rsidRDefault="00242D3F" w14:paraId="4AF60102" w14:textId="28E4AFAF">
            <w:pPr>
              <w:autoSpaceDE w:val="0"/>
              <w:autoSpaceDN w:val="0"/>
              <w:adjustRightInd w:val="0"/>
              <w:spacing w:before="0"/>
              <w:rPr>
                <w:rFonts w:asciiTheme="minorHAnsi" w:hAnsiTheme="minorHAnsi" w:cstheme="minorHAnsi"/>
              </w:rPr>
            </w:pPr>
            <w:r>
              <w:rPr>
                <w:rFonts w:asciiTheme="minorHAnsi" w:hAnsiTheme="minorHAnsi" w:cstheme="minorHAnsi"/>
              </w:rPr>
              <w:t xml:space="preserve">Quality check </w:t>
            </w:r>
            <w:r w:rsidR="001E6930">
              <w:rPr>
                <w:rFonts w:asciiTheme="minorHAnsi" w:hAnsiTheme="minorHAnsi" w:cstheme="minorHAnsi"/>
              </w:rPr>
              <w:t>F</w:t>
            </w:r>
            <w:r>
              <w:rPr>
                <w:rFonts w:asciiTheme="minorHAnsi" w:hAnsiTheme="minorHAnsi" w:cstheme="minorHAnsi"/>
              </w:rPr>
              <w:t>ramework</w:t>
            </w:r>
          </w:p>
        </w:tc>
      </w:tr>
      <w:tr w:rsidRPr="009D16BE" w:rsidR="0049168D" w:rsidTr="3BC5C3D0" w14:paraId="1A0F206A" w14:textId="77777777">
        <w:trPr>
          <w:trHeight w:val="204"/>
          <w:tblHeader/>
        </w:trPr>
        <w:tc>
          <w:tcPr>
            <w:tcW w:w="2605" w:type="dxa"/>
            <w:tcMar/>
          </w:tcPr>
          <w:p w:rsidRPr="009D16BE" w:rsidR="0049168D" w:rsidP="0085035E" w:rsidRDefault="0049168D" w14:paraId="071AC620" w14:textId="55B40BB4">
            <w:pPr>
              <w:autoSpaceDE w:val="0"/>
              <w:autoSpaceDN w:val="0"/>
              <w:adjustRightInd w:val="0"/>
              <w:spacing w:before="0"/>
              <w:rPr>
                <w:rFonts w:asciiTheme="minorHAnsi" w:hAnsiTheme="minorHAnsi" w:cstheme="minorHAnsi"/>
              </w:rPr>
            </w:pPr>
            <w:r w:rsidRPr="009D16BE">
              <w:rPr>
                <w:rFonts w:asciiTheme="minorHAnsi" w:hAnsiTheme="minorHAnsi" w:cstheme="minorHAnsi"/>
              </w:rPr>
              <w:t>RCA</w:t>
            </w:r>
          </w:p>
        </w:tc>
        <w:tc>
          <w:tcPr>
            <w:tcW w:w="6269" w:type="dxa"/>
            <w:tcMar/>
          </w:tcPr>
          <w:p w:rsidRPr="009D16BE" w:rsidR="0049168D" w:rsidP="0085035E" w:rsidRDefault="0049168D" w14:paraId="292F63A9" w14:textId="28225C66">
            <w:pPr>
              <w:autoSpaceDE w:val="0"/>
              <w:autoSpaceDN w:val="0"/>
              <w:adjustRightInd w:val="0"/>
              <w:spacing w:before="0"/>
              <w:rPr>
                <w:rFonts w:asciiTheme="minorHAnsi" w:hAnsiTheme="minorHAnsi" w:cstheme="minorHAnsi"/>
              </w:rPr>
            </w:pPr>
            <w:r w:rsidRPr="009D16BE">
              <w:rPr>
                <w:rFonts w:asciiTheme="minorHAnsi" w:hAnsiTheme="minorHAnsi" w:cstheme="minorHAnsi"/>
              </w:rPr>
              <w:t>Root Cause Analysis</w:t>
            </w:r>
          </w:p>
        </w:tc>
      </w:tr>
      <w:tr w:rsidRPr="009D16BE" w:rsidR="00C37B77" w:rsidTr="3BC5C3D0" w14:paraId="4F1FAB24" w14:textId="77777777">
        <w:trPr>
          <w:trHeight w:val="204"/>
          <w:tblHeader/>
        </w:trPr>
        <w:tc>
          <w:tcPr>
            <w:tcW w:w="2605" w:type="dxa"/>
            <w:tcMar/>
          </w:tcPr>
          <w:p w:rsidRPr="009D16BE" w:rsidR="00C37B77" w:rsidP="0085035E" w:rsidRDefault="00C37B77" w14:paraId="3516B942" w14:textId="34D28192">
            <w:pPr>
              <w:autoSpaceDE w:val="0"/>
              <w:autoSpaceDN w:val="0"/>
              <w:adjustRightInd w:val="0"/>
              <w:spacing w:before="0"/>
              <w:rPr>
                <w:rFonts w:asciiTheme="minorHAnsi" w:hAnsiTheme="minorHAnsi" w:cstheme="minorHAnsi"/>
              </w:rPr>
            </w:pPr>
            <w:r w:rsidRPr="009D16BE">
              <w:rPr>
                <w:rFonts w:asciiTheme="minorHAnsi" w:hAnsiTheme="minorHAnsi" w:cstheme="minorHAnsi"/>
              </w:rPr>
              <w:t>KPI</w:t>
            </w:r>
          </w:p>
        </w:tc>
        <w:tc>
          <w:tcPr>
            <w:tcW w:w="6269" w:type="dxa"/>
            <w:tcMar/>
          </w:tcPr>
          <w:p w:rsidRPr="009D16BE" w:rsidR="00C37B77" w:rsidP="0085035E" w:rsidRDefault="00C37B77" w14:paraId="43CDF43D" w14:textId="681F5D9A">
            <w:pPr>
              <w:autoSpaceDE w:val="0"/>
              <w:autoSpaceDN w:val="0"/>
              <w:adjustRightInd w:val="0"/>
              <w:spacing w:before="0"/>
              <w:rPr>
                <w:rFonts w:asciiTheme="minorHAnsi" w:hAnsiTheme="minorHAnsi" w:cstheme="minorHAnsi"/>
              </w:rPr>
            </w:pPr>
            <w:r w:rsidRPr="009D16BE">
              <w:rPr>
                <w:rFonts w:asciiTheme="minorHAnsi" w:hAnsiTheme="minorHAnsi" w:cstheme="minorHAnsi"/>
              </w:rPr>
              <w:t>Key Performance Indicators</w:t>
            </w:r>
          </w:p>
        </w:tc>
      </w:tr>
      <w:tr w:rsidRPr="009D16BE" w:rsidR="009E6A1E" w:rsidTr="3BC5C3D0" w14:paraId="6392B3EE" w14:textId="77777777">
        <w:trPr>
          <w:trHeight w:val="204"/>
          <w:tblHeader/>
        </w:trPr>
        <w:tc>
          <w:tcPr>
            <w:tcW w:w="2605" w:type="dxa"/>
            <w:tcMar/>
          </w:tcPr>
          <w:p w:rsidRPr="009E6A1E" w:rsidR="009E6A1E" w:rsidP="0085035E" w:rsidRDefault="009E6A1E" w14:paraId="652F72B3" w14:textId="29DD2CE0">
            <w:pPr>
              <w:autoSpaceDE w:val="0"/>
              <w:autoSpaceDN w:val="0"/>
              <w:adjustRightInd w:val="0"/>
              <w:spacing w:before="0"/>
              <w:rPr>
                <w:rFonts w:asciiTheme="minorHAnsi" w:hAnsiTheme="minorHAnsi" w:cstheme="minorHAnsi"/>
              </w:rPr>
            </w:pPr>
            <w:r w:rsidRPr="009E6A1E">
              <w:rPr>
                <w:rFonts w:asciiTheme="minorHAnsi" w:hAnsiTheme="minorHAnsi" w:cstheme="minorHAnsi"/>
              </w:rPr>
              <w:t>H1,H2,H3</w:t>
            </w:r>
          </w:p>
        </w:tc>
        <w:tc>
          <w:tcPr>
            <w:tcW w:w="6269" w:type="dxa"/>
            <w:tcMar/>
          </w:tcPr>
          <w:p w:rsidRPr="009E6A1E" w:rsidR="009E6A1E" w:rsidP="0085035E" w:rsidRDefault="009E6A1E" w14:paraId="68501717" w14:textId="6C46898C">
            <w:pPr>
              <w:autoSpaceDE w:val="0"/>
              <w:autoSpaceDN w:val="0"/>
              <w:adjustRightInd w:val="0"/>
              <w:spacing w:before="0"/>
              <w:rPr>
                <w:rFonts w:asciiTheme="minorHAnsi" w:hAnsiTheme="minorHAnsi" w:cstheme="minorHAnsi"/>
              </w:rPr>
            </w:pPr>
            <w:r>
              <w:rPr>
                <w:rFonts w:asciiTheme="minorHAnsi" w:hAnsiTheme="minorHAnsi" w:cstheme="minorHAnsi"/>
              </w:rPr>
              <w:t xml:space="preserve">Hop 1, Hop2 </w:t>
            </w:r>
            <w:r w:rsidR="00171C12">
              <w:rPr>
                <w:rFonts w:asciiTheme="minorHAnsi" w:hAnsiTheme="minorHAnsi" w:cstheme="minorHAnsi"/>
              </w:rPr>
              <w:t>, Hop3</w:t>
            </w:r>
          </w:p>
        </w:tc>
      </w:tr>
      <w:tr w:rsidR="374EE3E2" w:rsidTr="3BC5C3D0" w14:paraId="3E14610F">
        <w:trPr>
          <w:trHeight w:val="204"/>
          <w:tblHeader/>
          <w:ins w:author="Roohi Rahiman" w:date="2019-11-14T15:45:50.4861832" w:id="747718814"/>
        </w:trPr>
        <w:tc>
          <w:tcPr>
            <w:tcW w:w="2605" w:type="dxa"/>
            <w:tcMar/>
          </w:tcPr>
          <w:p w:rsidR="374EE3E2" w:rsidP="414EC92A" w:rsidRDefault="374EE3E2" w14:paraId="1255E862" w14:textId="7F921DC9">
            <w:pPr>
              <w:pStyle w:val="Normal"/>
              <w:rPr>
                <w:rFonts w:ascii="Calibri" w:hAnsi="Calibri" w:cs="Calibri" w:asciiTheme="minorAscii" w:hAnsiTheme="minorAscii" w:cstheme="minorAscii"/>
                <w:rPrChange w:author="Roohi Rahiman" w:date="2019-11-14T15:46:51.4481131" w:id="2117714496">
                  <w:rPr/>
                </w:rPrChange>
              </w:rPr>
              <w:pPrChange w:author="Roohi Rahiman" w:date="2019-11-14T15:46:51.4481131" w:id="1933541792">
                <w:pPr/>
              </w:pPrChange>
            </w:pPr>
            <w:ins w:author="Roohi Rahiman" w:date="2019-11-14T15:45:50.4861832" w:id="121127310">
              <w:commentRangeStart w:id="1700733835"/>
              <w:r w:rsidRPr="374EE3E2" w:rsidR="374EE3E2">
                <w:rPr>
                  <w:rFonts w:ascii="Calibri" w:hAnsi="Calibri" w:cs="Calibri" w:asciiTheme="minorAscii" w:hAnsiTheme="minorAscii" w:cstheme="minorAscii"/>
                  <w:rPrChange w:author="Roohi Rahiman" w:date="2019-11-14T15:45:50.4861832" w:id="864015468">
                    <w:rPr/>
                  </w:rPrChange>
                </w:rPr>
                <w:t>DQ</w:t>
              </w:r>
            </w:ins>
          </w:p>
        </w:tc>
        <w:tc>
          <w:tcPr>
            <w:tcW w:w="6269" w:type="dxa"/>
            <w:tcMar/>
          </w:tcPr>
          <w:p w:rsidR="374EE3E2" w:rsidP="414EC92A" w:rsidRDefault="374EE3E2" w14:paraId="1DF97644" w14:textId="0D07B714">
            <w:pPr>
              <w:pStyle w:val="Normal"/>
              <w:rPr>
                <w:rFonts w:ascii="Calibri" w:hAnsi="Calibri" w:cs="Calibri" w:asciiTheme="minorAscii" w:hAnsiTheme="minorAscii" w:cstheme="minorAscii"/>
                <w:rPrChange w:author="Roohi Rahiman" w:date="2019-11-14T15:46:51.4481131" w:id="545901181">
                  <w:rPr/>
                </w:rPrChange>
              </w:rPr>
              <w:pPrChange w:author="Roohi Rahiman" w:date="2019-11-14T15:46:51.4481131" w:id="1373107248">
                <w:pPr/>
              </w:pPrChange>
            </w:pPr>
            <w:ins w:author="Roohi Rahiman" w:date="2019-11-14T15:45:50.4861832" w:id="280195995">
              <w:r w:rsidRPr="374EE3E2" w:rsidR="374EE3E2">
                <w:rPr>
                  <w:rFonts w:ascii="Calibri" w:hAnsi="Calibri" w:cs="Calibri" w:asciiTheme="minorAscii" w:hAnsiTheme="minorAscii" w:cstheme="minorAscii"/>
                  <w:rPrChange w:author="Roohi Rahiman" w:date="2019-11-14T15:45:50.4861832" w:id="617209207">
                    <w:rPr/>
                  </w:rPrChange>
                </w:rPr>
                <w:t>Data Quality</w:t>
              </w:r>
            </w:ins>
            <w:commentRangeEnd w:id="1700733835"/>
            <w:r>
              <w:rPr>
                <w:rStyle w:val="CommentReference"/>
              </w:rPr>
              <w:commentReference w:id="1700733835"/>
            </w:r>
          </w:p>
        </w:tc>
      </w:tr>
    </w:tbl>
    <w:p w:rsidRPr="009D16BE" w:rsidR="00E56795" w:rsidP="00F4427C" w:rsidRDefault="00E56795" w14:paraId="422894CA" w14:textId="205C8C13">
      <w:pPr>
        <w:pStyle w:val="DTTHeading2"/>
        <w:numPr>
          <w:ilvl w:val="1"/>
          <w:numId w:val="27"/>
        </w:numPr>
      </w:pPr>
      <w:bookmarkStart w:name="_Toc11245699" w:id="149"/>
      <w:bookmarkStart w:name="_Toc11319793" w:id="150"/>
      <w:bookmarkStart w:name="_Toc11325491" w:id="151"/>
      <w:bookmarkStart w:name="_Toc11336417" w:id="152"/>
      <w:bookmarkStart w:name="_Toc11406571" w:id="153"/>
      <w:bookmarkStart w:name="_Toc11420343" w:id="154"/>
      <w:bookmarkStart w:name="_Toc11421047" w:id="155"/>
      <w:bookmarkStart w:name="_Toc11761408" w:id="156"/>
      <w:bookmarkStart w:name="_Toc11762665" w:id="157"/>
      <w:bookmarkStart w:name="_Toc11768756" w:id="158"/>
      <w:bookmarkStart w:name="_Toc11848701" w:id="159"/>
      <w:bookmarkStart w:name="_Toc11854581" w:id="160"/>
      <w:bookmarkStart w:name="_Toc11937501" w:id="161"/>
      <w:bookmarkStart w:name="_Toc12283822" w:id="162"/>
      <w:bookmarkStart w:name="_Toc12286926" w:id="163"/>
      <w:bookmarkStart w:name="_Toc12351893" w:id="164"/>
      <w:bookmarkStart w:name="_Toc12357278" w:id="165"/>
      <w:bookmarkStart w:name="_Toc12531548" w:id="166"/>
      <w:bookmarkStart w:name="_Toc12534861" w:id="167"/>
      <w:bookmarkStart w:name="_Toc12536385" w:id="168"/>
      <w:bookmarkStart w:name="_Toc12965947" w:id="169"/>
      <w:bookmarkStart w:name="_Toc12976792" w:id="170"/>
      <w:bookmarkStart w:name="_Toc12980202" w:id="171"/>
      <w:bookmarkStart w:name="_Toc13052313" w:id="172"/>
      <w:bookmarkStart w:name="_Toc13055585" w:id="173"/>
      <w:bookmarkStart w:name="_Toc13055762" w:id="174"/>
      <w:bookmarkStart w:name="_Toc13065036" w:id="175"/>
      <w:bookmarkStart w:name="_Toc13065150" w:id="176"/>
      <w:bookmarkStart w:name="_Toc13212515" w:id="177"/>
      <w:bookmarkStart w:name="_Toc13219161" w:id="178"/>
      <w:bookmarkStart w:name="_Toc13220250" w:id="179"/>
      <w:bookmarkStart w:name="_Toc13228219" w:id="180"/>
      <w:bookmarkStart w:name="_Toc13229945" w:id="181"/>
      <w:bookmarkStart w:name="_Toc13231504" w:id="182"/>
      <w:bookmarkStart w:name="_Toc13477798" w:id="183"/>
      <w:bookmarkStart w:name="_Toc13477992" w:id="184"/>
      <w:bookmarkStart w:name="_Toc13479266" w:id="185"/>
      <w:bookmarkStart w:name="_Toc13484508" w:id="186"/>
      <w:bookmarkStart w:name="_Toc11922293" w:id="187"/>
      <w:bookmarkStart w:name="_Toc11923519" w:id="188"/>
      <w:commentRangeStart w:id="189"/>
      <w:commentRangeStart w:id="190"/>
      <w:r w:rsidRPr="009D16BE">
        <w:t>Audience</w:t>
      </w:r>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commentRangeEnd w:id="189"/>
      <w:r w:rsidRPr="009D16BE" w:rsidR="008C5689">
        <w:rPr>
          <w:rStyle w:val="CommentReference"/>
          <w:rFonts w:eastAsia="Calibri" w:cstheme="minorHAnsi"/>
          <w:b w:val="0"/>
          <w:color w:val="auto"/>
          <w:lang w:eastAsia="en-AU"/>
        </w:rPr>
        <w:commentReference w:id="189"/>
      </w:r>
      <w:commentRangeEnd w:id="190"/>
      <w:r w:rsidR="00C06F4B">
        <w:rPr>
          <w:rStyle w:val="CommentReference"/>
          <w:rFonts w:ascii="Zurich LtCn BT" w:hAnsi="Zurich LtCn BT" w:eastAsia="Calibri" w:cs="Times New Roman"/>
          <w:b w:val="0"/>
          <w:color w:val="auto"/>
          <w:lang w:eastAsia="en-AU"/>
        </w:rPr>
        <w:commentReference w:id="190"/>
      </w:r>
    </w:p>
    <w:bookmarkEnd w:id="187"/>
    <w:bookmarkEnd w:id="188"/>
    <w:p w:rsidRPr="009D16BE" w:rsidR="00E56795" w:rsidP="0085035E" w:rsidRDefault="00E56795" w14:paraId="29E0E266" w14:textId="77777777">
      <w:pPr>
        <w:spacing w:before="0"/>
        <w:contextualSpacing/>
        <w:jc w:val="both"/>
        <w:rPr>
          <w:rFonts w:cstheme="minorHAnsi"/>
        </w:rPr>
      </w:pPr>
    </w:p>
    <w:p w:rsidRPr="009D16BE" w:rsidR="00E56795" w:rsidP="5FF9161A" w:rsidRDefault="5FF9161A" w14:paraId="335A34CD" w14:textId="7549B8AE">
      <w:pPr>
        <w:spacing w:before="0"/>
        <w:contextualSpacing/>
        <w:jc w:val="both"/>
        <w:rPr>
          <w:rFonts w:cstheme="minorHAnsi"/>
        </w:rPr>
      </w:pPr>
      <w:r w:rsidRPr="009D16BE">
        <w:rPr>
          <w:rFonts w:cstheme="minorHAnsi"/>
        </w:rPr>
        <w:t xml:space="preserve">The target audience for this document </w:t>
      </w:r>
      <w:r w:rsidRPr="009D16BE" w:rsidR="00871F31">
        <w:rPr>
          <w:rFonts w:cstheme="minorHAnsi"/>
        </w:rPr>
        <w:t>is</w:t>
      </w:r>
      <w:r w:rsidRPr="009D16BE">
        <w:rPr>
          <w:rFonts w:cstheme="minorHAnsi"/>
        </w:rPr>
        <w:t>:</w:t>
      </w:r>
    </w:p>
    <w:p w:rsidRPr="009D16BE" w:rsidR="00E56795" w:rsidP="0085035E" w:rsidRDefault="00E56795" w14:paraId="26A87CD5" w14:textId="77777777">
      <w:pPr>
        <w:spacing w:before="0"/>
        <w:contextualSpacing/>
        <w:jc w:val="both"/>
        <w:rPr>
          <w:rFonts w:cstheme="minorHAnsi"/>
        </w:rPr>
      </w:pPr>
    </w:p>
    <w:p w:rsidRPr="009D16BE" w:rsidR="00E56795" w:rsidP="0085035E" w:rsidRDefault="00E56795" w14:paraId="16C54CCE" w14:textId="77777777">
      <w:pPr>
        <w:numPr>
          <w:ilvl w:val="0"/>
          <w:numId w:val="8"/>
        </w:numPr>
        <w:spacing w:before="0"/>
        <w:contextualSpacing/>
        <w:jc w:val="both"/>
        <w:rPr>
          <w:rFonts w:cstheme="minorHAnsi"/>
        </w:rPr>
      </w:pPr>
      <w:r w:rsidRPr="009D16BE">
        <w:rPr>
          <w:rFonts w:cstheme="minorHAnsi"/>
        </w:rPr>
        <w:t>Data Conversion project team</w:t>
      </w:r>
    </w:p>
    <w:p w:rsidRPr="009D16BE" w:rsidR="00E56795" w:rsidP="0085035E" w:rsidRDefault="00E56795" w14:paraId="3354F9EE" w14:textId="77777777">
      <w:pPr>
        <w:numPr>
          <w:ilvl w:val="0"/>
          <w:numId w:val="8"/>
        </w:numPr>
        <w:spacing w:before="0"/>
        <w:contextualSpacing/>
        <w:jc w:val="both"/>
        <w:rPr>
          <w:rFonts w:cstheme="minorHAnsi"/>
        </w:rPr>
      </w:pPr>
      <w:r w:rsidRPr="009D16BE">
        <w:rPr>
          <w:rFonts w:cstheme="minorHAnsi"/>
        </w:rPr>
        <w:t>HR Lead</w:t>
      </w:r>
    </w:p>
    <w:p w:rsidRPr="009D16BE" w:rsidR="00E56795" w:rsidP="0085035E" w:rsidRDefault="00E56795" w14:paraId="5E04E37F" w14:textId="77777777">
      <w:pPr>
        <w:numPr>
          <w:ilvl w:val="0"/>
          <w:numId w:val="8"/>
        </w:numPr>
        <w:spacing w:before="0"/>
        <w:contextualSpacing/>
        <w:jc w:val="both"/>
        <w:rPr>
          <w:rFonts w:cstheme="minorHAnsi"/>
        </w:rPr>
      </w:pPr>
      <w:r w:rsidRPr="009D16BE">
        <w:rPr>
          <w:rFonts w:cstheme="minorHAnsi"/>
        </w:rPr>
        <w:t>HR Project Manager</w:t>
      </w:r>
    </w:p>
    <w:p w:rsidRPr="009D16BE" w:rsidR="00E56795" w:rsidP="0085035E" w:rsidRDefault="00E56795" w14:paraId="7C985646" w14:textId="77777777">
      <w:pPr>
        <w:numPr>
          <w:ilvl w:val="0"/>
          <w:numId w:val="8"/>
        </w:numPr>
        <w:spacing w:before="0"/>
        <w:contextualSpacing/>
        <w:jc w:val="both"/>
        <w:rPr>
          <w:rFonts w:cstheme="minorHAnsi"/>
        </w:rPr>
      </w:pPr>
      <w:r w:rsidRPr="009D16BE">
        <w:rPr>
          <w:rFonts w:cstheme="minorHAnsi"/>
        </w:rPr>
        <w:t>Finance Lead</w:t>
      </w:r>
    </w:p>
    <w:p w:rsidRPr="009D16BE" w:rsidR="00E56795" w:rsidP="0085035E" w:rsidRDefault="00E56795" w14:paraId="7B32C525" w14:textId="77777777">
      <w:pPr>
        <w:numPr>
          <w:ilvl w:val="0"/>
          <w:numId w:val="8"/>
        </w:numPr>
        <w:spacing w:before="0"/>
        <w:contextualSpacing/>
        <w:jc w:val="both"/>
        <w:rPr>
          <w:rFonts w:cstheme="minorHAnsi"/>
        </w:rPr>
      </w:pPr>
      <w:r w:rsidRPr="009D16BE">
        <w:rPr>
          <w:rFonts w:cstheme="minorHAnsi"/>
        </w:rPr>
        <w:t>Finance Project Manager</w:t>
      </w:r>
    </w:p>
    <w:p w:rsidRPr="009D16BE" w:rsidR="00E56795" w:rsidP="0085035E" w:rsidRDefault="00E56795" w14:paraId="65C2173F" w14:textId="77777777">
      <w:pPr>
        <w:numPr>
          <w:ilvl w:val="0"/>
          <w:numId w:val="8"/>
        </w:numPr>
        <w:spacing w:before="0"/>
        <w:contextualSpacing/>
        <w:jc w:val="both"/>
        <w:rPr>
          <w:rFonts w:cstheme="minorHAnsi"/>
        </w:rPr>
      </w:pPr>
      <w:r w:rsidRPr="009D16BE">
        <w:rPr>
          <w:rFonts w:cstheme="minorHAnsi"/>
        </w:rPr>
        <w:t>Procurement Lead</w:t>
      </w:r>
    </w:p>
    <w:p w:rsidRPr="009D16BE" w:rsidR="00E56795" w:rsidP="0085035E" w:rsidRDefault="00E56795" w14:paraId="6202C0FF" w14:textId="77777777">
      <w:pPr>
        <w:numPr>
          <w:ilvl w:val="0"/>
          <w:numId w:val="8"/>
        </w:numPr>
        <w:spacing w:before="0"/>
        <w:contextualSpacing/>
        <w:jc w:val="both"/>
        <w:rPr>
          <w:rFonts w:cstheme="minorHAnsi"/>
        </w:rPr>
      </w:pPr>
      <w:r w:rsidRPr="009D16BE">
        <w:rPr>
          <w:rFonts w:cstheme="minorHAnsi"/>
        </w:rPr>
        <w:t xml:space="preserve">Procurement Project Manager </w:t>
      </w:r>
    </w:p>
    <w:p w:rsidRPr="009D16BE" w:rsidR="00E56795" w:rsidP="0085035E" w:rsidRDefault="00E56795" w14:paraId="1EB2F32B" w14:textId="77777777">
      <w:pPr>
        <w:numPr>
          <w:ilvl w:val="0"/>
          <w:numId w:val="8"/>
        </w:numPr>
        <w:spacing w:before="0"/>
        <w:contextualSpacing/>
        <w:jc w:val="both"/>
        <w:rPr>
          <w:rFonts w:cstheme="minorHAnsi"/>
        </w:rPr>
      </w:pPr>
      <w:r w:rsidRPr="009D16BE">
        <w:rPr>
          <w:rFonts w:cstheme="minorHAnsi"/>
        </w:rPr>
        <w:t>Technology Lead</w:t>
      </w:r>
    </w:p>
    <w:p w:rsidRPr="009D16BE" w:rsidR="00E56795" w:rsidP="0085035E" w:rsidRDefault="00E56795" w14:paraId="52278E1D" w14:textId="77777777">
      <w:pPr>
        <w:numPr>
          <w:ilvl w:val="0"/>
          <w:numId w:val="8"/>
        </w:numPr>
        <w:spacing w:before="0"/>
        <w:contextualSpacing/>
        <w:jc w:val="both"/>
        <w:rPr>
          <w:rFonts w:cstheme="minorHAnsi"/>
        </w:rPr>
      </w:pPr>
      <w:r w:rsidRPr="009D16BE">
        <w:rPr>
          <w:rFonts w:cstheme="minorHAnsi"/>
        </w:rPr>
        <w:t>Technology Project Manager</w:t>
      </w:r>
    </w:p>
    <w:p w:rsidRPr="009D16BE" w:rsidR="00E56795" w:rsidP="0085035E" w:rsidRDefault="00E56795" w14:paraId="2C7B605D" w14:textId="5EED48F3">
      <w:pPr>
        <w:numPr>
          <w:ilvl w:val="0"/>
          <w:numId w:val="8"/>
        </w:numPr>
        <w:spacing w:before="0"/>
        <w:contextualSpacing/>
        <w:jc w:val="both"/>
        <w:rPr>
          <w:rFonts w:cstheme="minorHAnsi"/>
        </w:rPr>
      </w:pPr>
      <w:r w:rsidRPr="009D16BE">
        <w:rPr>
          <w:rFonts w:cstheme="minorHAnsi"/>
        </w:rPr>
        <w:t>RMIT Operations team</w:t>
      </w:r>
    </w:p>
    <w:p w:rsidRPr="009D16BE" w:rsidR="00E56795" w:rsidP="0085035E" w:rsidRDefault="00E56795" w14:paraId="142C94CC" w14:textId="77777777">
      <w:pPr>
        <w:spacing w:before="0"/>
        <w:contextualSpacing/>
        <w:rPr>
          <w:rFonts w:cstheme="minorHAnsi"/>
        </w:rPr>
      </w:pPr>
      <w:bookmarkStart w:name="_Toc481052259" w:id="191"/>
      <w:bookmarkStart w:name="_Toc480273884" w:id="192"/>
    </w:p>
    <w:p w:rsidRPr="009D16BE" w:rsidR="00E56795" w:rsidP="00F4427C" w:rsidRDefault="00E56795" w14:paraId="0D5514C1" w14:textId="455398E4">
      <w:pPr>
        <w:pStyle w:val="DTTHeading2"/>
        <w:numPr>
          <w:ilvl w:val="1"/>
          <w:numId w:val="27"/>
        </w:numPr>
        <w:rPr>
          <w:szCs w:val="32"/>
        </w:rPr>
      </w:pPr>
      <w:bookmarkStart w:name="_Toc11245701" w:id="193"/>
      <w:bookmarkStart w:name="_Toc11319795" w:id="194"/>
      <w:bookmarkStart w:name="_Toc11325493" w:id="195"/>
      <w:bookmarkStart w:name="_Toc11336419" w:id="196"/>
      <w:bookmarkStart w:name="_Toc11406573" w:id="197"/>
      <w:bookmarkStart w:name="_Toc11420345" w:id="198"/>
      <w:bookmarkStart w:name="_Toc11421049" w:id="199"/>
      <w:bookmarkStart w:name="_Toc11761410" w:id="200"/>
      <w:bookmarkStart w:name="_Toc11762667" w:id="201"/>
      <w:bookmarkStart w:name="_Toc11768758" w:id="202"/>
      <w:bookmarkStart w:name="_Toc11848703" w:id="203"/>
      <w:bookmarkStart w:name="_Toc11854583" w:id="204"/>
      <w:bookmarkStart w:name="_Toc11922295" w:id="205"/>
      <w:bookmarkStart w:name="_Toc11923521" w:id="206"/>
      <w:bookmarkStart w:name="_Toc11937503" w:id="207"/>
      <w:bookmarkStart w:name="_Toc12283824" w:id="208"/>
      <w:bookmarkStart w:name="_Toc12286927" w:id="209"/>
      <w:bookmarkStart w:name="_Toc12351894" w:id="210"/>
      <w:bookmarkStart w:name="_Toc12357279" w:id="211"/>
      <w:bookmarkStart w:name="_Toc12531549" w:id="212"/>
      <w:bookmarkStart w:name="_Toc12534862" w:id="213"/>
      <w:bookmarkStart w:name="_Toc12536386" w:id="214"/>
      <w:bookmarkStart w:name="_Toc12965948" w:id="215"/>
      <w:bookmarkStart w:name="_Toc12976793" w:id="216"/>
      <w:bookmarkStart w:name="_Toc12980203" w:id="217"/>
      <w:bookmarkStart w:name="_Toc13052314" w:id="218"/>
      <w:bookmarkStart w:name="_Toc13055586" w:id="219"/>
      <w:bookmarkStart w:name="_Toc13055763" w:id="220"/>
      <w:bookmarkStart w:name="_Toc13065037" w:id="221"/>
      <w:bookmarkStart w:name="_Toc13065151" w:id="222"/>
      <w:bookmarkStart w:name="_Toc13212516" w:id="223"/>
      <w:bookmarkStart w:name="_Toc13219162" w:id="224"/>
      <w:bookmarkStart w:name="_Toc13220251" w:id="225"/>
      <w:bookmarkStart w:name="_Toc13228220" w:id="226"/>
      <w:bookmarkStart w:name="_Toc13229946" w:id="227"/>
      <w:bookmarkStart w:name="_Toc13231505" w:id="228"/>
      <w:bookmarkStart w:name="_Toc13477799" w:id="229"/>
      <w:bookmarkStart w:name="_Toc13477993" w:id="230"/>
      <w:bookmarkStart w:name="_Toc13479267" w:id="231"/>
      <w:bookmarkStart w:name="_Toc13484509" w:id="232"/>
      <w:r w:rsidRPr="009D16BE">
        <w:t>Scope</w:t>
      </w:r>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p>
    <w:p w:rsidRPr="009D16BE" w:rsidR="00E56795" w:rsidP="0085035E" w:rsidRDefault="00E56795" w14:paraId="1409DDE6" w14:textId="77777777">
      <w:pPr>
        <w:spacing w:before="0"/>
        <w:jc w:val="both"/>
        <w:rPr>
          <w:rFonts w:eastAsia="Calibri" w:cstheme="minorHAnsi"/>
          <w:lang w:eastAsia="en-AU"/>
        </w:rPr>
      </w:pPr>
    </w:p>
    <w:p w:rsidRPr="009D16BE" w:rsidR="000B4886" w:rsidP="000B4886" w:rsidRDefault="000B4886" w14:paraId="0B3CD328" w14:textId="3FBB9108">
      <w:pPr>
        <w:pStyle w:val="paragraph"/>
        <w:spacing w:before="0" w:beforeAutospacing="0" w:after="0" w:afterAutospacing="0"/>
        <w:jc w:val="both"/>
        <w:textAlignment w:val="baseline"/>
        <w:rPr>
          <w:rFonts w:asciiTheme="minorHAnsi" w:hAnsiTheme="minorHAnsi" w:cstheme="minorHAnsi"/>
          <w:sz w:val="18"/>
          <w:szCs w:val="18"/>
        </w:rPr>
      </w:pPr>
      <w:r w:rsidRPr="009D16BE">
        <w:rPr>
          <w:rStyle w:val="normaltextrun"/>
          <w:rFonts w:asciiTheme="minorHAnsi" w:hAnsiTheme="minorHAnsi" w:cstheme="minorHAnsi"/>
          <w:sz w:val="22"/>
          <w:szCs w:val="22"/>
        </w:rPr>
        <w:t xml:space="preserve">The validation </w:t>
      </w:r>
      <w:r w:rsidRPr="009D16BE" w:rsidR="00444574">
        <w:rPr>
          <w:rStyle w:val="normaltextrun"/>
          <w:rFonts w:asciiTheme="minorHAnsi" w:hAnsiTheme="minorHAnsi" w:cstheme="minorHAnsi"/>
          <w:sz w:val="22"/>
          <w:szCs w:val="22"/>
        </w:rPr>
        <w:t xml:space="preserve">solution </w:t>
      </w:r>
      <w:r w:rsidRPr="009D16BE">
        <w:rPr>
          <w:rStyle w:val="normaltextrun"/>
          <w:rFonts w:asciiTheme="minorHAnsi" w:hAnsiTheme="minorHAnsi" w:cstheme="minorHAnsi"/>
          <w:sz w:val="22"/>
          <w:szCs w:val="22"/>
        </w:rPr>
        <w:t>scope i</w:t>
      </w:r>
      <w:r w:rsidRPr="009D16BE" w:rsidR="00444574">
        <w:rPr>
          <w:rStyle w:val="normaltextrun"/>
          <w:rFonts w:asciiTheme="minorHAnsi" w:hAnsiTheme="minorHAnsi" w:cstheme="minorHAnsi"/>
          <w:sz w:val="22"/>
          <w:szCs w:val="22"/>
        </w:rPr>
        <w:t xml:space="preserve">s based </w:t>
      </w:r>
      <w:r w:rsidRPr="009D16BE">
        <w:rPr>
          <w:rStyle w:val="normaltextrun"/>
          <w:rFonts w:asciiTheme="minorHAnsi" w:hAnsiTheme="minorHAnsi" w:cstheme="minorHAnsi"/>
          <w:sz w:val="22"/>
          <w:szCs w:val="22"/>
        </w:rPr>
        <w:t>on the configuration elements defined within the target applications, which include HR, Finance, Payroll and S2C/Contract Lifecycle Management. The solution will cover validation of all data records required to support the end state of the target solutions. The Data Conversion project team will execute the data validation activities for the end-to-end ETL. This will include validating data between source systems and landing area, landing area to staging area and staging area to target system.</w:t>
      </w:r>
    </w:p>
    <w:p w:rsidRPr="009D16BE" w:rsidR="000B4886" w:rsidP="000B4886" w:rsidRDefault="000B4886" w14:paraId="377D63F3" w14:textId="77777777">
      <w:pPr>
        <w:pStyle w:val="paragraph"/>
        <w:spacing w:before="0" w:beforeAutospacing="0" w:after="0" w:afterAutospacing="0"/>
        <w:jc w:val="both"/>
        <w:textAlignment w:val="baseline"/>
        <w:rPr>
          <w:rFonts w:asciiTheme="minorHAnsi" w:hAnsiTheme="minorHAnsi" w:cstheme="minorHAnsi"/>
          <w:sz w:val="18"/>
          <w:szCs w:val="18"/>
        </w:rPr>
      </w:pPr>
      <w:r w:rsidRPr="009D16BE">
        <w:rPr>
          <w:rStyle w:val="eop"/>
          <w:rFonts w:asciiTheme="minorHAnsi" w:hAnsiTheme="minorHAnsi" w:cstheme="minorHAnsi"/>
          <w:sz w:val="22"/>
          <w:szCs w:val="22"/>
        </w:rPr>
        <w:t> </w:t>
      </w:r>
    </w:p>
    <w:p w:rsidR="00952C07" w:rsidP="00201282" w:rsidRDefault="000B4886" w14:paraId="32627487" w14:textId="77777777">
      <w:pPr>
        <w:pStyle w:val="paragraph"/>
        <w:spacing w:before="0" w:beforeAutospacing="0" w:after="0" w:afterAutospacing="0"/>
        <w:textAlignment w:val="baseline"/>
        <w:rPr>
          <w:rStyle w:val="eop"/>
          <w:rFonts w:asciiTheme="minorHAnsi" w:hAnsiTheme="minorHAnsi" w:cstheme="minorHAnsi"/>
          <w:sz w:val="22"/>
          <w:szCs w:val="22"/>
        </w:rPr>
      </w:pPr>
      <w:r w:rsidRPr="009D16BE">
        <w:rPr>
          <w:rStyle w:val="normaltextrun"/>
          <w:rFonts w:asciiTheme="minorHAnsi" w:hAnsiTheme="minorHAnsi" w:cstheme="minorHAnsi"/>
          <w:sz w:val="22"/>
          <w:szCs w:val="22"/>
        </w:rPr>
        <w:t xml:space="preserve">The </w:t>
      </w:r>
      <w:r w:rsidRPr="009D16BE" w:rsidR="00444574">
        <w:rPr>
          <w:rStyle w:val="normaltextrun"/>
          <w:rFonts w:asciiTheme="minorHAnsi" w:hAnsiTheme="minorHAnsi" w:cstheme="minorHAnsi"/>
          <w:sz w:val="22"/>
          <w:szCs w:val="22"/>
        </w:rPr>
        <w:t xml:space="preserve">data validation requirements </w:t>
      </w:r>
      <w:r w:rsidRPr="009D16BE">
        <w:rPr>
          <w:rStyle w:val="normaltextrun"/>
          <w:rFonts w:asciiTheme="minorHAnsi" w:hAnsiTheme="minorHAnsi" w:cstheme="minorHAnsi"/>
          <w:sz w:val="22"/>
          <w:szCs w:val="22"/>
        </w:rPr>
        <w:t xml:space="preserve">for non-Workday systems like ADP and Icertis are expected to align with </w:t>
      </w:r>
      <w:r w:rsidRPr="009D16BE" w:rsidR="00444574">
        <w:rPr>
          <w:rStyle w:val="normaltextrun"/>
          <w:rFonts w:asciiTheme="minorHAnsi" w:hAnsiTheme="minorHAnsi" w:cstheme="minorHAnsi"/>
          <w:sz w:val="22"/>
          <w:szCs w:val="22"/>
        </w:rPr>
        <w:t>the proposed data validation solution</w:t>
      </w:r>
      <w:r w:rsidRPr="009D16BE">
        <w:rPr>
          <w:rStyle w:val="normaltextrun"/>
          <w:rFonts w:asciiTheme="minorHAnsi" w:hAnsiTheme="minorHAnsi" w:cstheme="minorHAnsi"/>
          <w:sz w:val="22"/>
          <w:szCs w:val="22"/>
        </w:rPr>
        <w:t>. The Data Conversion project team will work with the non-Workday system conversion leads to align on activities and </w:t>
      </w:r>
      <w:r w:rsidRPr="009D16BE">
        <w:rPr>
          <w:rStyle w:val="contextualspellingandgrammarerror"/>
          <w:rFonts w:asciiTheme="minorHAnsi" w:hAnsiTheme="minorHAnsi" w:cstheme="minorHAnsi"/>
          <w:sz w:val="22"/>
          <w:szCs w:val="22"/>
        </w:rPr>
        <w:t>timelines, and</w:t>
      </w:r>
      <w:r w:rsidRPr="009D16BE">
        <w:rPr>
          <w:rStyle w:val="normaltextrun"/>
          <w:rFonts w:asciiTheme="minorHAnsi" w:hAnsiTheme="minorHAnsi" w:cstheme="minorHAnsi"/>
          <w:sz w:val="22"/>
          <w:szCs w:val="22"/>
        </w:rPr>
        <w:t> agree on dependencies. </w:t>
      </w:r>
      <w:r w:rsidRPr="009D16BE">
        <w:rPr>
          <w:rStyle w:val="eop"/>
          <w:rFonts w:asciiTheme="minorHAnsi" w:hAnsiTheme="minorHAnsi" w:cstheme="minorHAnsi"/>
          <w:sz w:val="22"/>
          <w:szCs w:val="22"/>
        </w:rPr>
        <w:t> </w:t>
      </w:r>
    </w:p>
    <w:p w:rsidRPr="00952C07" w:rsidR="00444574" w:rsidP="00F4427C" w:rsidRDefault="00444574" w14:paraId="18E86685" w14:textId="55DA250E">
      <w:pPr>
        <w:pStyle w:val="DTTHeading2"/>
        <w:numPr>
          <w:ilvl w:val="1"/>
          <w:numId w:val="27"/>
        </w:numPr>
      </w:pPr>
      <w:r w:rsidRPr="009D16BE">
        <w:lastRenderedPageBreak/>
        <w:t xml:space="preserve">Out of </w:t>
      </w:r>
      <w:commentRangeStart w:id="233"/>
      <w:r w:rsidRPr="009D16BE">
        <w:t>scope</w:t>
      </w:r>
      <w:commentRangeEnd w:id="233"/>
      <w:r w:rsidR="00EC6C71">
        <w:rPr>
          <w:rStyle w:val="CommentReference"/>
          <w:rFonts w:ascii="Zurich LtCn BT" w:hAnsi="Zurich LtCn BT" w:eastAsia="Calibri" w:cs="Times New Roman"/>
          <w:b w:val="0"/>
          <w:color w:val="auto"/>
          <w:lang w:eastAsia="en-AU"/>
        </w:rPr>
        <w:commentReference w:id="233"/>
      </w:r>
    </w:p>
    <w:p w:rsidRPr="00051BF2" w:rsidR="00E56795" w:rsidP="00E24AB6" w:rsidRDefault="00FF0FB4" w14:paraId="69DA9AEF" w14:textId="082E570A">
      <w:pPr>
        <w:pStyle w:val="DTTHeading2"/>
        <w:rPr>
          <w:rStyle w:val="normaltextrun"/>
          <w:rFonts w:eastAsia="Times New Roman" w:cstheme="minorHAnsi"/>
          <w:b w:val="0"/>
          <w:color w:val="auto"/>
          <w:sz w:val="22"/>
          <w:szCs w:val="22"/>
          <w:lang w:eastAsia="en-AU"/>
        </w:rPr>
      </w:pPr>
      <w:r w:rsidRPr="009D16BE">
        <w:rPr>
          <w:rStyle w:val="normaltextrun"/>
          <w:rFonts w:eastAsia="Times New Roman" w:cstheme="minorHAnsi"/>
          <w:b w:val="0"/>
          <w:color w:val="auto"/>
          <w:sz w:val="22"/>
          <w:szCs w:val="22"/>
          <w:lang w:eastAsia="en-AU"/>
        </w:rPr>
        <w:t xml:space="preserve">All activities performed by RMIT business to reconcile data between source and target systems are out of scope for this solution. The details of business reconciliation </w:t>
      </w:r>
      <w:r w:rsidRPr="009D16BE" w:rsidR="00F16028">
        <w:rPr>
          <w:rStyle w:val="normaltextrun"/>
          <w:rFonts w:eastAsia="Times New Roman" w:cstheme="minorHAnsi"/>
          <w:b w:val="0"/>
          <w:color w:val="auto"/>
          <w:sz w:val="22"/>
          <w:szCs w:val="22"/>
          <w:lang w:eastAsia="en-AU"/>
        </w:rPr>
        <w:t>are</w:t>
      </w:r>
      <w:r w:rsidRPr="009D16BE">
        <w:rPr>
          <w:rStyle w:val="normaltextrun"/>
          <w:rFonts w:eastAsia="Times New Roman" w:cstheme="minorHAnsi"/>
          <w:b w:val="0"/>
          <w:color w:val="auto"/>
          <w:sz w:val="22"/>
          <w:szCs w:val="22"/>
          <w:lang w:eastAsia="en-AU"/>
        </w:rPr>
        <w:t xml:space="preserve"> covered in CNV130 Data Migration Reconciliation Solution.</w:t>
      </w:r>
    </w:p>
    <w:p w:rsidRPr="009D16BE" w:rsidR="008B6056" w:rsidP="00F93082" w:rsidRDefault="008B6056" w14:paraId="34B21B8B" w14:textId="2053921B">
      <w:pPr>
        <w:pageBreakBefore/>
        <w:numPr>
          <w:ilvl w:val="0"/>
          <w:numId w:val="13"/>
        </w:numPr>
        <w:spacing w:before="0"/>
        <w:outlineLvl w:val="0"/>
        <w:rPr>
          <w:rFonts w:eastAsia="Times New Roman" w:cstheme="minorHAnsi"/>
          <w:b/>
          <w:color w:val="C00000"/>
          <w:sz w:val="36"/>
          <w:szCs w:val="36"/>
          <w:lang w:eastAsia="ja-JP"/>
        </w:rPr>
      </w:pPr>
      <w:bookmarkStart w:name="_Toc23362955" w:id="234"/>
      <w:bookmarkStart w:name="_Toc10202251" w:id="235"/>
      <w:bookmarkStart w:name="_Toc11245702" w:id="236"/>
      <w:bookmarkStart w:name="_Toc11319796" w:id="237"/>
      <w:bookmarkStart w:name="_Toc11325494" w:id="238"/>
      <w:bookmarkStart w:name="_Toc11336420" w:id="239"/>
      <w:bookmarkStart w:name="_Toc11406574" w:id="240"/>
      <w:bookmarkStart w:name="_Toc11420346" w:id="241"/>
      <w:bookmarkStart w:name="_Toc11421050" w:id="242"/>
      <w:bookmarkStart w:name="_Toc11761411" w:id="243"/>
      <w:bookmarkStart w:name="_Toc11762668" w:id="244"/>
      <w:bookmarkStart w:name="_Toc11768759" w:id="245"/>
      <w:bookmarkStart w:name="_Toc11848704" w:id="246"/>
      <w:bookmarkStart w:name="_Toc11854584" w:id="247"/>
      <w:bookmarkStart w:name="_Toc11922296" w:id="248"/>
      <w:bookmarkStart w:name="_Toc11923522" w:id="249"/>
      <w:bookmarkStart w:name="_Toc11937504" w:id="250"/>
      <w:bookmarkStart w:name="_Toc12283825" w:id="251"/>
      <w:bookmarkStart w:name="_Toc12286928" w:id="252"/>
      <w:bookmarkStart w:name="_Toc12351895" w:id="253"/>
      <w:bookmarkStart w:name="_Toc12357280" w:id="254"/>
      <w:bookmarkStart w:name="_Toc12531550" w:id="255"/>
      <w:bookmarkStart w:name="_Toc12534863" w:id="256"/>
      <w:bookmarkStart w:name="_Toc12536388" w:id="257"/>
      <w:bookmarkStart w:name="_Toc12965950" w:id="258"/>
      <w:bookmarkStart w:name="_Toc12976795" w:id="259"/>
      <w:bookmarkStart w:name="_Toc12980205" w:id="260"/>
      <w:bookmarkStart w:name="_Toc13052316" w:id="261"/>
      <w:bookmarkStart w:name="_Toc13055589" w:id="262"/>
      <w:bookmarkStart w:name="_Toc13055766" w:id="263"/>
      <w:bookmarkStart w:name="_Toc13065039" w:id="264"/>
      <w:bookmarkStart w:name="_Toc13065153" w:id="265"/>
      <w:bookmarkStart w:name="_Toc13212518" w:id="266"/>
      <w:bookmarkStart w:name="_Toc13219164" w:id="267"/>
      <w:bookmarkStart w:name="_Toc13220253" w:id="268"/>
      <w:bookmarkStart w:name="_Toc13228222" w:id="269"/>
      <w:bookmarkStart w:name="_Toc13229948" w:id="270"/>
      <w:bookmarkStart w:name="_Toc13231507" w:id="271"/>
      <w:bookmarkStart w:name="_Toc13477800" w:id="272"/>
      <w:bookmarkStart w:name="_Toc13477994" w:id="273"/>
      <w:bookmarkStart w:name="_Toc13479268" w:id="274"/>
      <w:bookmarkStart w:name="_Toc13484510" w:id="275"/>
      <w:r w:rsidRPr="009D16BE">
        <w:rPr>
          <w:rFonts w:eastAsia="Times New Roman" w:cstheme="minorHAnsi"/>
          <w:b/>
          <w:color w:val="C00000"/>
          <w:sz w:val="36"/>
          <w:szCs w:val="24"/>
          <w:lang w:eastAsia="ja-JP"/>
        </w:rPr>
        <w:lastRenderedPageBreak/>
        <w:t>Dependencies,</w:t>
      </w:r>
      <w:r w:rsidRPr="009D16BE">
        <w:rPr>
          <w:rFonts w:eastAsia="Times New Roman" w:cstheme="minorHAnsi"/>
          <w:b/>
          <w:color w:val="C00000"/>
          <w:sz w:val="36"/>
          <w:szCs w:val="36"/>
          <w:lang w:eastAsia="ja-JP"/>
        </w:rPr>
        <w:t xml:space="preserve"> </w:t>
      </w:r>
      <w:commentRangeStart w:id="276"/>
      <w:r w:rsidRPr="009D16BE">
        <w:rPr>
          <w:rFonts w:eastAsia="Times New Roman" w:cstheme="minorHAnsi"/>
          <w:b/>
          <w:color w:val="C00000"/>
          <w:sz w:val="36"/>
          <w:szCs w:val="36"/>
          <w:lang w:eastAsia="ja-JP"/>
        </w:rPr>
        <w:t>Risks</w:t>
      </w:r>
      <w:commentRangeEnd w:id="276"/>
      <w:r w:rsidRPr="009D16BE">
        <w:rPr>
          <w:rFonts w:eastAsia="Times New Roman" w:cstheme="minorHAnsi"/>
          <w:sz w:val="16"/>
          <w:szCs w:val="16"/>
          <w:lang w:eastAsia="en-AU"/>
        </w:rPr>
        <w:commentReference w:id="276"/>
      </w:r>
      <w:r w:rsidRPr="009D16BE" w:rsidR="00BC3619">
        <w:rPr>
          <w:rFonts w:eastAsia="Times New Roman" w:cstheme="minorHAnsi"/>
          <w:b/>
          <w:color w:val="C00000"/>
          <w:sz w:val="36"/>
          <w:szCs w:val="36"/>
          <w:lang w:eastAsia="ja-JP"/>
        </w:rPr>
        <w:t xml:space="preserve"> and</w:t>
      </w:r>
      <w:r w:rsidRPr="009D16BE" w:rsidR="00444574">
        <w:rPr>
          <w:rFonts w:eastAsia="Times New Roman" w:cstheme="minorHAnsi"/>
          <w:b/>
          <w:color w:val="C00000"/>
          <w:sz w:val="36"/>
          <w:szCs w:val="36"/>
          <w:lang w:eastAsia="ja-JP"/>
        </w:rPr>
        <w:t xml:space="preserve"> </w:t>
      </w:r>
      <w:r w:rsidRPr="009D16BE">
        <w:rPr>
          <w:rFonts w:eastAsia="Times New Roman" w:cstheme="minorHAnsi"/>
          <w:b/>
          <w:color w:val="C00000"/>
          <w:sz w:val="36"/>
          <w:szCs w:val="36"/>
          <w:lang w:eastAsia="ja-JP"/>
        </w:rPr>
        <w:t>Assumptions</w:t>
      </w:r>
      <w:bookmarkEnd w:id="234"/>
    </w:p>
    <w:p w:rsidRPr="009D16BE" w:rsidR="008B6056" w:rsidP="008B6056" w:rsidRDefault="008B6056" w14:paraId="36B15AF9" w14:textId="0071833D">
      <w:pPr>
        <w:autoSpaceDE w:val="0"/>
        <w:autoSpaceDN w:val="0"/>
        <w:adjustRightInd w:val="0"/>
        <w:spacing w:before="0"/>
        <w:rPr>
          <w:rFonts w:eastAsia="Times New Roman" w:cstheme="minorHAnsi"/>
          <w:szCs w:val="20"/>
          <w:lang w:eastAsia="ja-JP"/>
        </w:rPr>
      </w:pPr>
    </w:p>
    <w:p w:rsidRPr="009D16BE" w:rsidR="008B6056" w:rsidP="00826E69" w:rsidRDefault="008B6056" w14:paraId="4CFBE417" w14:textId="25635777">
      <w:pPr>
        <w:pStyle w:val="ListParagraph"/>
        <w:keepNext/>
        <w:numPr>
          <w:ilvl w:val="1"/>
          <w:numId w:val="29"/>
        </w:numPr>
        <w:spacing w:before="0"/>
        <w:outlineLvl w:val="1"/>
        <w:rPr>
          <w:rFonts w:eastAsia="Times New Roman" w:cstheme="minorHAnsi"/>
          <w:b/>
          <w:color w:val="C00000"/>
          <w:sz w:val="32"/>
          <w:szCs w:val="32"/>
          <w:lang w:eastAsia="ja-JP"/>
        </w:rPr>
      </w:pPr>
      <w:bookmarkStart w:name="_Toc23362956" w:id="277"/>
      <w:r w:rsidRPr="009D16BE">
        <w:rPr>
          <w:rFonts w:eastAsia="Times New Roman" w:cstheme="minorHAnsi"/>
          <w:b/>
          <w:color w:val="C00000"/>
          <w:sz w:val="32"/>
          <w:szCs w:val="24"/>
          <w:lang w:eastAsia="ja-JP"/>
        </w:rPr>
        <w:t>Dependencies</w:t>
      </w:r>
      <w:bookmarkEnd w:id="277"/>
    </w:p>
    <w:p w:rsidRPr="009D16BE" w:rsidR="008B6056" w:rsidP="008B6056" w:rsidRDefault="008B6056" w14:paraId="766A13D4" w14:textId="77777777">
      <w:pPr>
        <w:spacing w:before="0"/>
        <w:jc w:val="both"/>
        <w:rPr>
          <w:rFonts w:eastAsia="Times New Roman" w:cstheme="minorHAnsi"/>
          <w:lang w:eastAsia="en-AU"/>
        </w:rPr>
      </w:pPr>
    </w:p>
    <w:p w:rsidRPr="009D16BE" w:rsidR="008B6056" w:rsidP="008B6056" w:rsidRDefault="008B6056" w14:paraId="5E87A52C" w14:textId="77777777">
      <w:pPr>
        <w:spacing w:before="0"/>
        <w:jc w:val="both"/>
        <w:rPr>
          <w:rFonts w:eastAsia="Times New Roman" w:cstheme="minorHAnsi"/>
          <w:lang w:eastAsia="en-AU"/>
        </w:rPr>
      </w:pPr>
      <w:r w:rsidRPr="009D16BE">
        <w:rPr>
          <w:rFonts w:eastAsia="Times New Roman" w:cstheme="minorHAnsi"/>
          <w:lang w:eastAsia="en-AU"/>
        </w:rPr>
        <w:t>The data conversion process relies on the completion of certain supporting activities, which are outlined below.</w:t>
      </w:r>
    </w:p>
    <w:p w:rsidRPr="009D16BE" w:rsidR="008B6056" w:rsidP="008B6056" w:rsidRDefault="008B6056" w14:paraId="14D87E40" w14:textId="77777777">
      <w:pPr>
        <w:autoSpaceDE w:val="0"/>
        <w:autoSpaceDN w:val="0"/>
        <w:adjustRightInd w:val="0"/>
        <w:spacing w:before="0"/>
        <w:rPr>
          <w:rFonts w:eastAsia="Times New Roman" w:cstheme="minorHAnsi"/>
          <w:color w:val="0070C0"/>
        </w:rPr>
      </w:pPr>
    </w:p>
    <w:tbl>
      <w:tblPr>
        <w:tblStyle w:val="TableGrid"/>
        <w:tblW w:w="0" w:type="auto"/>
        <w:tblInd w:w="-5" w:type="dxa"/>
        <w:tblLook w:val="04A0" w:firstRow="1" w:lastRow="0" w:firstColumn="1" w:lastColumn="0" w:noHBand="0" w:noVBand="1"/>
      </w:tblPr>
      <w:tblGrid>
        <w:gridCol w:w="709"/>
        <w:gridCol w:w="8312"/>
      </w:tblGrid>
      <w:tr w:rsidRPr="009D16BE" w:rsidR="008B6056" w:rsidTr="000B4886" w14:paraId="5A9FABEF" w14:textId="77777777">
        <w:trPr>
          <w:trHeight w:val="50"/>
          <w:tblHeader/>
        </w:trPr>
        <w:tc>
          <w:tcPr>
            <w:tcW w:w="709" w:type="dxa"/>
            <w:shd w:val="clear" w:color="auto" w:fill="BFBFBF" w:themeFill="background1" w:themeFillShade="BF"/>
            <w:hideMark/>
          </w:tcPr>
          <w:p w:rsidRPr="009D16BE" w:rsidR="008B6056" w:rsidP="008B6056" w:rsidRDefault="008B6056" w14:paraId="50701AFE" w14:textId="77777777">
            <w:pPr>
              <w:spacing w:before="0"/>
              <w:rPr>
                <w:rFonts w:asciiTheme="minorHAnsi" w:hAnsiTheme="minorHAnsi" w:cstheme="minorHAnsi"/>
                <w:b/>
                <w:sz w:val="22"/>
                <w:szCs w:val="22"/>
              </w:rPr>
            </w:pPr>
            <w:r w:rsidRPr="009D16BE">
              <w:rPr>
                <w:rFonts w:asciiTheme="minorHAnsi" w:hAnsiTheme="minorHAnsi" w:cstheme="minorHAnsi"/>
                <w:b/>
                <w:sz w:val="22"/>
                <w:szCs w:val="22"/>
              </w:rPr>
              <w:t>No.</w:t>
            </w:r>
          </w:p>
        </w:tc>
        <w:tc>
          <w:tcPr>
            <w:tcW w:w="8312" w:type="dxa"/>
            <w:shd w:val="clear" w:color="auto" w:fill="BFBFBF" w:themeFill="background1" w:themeFillShade="BF"/>
            <w:hideMark/>
          </w:tcPr>
          <w:p w:rsidRPr="009D16BE" w:rsidR="008B6056" w:rsidP="008B6056" w:rsidRDefault="008B6056" w14:paraId="77C84F85" w14:textId="77777777">
            <w:pPr>
              <w:spacing w:before="0"/>
              <w:rPr>
                <w:rFonts w:asciiTheme="minorHAnsi" w:hAnsiTheme="minorHAnsi" w:cstheme="minorHAnsi"/>
                <w:b/>
                <w:sz w:val="22"/>
                <w:szCs w:val="22"/>
              </w:rPr>
            </w:pPr>
            <w:r w:rsidRPr="009D16BE">
              <w:rPr>
                <w:rFonts w:asciiTheme="minorHAnsi" w:hAnsiTheme="minorHAnsi" w:cstheme="minorHAnsi"/>
                <w:b/>
                <w:sz w:val="22"/>
                <w:szCs w:val="22"/>
              </w:rPr>
              <w:t>Description</w:t>
            </w:r>
          </w:p>
        </w:tc>
      </w:tr>
      <w:tr w:rsidRPr="009D16BE" w:rsidR="008B6056" w:rsidTr="000B4886" w14:paraId="5516AB2A" w14:textId="77777777">
        <w:tc>
          <w:tcPr>
            <w:tcW w:w="709" w:type="dxa"/>
          </w:tcPr>
          <w:p w:rsidRPr="009D16BE" w:rsidR="008B6056" w:rsidP="008B6056" w:rsidRDefault="008B6056" w14:paraId="3A93CB2A" w14:textId="77777777">
            <w:pPr>
              <w:spacing w:before="0"/>
              <w:jc w:val="center"/>
              <w:rPr>
                <w:rFonts w:asciiTheme="minorHAnsi" w:hAnsiTheme="minorHAnsi" w:cstheme="minorHAnsi"/>
                <w:sz w:val="22"/>
                <w:szCs w:val="22"/>
              </w:rPr>
            </w:pPr>
            <w:r w:rsidRPr="009D16BE">
              <w:rPr>
                <w:rFonts w:asciiTheme="minorHAnsi" w:hAnsiTheme="minorHAnsi" w:cstheme="minorHAnsi"/>
                <w:sz w:val="22"/>
                <w:szCs w:val="22"/>
              </w:rPr>
              <w:t>1</w:t>
            </w:r>
          </w:p>
        </w:tc>
        <w:tc>
          <w:tcPr>
            <w:tcW w:w="8312" w:type="dxa"/>
            <w:vAlign w:val="center"/>
          </w:tcPr>
          <w:p w:rsidRPr="009D16BE" w:rsidR="008B6056" w:rsidP="008B6056" w:rsidRDefault="00643423" w14:paraId="52E5CDD8" w14:textId="5D81442D">
            <w:pPr>
              <w:spacing w:before="0"/>
              <w:rPr>
                <w:rFonts w:asciiTheme="minorHAnsi" w:hAnsiTheme="minorHAnsi" w:cstheme="minorHAnsi"/>
                <w:sz w:val="22"/>
                <w:szCs w:val="22"/>
              </w:rPr>
            </w:pPr>
            <w:r w:rsidRPr="009D16BE">
              <w:rPr>
                <w:rFonts w:asciiTheme="minorHAnsi" w:hAnsiTheme="minorHAnsi" w:cstheme="minorHAnsi"/>
                <w:sz w:val="22"/>
                <w:szCs w:val="22"/>
              </w:rPr>
              <w:t xml:space="preserve">Tools, System and application specific access will be owned by </w:t>
            </w:r>
            <w:r w:rsidRPr="009D16BE" w:rsidR="00FF1908">
              <w:rPr>
                <w:rFonts w:asciiTheme="minorHAnsi" w:hAnsiTheme="minorHAnsi" w:cstheme="minorHAnsi"/>
                <w:sz w:val="22"/>
                <w:szCs w:val="22"/>
              </w:rPr>
              <w:t>RMIT and will be made available to teams as per policy</w:t>
            </w:r>
          </w:p>
        </w:tc>
      </w:tr>
      <w:tr w:rsidRPr="009D16BE" w:rsidR="008B6056" w:rsidTr="000B4886" w14:paraId="03CFB985" w14:textId="77777777">
        <w:tc>
          <w:tcPr>
            <w:tcW w:w="709" w:type="dxa"/>
          </w:tcPr>
          <w:p w:rsidRPr="009D16BE" w:rsidR="008B6056" w:rsidP="008B6056" w:rsidRDefault="009524FD" w14:paraId="61B13FF9" w14:textId="2BE37B8F">
            <w:pPr>
              <w:spacing w:before="0"/>
              <w:jc w:val="center"/>
              <w:rPr>
                <w:rFonts w:asciiTheme="minorHAnsi" w:hAnsiTheme="minorHAnsi" w:cstheme="minorHAnsi"/>
                <w:sz w:val="22"/>
                <w:szCs w:val="22"/>
              </w:rPr>
            </w:pPr>
            <w:r w:rsidRPr="009D16BE">
              <w:rPr>
                <w:rFonts w:asciiTheme="minorHAnsi" w:hAnsiTheme="minorHAnsi" w:cstheme="minorHAnsi"/>
                <w:sz w:val="22"/>
                <w:szCs w:val="22"/>
              </w:rPr>
              <w:t>2</w:t>
            </w:r>
          </w:p>
        </w:tc>
        <w:tc>
          <w:tcPr>
            <w:tcW w:w="8312" w:type="dxa"/>
            <w:vAlign w:val="center"/>
          </w:tcPr>
          <w:p w:rsidRPr="009D16BE" w:rsidR="008B6056" w:rsidP="008B6056" w:rsidRDefault="002533E0" w14:paraId="67F02BDD" w14:textId="7E715971">
            <w:pPr>
              <w:spacing w:before="0"/>
              <w:rPr>
                <w:rFonts w:asciiTheme="minorHAnsi" w:hAnsiTheme="minorHAnsi" w:cstheme="minorHAnsi"/>
                <w:sz w:val="22"/>
                <w:szCs w:val="22"/>
              </w:rPr>
            </w:pPr>
            <w:r w:rsidRPr="009D16BE">
              <w:rPr>
                <w:rFonts w:asciiTheme="minorHAnsi" w:hAnsiTheme="minorHAnsi" w:cstheme="minorHAnsi"/>
                <w:sz w:val="22"/>
                <w:szCs w:val="22"/>
              </w:rPr>
              <w:t>Business team representative or Interfacing teams are responsible for providing data in the landing area as per timelines of the</w:t>
            </w:r>
            <w:r w:rsidRPr="009D16BE" w:rsidR="0039664D">
              <w:rPr>
                <w:rFonts w:asciiTheme="minorHAnsi" w:hAnsiTheme="minorHAnsi" w:cstheme="minorHAnsi"/>
                <w:sz w:val="22"/>
                <w:szCs w:val="22"/>
              </w:rPr>
              <w:t xml:space="preserve"> project</w:t>
            </w:r>
          </w:p>
        </w:tc>
      </w:tr>
    </w:tbl>
    <w:p w:rsidRPr="009D16BE" w:rsidR="008B6056" w:rsidP="008B6056" w:rsidRDefault="008B6056" w14:paraId="530CDCEF" w14:textId="77777777">
      <w:pPr>
        <w:autoSpaceDE w:val="0"/>
        <w:autoSpaceDN w:val="0"/>
        <w:adjustRightInd w:val="0"/>
        <w:spacing w:before="0"/>
        <w:rPr>
          <w:rFonts w:eastAsia="Times New Roman" w:cstheme="minorHAnsi"/>
          <w:color w:val="0070C0"/>
          <w:szCs w:val="20"/>
        </w:rPr>
      </w:pPr>
    </w:p>
    <w:p w:rsidRPr="009D16BE" w:rsidR="008B6056" w:rsidP="008B6056" w:rsidRDefault="008B6056" w14:paraId="2F84B0D1" w14:textId="77777777">
      <w:pPr>
        <w:autoSpaceDE w:val="0"/>
        <w:autoSpaceDN w:val="0"/>
        <w:adjustRightInd w:val="0"/>
        <w:spacing w:before="0"/>
        <w:rPr>
          <w:rFonts w:eastAsia="Times New Roman" w:cstheme="minorHAnsi"/>
          <w:sz w:val="20"/>
          <w:szCs w:val="20"/>
          <w:lang w:eastAsia="ja-JP"/>
        </w:rPr>
      </w:pPr>
    </w:p>
    <w:p w:rsidRPr="009D16BE" w:rsidR="008B6056" w:rsidP="001525AB" w:rsidRDefault="008B6056" w14:paraId="107FFC4C" w14:textId="7ACB16AB">
      <w:pPr>
        <w:pStyle w:val="ListParagraph"/>
        <w:keepNext/>
        <w:numPr>
          <w:ilvl w:val="1"/>
          <w:numId w:val="29"/>
        </w:numPr>
        <w:spacing w:before="0"/>
        <w:outlineLvl w:val="1"/>
        <w:rPr>
          <w:rFonts w:eastAsia="Times New Roman" w:cstheme="minorHAnsi"/>
          <w:b/>
          <w:color w:val="C00000"/>
          <w:sz w:val="32"/>
          <w:szCs w:val="32"/>
          <w:lang w:eastAsia="ja-JP"/>
        </w:rPr>
      </w:pPr>
      <w:bookmarkStart w:name="_Toc23362957" w:id="278"/>
      <w:r w:rsidRPr="009D16BE">
        <w:rPr>
          <w:rFonts w:eastAsia="Times New Roman" w:cstheme="minorHAnsi"/>
          <w:b/>
          <w:color w:val="C00000"/>
          <w:sz w:val="32"/>
          <w:szCs w:val="24"/>
          <w:lang w:eastAsia="ja-JP"/>
        </w:rPr>
        <w:t>Risk</w:t>
      </w:r>
      <w:r w:rsidRPr="009D16BE">
        <w:rPr>
          <w:rFonts w:eastAsia="Times New Roman" w:cstheme="minorHAnsi"/>
          <w:b/>
          <w:color w:val="C00000"/>
          <w:sz w:val="32"/>
          <w:szCs w:val="32"/>
          <w:lang w:eastAsia="ja-JP"/>
        </w:rPr>
        <w:t>s</w:t>
      </w:r>
      <w:bookmarkEnd w:id="278"/>
    </w:p>
    <w:p w:rsidRPr="009D16BE" w:rsidR="008B6056" w:rsidP="008B6056" w:rsidRDefault="008B6056" w14:paraId="18FEB632" w14:textId="77777777">
      <w:pPr>
        <w:autoSpaceDE w:val="0"/>
        <w:autoSpaceDN w:val="0"/>
        <w:adjustRightInd w:val="0"/>
        <w:spacing w:before="0"/>
        <w:jc w:val="both"/>
        <w:rPr>
          <w:rFonts w:eastAsia="Times New Roman" w:cstheme="minorHAnsi"/>
          <w:szCs w:val="20"/>
          <w:lang w:eastAsia="ja-JP"/>
        </w:rPr>
      </w:pPr>
    </w:p>
    <w:p w:rsidR="008B6056" w:rsidP="008B6056" w:rsidRDefault="00644047" w14:paraId="7EA053AF" w14:textId="40CF2434">
      <w:pPr>
        <w:autoSpaceDE w:val="0"/>
        <w:autoSpaceDN w:val="0"/>
        <w:adjustRightInd w:val="0"/>
        <w:spacing w:before="0"/>
        <w:jc w:val="both"/>
        <w:rPr>
          <w:rFonts w:eastAsia="Times New Roman" w:cstheme="minorHAnsi"/>
          <w:szCs w:val="20"/>
          <w:lang w:eastAsia="ja-JP"/>
        </w:rPr>
      </w:pPr>
      <w:r w:rsidRPr="009D16BE">
        <w:rPr>
          <w:rFonts w:eastAsia="Times New Roman" w:cstheme="minorHAnsi"/>
          <w:szCs w:val="20"/>
          <w:lang w:eastAsia="ja-JP"/>
        </w:rPr>
        <w:t xml:space="preserve">All the risks and mitigation </w:t>
      </w:r>
      <w:r w:rsidRPr="009D16BE" w:rsidR="00205C2A">
        <w:rPr>
          <w:rFonts w:eastAsia="Times New Roman" w:cstheme="minorHAnsi"/>
          <w:szCs w:val="20"/>
          <w:lang w:eastAsia="ja-JP"/>
        </w:rPr>
        <w:t xml:space="preserve">strategies are covered as part of </w:t>
      </w:r>
      <w:proofErr w:type="spellStart"/>
      <w:r w:rsidRPr="009D16BE" w:rsidR="00EC6F05">
        <w:rPr>
          <w:rFonts w:eastAsia="Times New Roman" w:cstheme="minorHAnsi"/>
          <w:szCs w:val="20"/>
          <w:lang w:eastAsia="ja-JP"/>
        </w:rPr>
        <w:t>Pi_DTA</w:t>
      </w:r>
      <w:r w:rsidRPr="009D16BE" w:rsidR="00F16028">
        <w:rPr>
          <w:rFonts w:eastAsia="Times New Roman" w:cstheme="minorHAnsi"/>
          <w:szCs w:val="20"/>
          <w:lang w:eastAsia="ja-JP"/>
        </w:rPr>
        <w:t>_Data_conversion_</w:t>
      </w:r>
      <w:r w:rsidRPr="009D16BE" w:rsidR="007F0453">
        <w:rPr>
          <w:rFonts w:eastAsia="Times New Roman" w:cstheme="minorHAnsi"/>
          <w:szCs w:val="20"/>
          <w:lang w:eastAsia="ja-JP"/>
        </w:rPr>
        <w:t>strategy</w:t>
      </w:r>
      <w:proofErr w:type="spellEnd"/>
      <w:r w:rsidRPr="009D16BE" w:rsidR="007F0453">
        <w:rPr>
          <w:rFonts w:eastAsia="Times New Roman" w:cstheme="minorHAnsi"/>
          <w:szCs w:val="20"/>
          <w:lang w:eastAsia="ja-JP"/>
        </w:rPr>
        <w:t xml:space="preserve"> document</w:t>
      </w:r>
      <w:r w:rsidR="003A0B9D">
        <w:rPr>
          <w:rFonts w:eastAsia="Times New Roman" w:cstheme="minorHAnsi"/>
          <w:szCs w:val="20"/>
          <w:lang w:eastAsia="ja-JP"/>
        </w:rPr>
        <w:t>.</w:t>
      </w:r>
    </w:p>
    <w:tbl>
      <w:tblPr>
        <w:tblStyle w:val="TableGrid"/>
        <w:tblW w:w="0" w:type="auto"/>
        <w:tblInd w:w="-5" w:type="dxa"/>
        <w:tblLook w:val="04A0" w:firstRow="1" w:lastRow="0" w:firstColumn="1" w:lastColumn="0" w:noHBand="0" w:noVBand="1"/>
      </w:tblPr>
      <w:tblGrid>
        <w:gridCol w:w="709"/>
        <w:gridCol w:w="8312"/>
      </w:tblGrid>
      <w:tr w:rsidRPr="009D16BE" w:rsidR="003A0B9D" w:rsidTr="003A0B9D" w14:paraId="6F3F2664" w14:textId="77777777">
        <w:trPr>
          <w:trHeight w:val="50"/>
          <w:tblHeader/>
        </w:trPr>
        <w:tc>
          <w:tcPr>
            <w:tcW w:w="709" w:type="dxa"/>
            <w:shd w:val="clear" w:color="auto" w:fill="BFBFBF" w:themeFill="background1" w:themeFillShade="BF"/>
            <w:vAlign w:val="center"/>
            <w:hideMark/>
          </w:tcPr>
          <w:p w:rsidRPr="009D16BE" w:rsidR="003A0B9D" w:rsidP="003A0B9D" w:rsidRDefault="003A0B9D" w14:paraId="68C03833" w14:textId="77777777">
            <w:pPr>
              <w:spacing w:before="0"/>
              <w:rPr>
                <w:rFonts w:asciiTheme="minorHAnsi" w:hAnsiTheme="minorHAnsi" w:cstheme="minorHAnsi"/>
                <w:b/>
                <w:sz w:val="22"/>
                <w:szCs w:val="22"/>
              </w:rPr>
            </w:pPr>
            <w:r w:rsidRPr="009D16BE">
              <w:rPr>
                <w:rFonts w:asciiTheme="minorHAnsi" w:hAnsiTheme="minorHAnsi" w:cstheme="minorHAnsi"/>
                <w:b/>
                <w:sz w:val="22"/>
                <w:szCs w:val="22"/>
              </w:rPr>
              <w:t>No.</w:t>
            </w:r>
          </w:p>
        </w:tc>
        <w:tc>
          <w:tcPr>
            <w:tcW w:w="8312" w:type="dxa"/>
            <w:shd w:val="clear" w:color="auto" w:fill="BFBFBF" w:themeFill="background1" w:themeFillShade="BF"/>
            <w:vAlign w:val="center"/>
            <w:hideMark/>
          </w:tcPr>
          <w:p w:rsidRPr="009D16BE" w:rsidR="003A0B9D" w:rsidP="003A0B9D" w:rsidRDefault="003A0B9D" w14:paraId="3138E893" w14:textId="77777777">
            <w:pPr>
              <w:spacing w:before="0"/>
              <w:rPr>
                <w:rFonts w:asciiTheme="minorHAnsi" w:hAnsiTheme="minorHAnsi" w:cstheme="minorHAnsi"/>
                <w:b/>
                <w:sz w:val="22"/>
                <w:szCs w:val="22"/>
              </w:rPr>
            </w:pPr>
            <w:r w:rsidRPr="009D16BE">
              <w:rPr>
                <w:rFonts w:asciiTheme="minorHAnsi" w:hAnsiTheme="minorHAnsi" w:cstheme="minorHAnsi"/>
                <w:b/>
                <w:sz w:val="22"/>
                <w:szCs w:val="22"/>
              </w:rPr>
              <w:t>Description</w:t>
            </w:r>
          </w:p>
        </w:tc>
      </w:tr>
      <w:tr w:rsidRPr="009D16BE" w:rsidR="003A0B9D" w:rsidTr="003A0B9D" w14:paraId="4367921B" w14:textId="77777777">
        <w:tc>
          <w:tcPr>
            <w:tcW w:w="709" w:type="dxa"/>
          </w:tcPr>
          <w:p w:rsidRPr="009D16BE" w:rsidR="003A0B9D" w:rsidP="003A0B9D" w:rsidRDefault="003A0B9D" w14:paraId="64B0C61C" w14:textId="77777777">
            <w:pPr>
              <w:spacing w:before="0"/>
              <w:jc w:val="center"/>
              <w:rPr>
                <w:rFonts w:asciiTheme="minorHAnsi" w:hAnsiTheme="minorHAnsi" w:cstheme="minorHAnsi"/>
                <w:sz w:val="22"/>
                <w:szCs w:val="22"/>
              </w:rPr>
            </w:pPr>
            <w:r w:rsidRPr="009D16BE">
              <w:rPr>
                <w:rFonts w:asciiTheme="minorHAnsi" w:hAnsiTheme="minorHAnsi" w:cstheme="minorHAnsi"/>
                <w:sz w:val="22"/>
                <w:szCs w:val="22"/>
              </w:rPr>
              <w:t>1</w:t>
            </w:r>
          </w:p>
        </w:tc>
        <w:tc>
          <w:tcPr>
            <w:tcW w:w="8312" w:type="dxa"/>
            <w:vAlign w:val="center"/>
          </w:tcPr>
          <w:p w:rsidRPr="009D16BE" w:rsidR="003A0B9D" w:rsidP="00D95529" w:rsidRDefault="00D95529" w14:paraId="6CACFCB5" w14:textId="63FCAD19">
            <w:pPr>
              <w:spacing w:before="0"/>
              <w:ind w:left="13"/>
              <w:rPr>
                <w:rFonts w:asciiTheme="minorHAnsi" w:hAnsiTheme="minorHAnsi" w:cstheme="minorHAnsi"/>
                <w:sz w:val="22"/>
                <w:szCs w:val="22"/>
              </w:rPr>
            </w:pPr>
            <w:r>
              <w:rPr>
                <w:rFonts w:asciiTheme="minorHAnsi" w:hAnsiTheme="minorHAnsi" w:cstheme="minorHAnsi"/>
                <w:sz w:val="22"/>
                <w:szCs w:val="22"/>
              </w:rPr>
              <w:t>Any issue that may restrict the custom solution to use SQL Server bulk utility</w:t>
            </w:r>
            <w:r w:rsidR="003A0B9D">
              <w:rPr>
                <w:rFonts w:asciiTheme="minorHAnsi" w:hAnsiTheme="minorHAnsi" w:cstheme="minorHAnsi"/>
                <w:sz w:val="22"/>
                <w:szCs w:val="22"/>
              </w:rPr>
              <w:t xml:space="preserve"> </w:t>
            </w:r>
            <w:r>
              <w:rPr>
                <w:rFonts w:asciiTheme="minorHAnsi" w:hAnsiTheme="minorHAnsi" w:cstheme="minorHAnsi"/>
                <w:sz w:val="22"/>
                <w:szCs w:val="22"/>
              </w:rPr>
              <w:t>to load the workday extract file data into SQL Server would require an alternate approach and hence delay the timelines to fully automate technical validation solution</w:t>
            </w:r>
          </w:p>
        </w:tc>
      </w:tr>
    </w:tbl>
    <w:p w:rsidRPr="009D16BE" w:rsidR="003A0B9D" w:rsidP="008B6056" w:rsidRDefault="003A0B9D" w14:paraId="65ACB249" w14:textId="77777777">
      <w:pPr>
        <w:autoSpaceDE w:val="0"/>
        <w:autoSpaceDN w:val="0"/>
        <w:adjustRightInd w:val="0"/>
        <w:spacing w:before="0"/>
        <w:jc w:val="both"/>
        <w:rPr>
          <w:rFonts w:eastAsia="Times New Roman" w:cstheme="minorHAnsi"/>
          <w:szCs w:val="20"/>
          <w:lang w:eastAsia="ja-JP"/>
        </w:rPr>
      </w:pPr>
    </w:p>
    <w:p w:rsidRPr="009D16BE" w:rsidR="008B6056" w:rsidP="008B6056" w:rsidRDefault="008B6056" w14:paraId="6DCE986C" w14:textId="77777777">
      <w:pPr>
        <w:autoSpaceDE w:val="0"/>
        <w:autoSpaceDN w:val="0"/>
        <w:adjustRightInd w:val="0"/>
        <w:spacing w:before="0"/>
        <w:rPr>
          <w:rFonts w:eastAsia="Times New Roman" w:cstheme="minorHAnsi"/>
          <w:sz w:val="20"/>
          <w:szCs w:val="20"/>
          <w:lang w:eastAsia="ja-JP"/>
        </w:rPr>
      </w:pPr>
    </w:p>
    <w:p w:rsidRPr="009D16BE" w:rsidR="008B6056" w:rsidP="001525AB" w:rsidRDefault="008B6056" w14:paraId="29BA48B8" w14:textId="77777777">
      <w:pPr>
        <w:keepNext/>
        <w:numPr>
          <w:ilvl w:val="1"/>
          <w:numId w:val="29"/>
        </w:numPr>
        <w:tabs>
          <w:tab w:val="num" w:pos="357"/>
        </w:tabs>
        <w:spacing w:before="0"/>
        <w:outlineLvl w:val="1"/>
        <w:rPr>
          <w:rFonts w:eastAsia="Times New Roman" w:cstheme="minorHAnsi"/>
          <w:b/>
          <w:color w:val="C00000"/>
          <w:sz w:val="32"/>
          <w:szCs w:val="32"/>
          <w:lang w:eastAsia="ja-JP"/>
        </w:rPr>
      </w:pPr>
      <w:bookmarkStart w:name="_Toc23362958" w:id="279"/>
      <w:r w:rsidRPr="009D16BE">
        <w:rPr>
          <w:rFonts w:eastAsia="Times New Roman" w:cstheme="minorHAnsi"/>
          <w:b/>
          <w:color w:val="C00000"/>
          <w:sz w:val="32"/>
          <w:szCs w:val="24"/>
          <w:lang w:eastAsia="ja-JP"/>
        </w:rPr>
        <w:t>Assumptions</w:t>
      </w:r>
      <w:bookmarkEnd w:id="279"/>
    </w:p>
    <w:p w:rsidRPr="009D16BE" w:rsidR="008B6056" w:rsidP="008B6056" w:rsidRDefault="008B6056" w14:paraId="6A847A75" w14:textId="77777777">
      <w:pPr>
        <w:autoSpaceDE w:val="0"/>
        <w:autoSpaceDN w:val="0"/>
        <w:adjustRightInd w:val="0"/>
        <w:spacing w:before="0"/>
        <w:rPr>
          <w:rFonts w:eastAsia="Times New Roman" w:cstheme="minorHAnsi"/>
        </w:rPr>
      </w:pPr>
    </w:p>
    <w:p w:rsidRPr="009D16BE" w:rsidR="008B6056" w:rsidP="008B6056" w:rsidRDefault="008B6056" w14:paraId="775ABC82" w14:textId="77777777">
      <w:pPr>
        <w:autoSpaceDE w:val="0"/>
        <w:autoSpaceDN w:val="0"/>
        <w:adjustRightInd w:val="0"/>
        <w:spacing w:before="0"/>
        <w:rPr>
          <w:rFonts w:eastAsia="Times New Roman" w:cstheme="minorHAnsi"/>
        </w:rPr>
      </w:pPr>
      <w:r w:rsidRPr="009D16BE">
        <w:rPr>
          <w:rFonts w:eastAsia="Times New Roman" w:cstheme="minorHAnsi"/>
        </w:rPr>
        <w:t>The contents of this document have been compiled based on the following assumptions related to the data conversion process.</w:t>
      </w:r>
    </w:p>
    <w:p w:rsidRPr="009D16BE" w:rsidR="008B6056" w:rsidP="008B6056" w:rsidRDefault="008B6056" w14:paraId="6EFEB78B" w14:textId="77777777">
      <w:pPr>
        <w:autoSpaceDE w:val="0"/>
        <w:autoSpaceDN w:val="0"/>
        <w:adjustRightInd w:val="0"/>
        <w:spacing w:before="0"/>
        <w:rPr>
          <w:rFonts w:eastAsia="Times New Roman" w:cstheme="minorHAnsi"/>
          <w:color w:val="0070C0"/>
        </w:rPr>
      </w:pPr>
    </w:p>
    <w:tbl>
      <w:tblPr>
        <w:tblStyle w:val="TableGrid"/>
        <w:tblW w:w="0" w:type="auto"/>
        <w:tblInd w:w="-5" w:type="dxa"/>
        <w:tblLook w:val="04A0" w:firstRow="1" w:lastRow="0" w:firstColumn="1" w:lastColumn="0" w:noHBand="0" w:noVBand="1"/>
      </w:tblPr>
      <w:tblGrid>
        <w:gridCol w:w="709"/>
        <w:gridCol w:w="8312"/>
      </w:tblGrid>
      <w:tr w:rsidRPr="009D16BE" w:rsidR="008B6056" w:rsidTr="000B4886" w14:paraId="47B5EF86" w14:textId="77777777">
        <w:trPr>
          <w:trHeight w:val="50"/>
          <w:tblHeader/>
        </w:trPr>
        <w:tc>
          <w:tcPr>
            <w:tcW w:w="709" w:type="dxa"/>
            <w:shd w:val="clear" w:color="auto" w:fill="BFBFBF" w:themeFill="background1" w:themeFillShade="BF"/>
            <w:vAlign w:val="center"/>
            <w:hideMark/>
          </w:tcPr>
          <w:p w:rsidRPr="009D16BE" w:rsidR="008B6056" w:rsidP="008B6056" w:rsidRDefault="008B6056" w14:paraId="3CD43420" w14:textId="77777777">
            <w:pPr>
              <w:spacing w:before="0"/>
              <w:rPr>
                <w:rFonts w:asciiTheme="minorHAnsi" w:hAnsiTheme="minorHAnsi" w:cstheme="minorHAnsi"/>
                <w:b/>
                <w:sz w:val="22"/>
                <w:szCs w:val="22"/>
              </w:rPr>
            </w:pPr>
            <w:r w:rsidRPr="009D16BE">
              <w:rPr>
                <w:rFonts w:asciiTheme="minorHAnsi" w:hAnsiTheme="minorHAnsi" w:cstheme="minorHAnsi"/>
                <w:b/>
                <w:sz w:val="22"/>
                <w:szCs w:val="22"/>
              </w:rPr>
              <w:t>No.</w:t>
            </w:r>
          </w:p>
        </w:tc>
        <w:tc>
          <w:tcPr>
            <w:tcW w:w="8312" w:type="dxa"/>
            <w:shd w:val="clear" w:color="auto" w:fill="BFBFBF" w:themeFill="background1" w:themeFillShade="BF"/>
            <w:vAlign w:val="center"/>
            <w:hideMark/>
          </w:tcPr>
          <w:p w:rsidRPr="009D16BE" w:rsidR="008B6056" w:rsidP="008B6056" w:rsidRDefault="008B6056" w14:paraId="33E0875E" w14:textId="77777777">
            <w:pPr>
              <w:spacing w:before="0"/>
              <w:rPr>
                <w:rFonts w:asciiTheme="minorHAnsi" w:hAnsiTheme="minorHAnsi" w:cstheme="minorHAnsi"/>
                <w:b/>
                <w:sz w:val="22"/>
                <w:szCs w:val="22"/>
              </w:rPr>
            </w:pPr>
            <w:r w:rsidRPr="009D16BE">
              <w:rPr>
                <w:rFonts w:asciiTheme="minorHAnsi" w:hAnsiTheme="minorHAnsi" w:cstheme="minorHAnsi"/>
                <w:b/>
                <w:sz w:val="22"/>
                <w:szCs w:val="22"/>
              </w:rPr>
              <w:t>Description</w:t>
            </w:r>
          </w:p>
        </w:tc>
      </w:tr>
      <w:tr w:rsidRPr="009D16BE" w:rsidR="008B6056" w:rsidTr="000B4886" w14:paraId="2ABBDB85" w14:textId="77777777">
        <w:tc>
          <w:tcPr>
            <w:tcW w:w="709" w:type="dxa"/>
          </w:tcPr>
          <w:p w:rsidRPr="009D16BE" w:rsidR="008B6056" w:rsidP="008B6056" w:rsidRDefault="008B6056" w14:paraId="29B2C15F" w14:textId="77777777">
            <w:pPr>
              <w:spacing w:before="0"/>
              <w:jc w:val="center"/>
              <w:rPr>
                <w:rFonts w:asciiTheme="minorHAnsi" w:hAnsiTheme="minorHAnsi" w:cstheme="minorHAnsi"/>
                <w:sz w:val="22"/>
                <w:szCs w:val="22"/>
              </w:rPr>
            </w:pPr>
            <w:r w:rsidRPr="009D16BE">
              <w:rPr>
                <w:rFonts w:asciiTheme="minorHAnsi" w:hAnsiTheme="minorHAnsi" w:cstheme="minorHAnsi"/>
                <w:sz w:val="22"/>
                <w:szCs w:val="22"/>
              </w:rPr>
              <w:t>1</w:t>
            </w:r>
          </w:p>
        </w:tc>
        <w:tc>
          <w:tcPr>
            <w:tcW w:w="8312" w:type="dxa"/>
            <w:vAlign w:val="center"/>
          </w:tcPr>
          <w:p w:rsidRPr="009D16BE" w:rsidR="008B6056" w:rsidP="008B6056" w:rsidRDefault="00436EB6" w14:paraId="49B11D3F" w14:textId="36C76DE3">
            <w:pPr>
              <w:spacing w:before="0"/>
              <w:ind w:left="13"/>
              <w:rPr>
                <w:rFonts w:asciiTheme="minorHAnsi" w:hAnsiTheme="minorHAnsi" w:cstheme="minorHAnsi"/>
                <w:sz w:val="22"/>
                <w:szCs w:val="22"/>
              </w:rPr>
            </w:pPr>
            <w:r w:rsidRPr="009D16BE">
              <w:rPr>
                <w:rFonts w:asciiTheme="minorHAnsi" w:hAnsiTheme="minorHAnsi" w:cstheme="minorHAnsi"/>
                <w:sz w:val="22"/>
                <w:szCs w:val="22"/>
              </w:rPr>
              <w:t xml:space="preserve">All necessary data is available in the </w:t>
            </w:r>
            <w:r w:rsidRPr="009D16BE" w:rsidR="000F6F5B">
              <w:rPr>
                <w:rFonts w:asciiTheme="minorHAnsi" w:hAnsiTheme="minorHAnsi" w:cstheme="minorHAnsi"/>
                <w:sz w:val="22"/>
                <w:szCs w:val="22"/>
              </w:rPr>
              <w:t>extracts finalized as part of scope</w:t>
            </w:r>
            <w:r w:rsidRPr="009D16BE">
              <w:rPr>
                <w:rFonts w:asciiTheme="minorHAnsi" w:hAnsiTheme="minorHAnsi" w:cstheme="minorHAnsi"/>
                <w:sz w:val="22"/>
                <w:szCs w:val="22"/>
              </w:rPr>
              <w:t>. Any new feeds realized during implementation phase will have to be evaluated and estimated for</w:t>
            </w:r>
          </w:p>
        </w:tc>
      </w:tr>
      <w:tr w:rsidRPr="009D16BE" w:rsidR="008B6056" w:rsidTr="000B4886" w14:paraId="7A904351" w14:textId="77777777">
        <w:tc>
          <w:tcPr>
            <w:tcW w:w="709" w:type="dxa"/>
          </w:tcPr>
          <w:p w:rsidRPr="009D16BE" w:rsidR="008B6056" w:rsidP="008B6056" w:rsidRDefault="008B6056" w14:paraId="03E14ACC" w14:textId="77777777">
            <w:pPr>
              <w:spacing w:before="0"/>
              <w:jc w:val="center"/>
              <w:rPr>
                <w:rFonts w:asciiTheme="minorHAnsi" w:hAnsiTheme="minorHAnsi" w:cstheme="minorHAnsi"/>
                <w:sz w:val="22"/>
                <w:szCs w:val="22"/>
              </w:rPr>
            </w:pPr>
            <w:r w:rsidRPr="009D16BE">
              <w:rPr>
                <w:rFonts w:asciiTheme="minorHAnsi" w:hAnsiTheme="minorHAnsi" w:cstheme="minorHAnsi"/>
                <w:sz w:val="22"/>
                <w:szCs w:val="22"/>
              </w:rPr>
              <w:t>2</w:t>
            </w:r>
          </w:p>
        </w:tc>
        <w:tc>
          <w:tcPr>
            <w:tcW w:w="8312" w:type="dxa"/>
            <w:vAlign w:val="center"/>
          </w:tcPr>
          <w:p w:rsidRPr="009D16BE" w:rsidR="008B6056" w:rsidP="008B6056" w:rsidRDefault="000F31A8" w14:paraId="74FF208A" w14:textId="430D93BF">
            <w:pPr>
              <w:keepNext/>
              <w:keepLines/>
              <w:spacing w:before="0"/>
              <w:rPr>
                <w:rFonts w:asciiTheme="minorHAnsi" w:hAnsiTheme="minorHAnsi" w:cstheme="minorHAnsi"/>
                <w:sz w:val="22"/>
                <w:szCs w:val="22"/>
              </w:rPr>
            </w:pPr>
            <w:r w:rsidRPr="009D16BE">
              <w:rPr>
                <w:rFonts w:asciiTheme="minorHAnsi" w:hAnsiTheme="minorHAnsi" w:cstheme="minorHAnsi"/>
                <w:sz w:val="22"/>
                <w:szCs w:val="22"/>
              </w:rPr>
              <w:t xml:space="preserve">Business team representative or Interfacing teams will be able to provide </w:t>
            </w:r>
            <w:r w:rsidRPr="009D16BE" w:rsidR="00205E2A">
              <w:rPr>
                <w:rFonts w:asciiTheme="minorHAnsi" w:hAnsiTheme="minorHAnsi" w:cstheme="minorHAnsi"/>
                <w:sz w:val="22"/>
                <w:szCs w:val="22"/>
              </w:rPr>
              <w:t>data in landing area</w:t>
            </w:r>
            <w:r w:rsidRPr="009D16BE">
              <w:rPr>
                <w:rFonts w:asciiTheme="minorHAnsi" w:hAnsiTheme="minorHAnsi" w:cstheme="minorHAnsi"/>
                <w:sz w:val="22"/>
                <w:szCs w:val="22"/>
              </w:rPr>
              <w:t xml:space="preserve"> as per timelines of the project that will be created</w:t>
            </w:r>
          </w:p>
        </w:tc>
      </w:tr>
      <w:tr w:rsidRPr="009D16BE" w:rsidR="008B6056" w:rsidTr="000B4886" w14:paraId="2C44C558" w14:textId="77777777">
        <w:tc>
          <w:tcPr>
            <w:tcW w:w="709" w:type="dxa"/>
          </w:tcPr>
          <w:p w:rsidRPr="009D16BE" w:rsidR="008B6056" w:rsidP="008B6056" w:rsidRDefault="00E044A7" w14:paraId="0B737DEE" w14:textId="6B1A64E0">
            <w:pPr>
              <w:spacing w:before="0"/>
              <w:jc w:val="center"/>
              <w:rPr>
                <w:rFonts w:asciiTheme="minorHAnsi" w:hAnsiTheme="minorHAnsi" w:cstheme="minorHAnsi"/>
                <w:sz w:val="22"/>
                <w:szCs w:val="22"/>
              </w:rPr>
            </w:pPr>
            <w:r w:rsidRPr="009D16BE">
              <w:rPr>
                <w:rFonts w:asciiTheme="minorHAnsi" w:hAnsiTheme="minorHAnsi" w:cstheme="minorHAnsi"/>
                <w:sz w:val="22"/>
                <w:szCs w:val="22"/>
              </w:rPr>
              <w:t>3</w:t>
            </w:r>
          </w:p>
        </w:tc>
        <w:tc>
          <w:tcPr>
            <w:tcW w:w="8312" w:type="dxa"/>
            <w:vAlign w:val="center"/>
          </w:tcPr>
          <w:p w:rsidRPr="009D16BE" w:rsidR="008B6056" w:rsidP="008B6056" w:rsidRDefault="004A0D07" w14:paraId="68B2BE8B" w14:textId="11EDBA69">
            <w:pPr>
              <w:keepNext/>
              <w:keepLines/>
              <w:spacing w:before="0"/>
              <w:rPr>
                <w:rFonts w:asciiTheme="minorHAnsi" w:hAnsiTheme="minorHAnsi" w:cstheme="minorHAnsi"/>
                <w:sz w:val="22"/>
                <w:szCs w:val="22"/>
              </w:rPr>
            </w:pPr>
            <w:r w:rsidRPr="009D16BE">
              <w:rPr>
                <w:rFonts w:asciiTheme="minorHAnsi" w:hAnsiTheme="minorHAnsi" w:cstheme="minorHAnsi"/>
                <w:sz w:val="22"/>
                <w:szCs w:val="22"/>
              </w:rPr>
              <w:t>Additional data clean-up or standardization will be done by RMIT business</w:t>
            </w:r>
          </w:p>
        </w:tc>
      </w:tr>
      <w:tr w:rsidRPr="009D16BE" w:rsidR="00A8142B" w:rsidTr="000B4886" w14:paraId="7EC905E9" w14:textId="77777777">
        <w:tc>
          <w:tcPr>
            <w:tcW w:w="709" w:type="dxa"/>
          </w:tcPr>
          <w:p w:rsidRPr="009D16BE" w:rsidR="00A8142B" w:rsidP="008B6056" w:rsidRDefault="00E044A7" w14:paraId="6CC35348" w14:textId="6E9CDEC2">
            <w:pPr>
              <w:spacing w:before="0"/>
              <w:jc w:val="center"/>
              <w:rPr>
                <w:rFonts w:asciiTheme="minorHAnsi" w:hAnsiTheme="minorHAnsi" w:cstheme="minorHAnsi"/>
                <w:sz w:val="22"/>
                <w:szCs w:val="22"/>
              </w:rPr>
            </w:pPr>
            <w:r w:rsidRPr="009D16BE">
              <w:rPr>
                <w:rFonts w:asciiTheme="minorHAnsi" w:hAnsiTheme="minorHAnsi" w:cstheme="minorHAnsi"/>
                <w:sz w:val="22"/>
                <w:szCs w:val="22"/>
              </w:rPr>
              <w:t>4</w:t>
            </w:r>
          </w:p>
        </w:tc>
        <w:tc>
          <w:tcPr>
            <w:tcW w:w="8312" w:type="dxa"/>
            <w:vAlign w:val="center"/>
          </w:tcPr>
          <w:p w:rsidRPr="009D16BE" w:rsidR="00A8142B" w:rsidP="008B6056" w:rsidRDefault="00A8142B" w14:paraId="1C5EE021" w14:textId="053E3025">
            <w:pPr>
              <w:keepNext/>
              <w:keepLines/>
              <w:spacing w:before="0"/>
              <w:rPr>
                <w:rFonts w:asciiTheme="minorHAnsi" w:hAnsiTheme="minorHAnsi" w:cstheme="minorHAnsi"/>
                <w:sz w:val="22"/>
                <w:szCs w:val="22"/>
              </w:rPr>
            </w:pPr>
            <w:r w:rsidRPr="009D16BE">
              <w:rPr>
                <w:rFonts w:asciiTheme="minorHAnsi" w:hAnsiTheme="minorHAnsi" w:cstheme="minorHAnsi"/>
                <w:sz w:val="22"/>
                <w:szCs w:val="22"/>
              </w:rPr>
              <w:t>All required RMIT resources are available to perform required work, attend meetings, review and provide approvals during project timeframe.</w:t>
            </w:r>
          </w:p>
        </w:tc>
      </w:tr>
      <w:tr w:rsidRPr="009D16BE" w:rsidR="00A8142B" w:rsidTr="000B4886" w14:paraId="1EC0B683" w14:textId="77777777">
        <w:tc>
          <w:tcPr>
            <w:tcW w:w="709" w:type="dxa"/>
          </w:tcPr>
          <w:p w:rsidRPr="009D16BE" w:rsidR="00A8142B" w:rsidP="008B6056" w:rsidRDefault="00E044A7" w14:paraId="574A0B10" w14:textId="131A9C36">
            <w:pPr>
              <w:spacing w:before="0"/>
              <w:jc w:val="center"/>
              <w:rPr>
                <w:rFonts w:asciiTheme="minorHAnsi" w:hAnsiTheme="minorHAnsi" w:cstheme="minorHAnsi"/>
                <w:sz w:val="22"/>
                <w:szCs w:val="22"/>
              </w:rPr>
            </w:pPr>
            <w:r w:rsidRPr="009D16BE">
              <w:rPr>
                <w:rFonts w:asciiTheme="minorHAnsi" w:hAnsiTheme="minorHAnsi" w:cstheme="minorHAnsi"/>
                <w:sz w:val="22"/>
                <w:szCs w:val="22"/>
              </w:rPr>
              <w:t>5</w:t>
            </w:r>
          </w:p>
        </w:tc>
        <w:tc>
          <w:tcPr>
            <w:tcW w:w="8312" w:type="dxa"/>
            <w:vAlign w:val="center"/>
          </w:tcPr>
          <w:p w:rsidRPr="009D16BE" w:rsidR="00A8142B" w:rsidP="008B6056" w:rsidRDefault="00F81E08" w14:paraId="4E9755BB" w14:textId="2794665E">
            <w:pPr>
              <w:keepNext/>
              <w:keepLines/>
              <w:spacing w:before="0"/>
              <w:rPr>
                <w:rFonts w:asciiTheme="minorHAnsi" w:hAnsiTheme="minorHAnsi" w:cstheme="minorHAnsi"/>
                <w:sz w:val="22"/>
                <w:szCs w:val="22"/>
              </w:rPr>
            </w:pPr>
            <w:r w:rsidRPr="009D16BE">
              <w:rPr>
                <w:rFonts w:asciiTheme="minorHAnsi" w:hAnsiTheme="minorHAnsi" w:cstheme="minorHAnsi"/>
                <w:sz w:val="22"/>
                <w:szCs w:val="22"/>
              </w:rPr>
              <w:t>All deliverables developed by Deloitte Consulting will be in English only</w:t>
            </w:r>
          </w:p>
        </w:tc>
      </w:tr>
      <w:tr w:rsidRPr="009D16BE" w:rsidR="00B25C29" w:rsidTr="000B4886" w14:paraId="3B32C257" w14:textId="77777777">
        <w:tc>
          <w:tcPr>
            <w:tcW w:w="709" w:type="dxa"/>
          </w:tcPr>
          <w:p w:rsidRPr="009D16BE" w:rsidR="00B25C29" w:rsidP="008B6056" w:rsidRDefault="00E044A7" w14:paraId="2D82C78C" w14:textId="7EE76E19">
            <w:pPr>
              <w:spacing w:before="0"/>
              <w:jc w:val="center"/>
              <w:rPr>
                <w:rFonts w:asciiTheme="minorHAnsi" w:hAnsiTheme="minorHAnsi" w:cstheme="minorHAnsi"/>
                <w:sz w:val="22"/>
                <w:szCs w:val="22"/>
              </w:rPr>
            </w:pPr>
            <w:r w:rsidRPr="009D16BE">
              <w:rPr>
                <w:rFonts w:asciiTheme="minorHAnsi" w:hAnsiTheme="minorHAnsi" w:cstheme="minorHAnsi"/>
                <w:sz w:val="22"/>
                <w:szCs w:val="22"/>
              </w:rPr>
              <w:t>6</w:t>
            </w:r>
          </w:p>
        </w:tc>
        <w:tc>
          <w:tcPr>
            <w:tcW w:w="8312" w:type="dxa"/>
            <w:vAlign w:val="center"/>
          </w:tcPr>
          <w:p w:rsidRPr="009D16BE" w:rsidR="00B25C29" w:rsidP="008B6056" w:rsidRDefault="00E044A7" w14:paraId="0D2E1044" w14:textId="0BC5DFA5">
            <w:pPr>
              <w:keepNext/>
              <w:keepLines/>
              <w:spacing w:before="0"/>
              <w:rPr>
                <w:rFonts w:asciiTheme="minorHAnsi" w:hAnsiTheme="minorHAnsi" w:cstheme="minorHAnsi"/>
                <w:sz w:val="22"/>
                <w:szCs w:val="22"/>
              </w:rPr>
            </w:pPr>
            <w:r w:rsidRPr="009D16BE">
              <w:rPr>
                <w:rFonts w:asciiTheme="minorHAnsi" w:hAnsiTheme="minorHAnsi" w:cstheme="minorHAnsi"/>
                <w:sz w:val="22"/>
                <w:szCs w:val="22"/>
              </w:rPr>
              <w:t>RMIT is responsible for providing facilities for the engagement team, including sufficient work space, system and network access, and phone access.</w:t>
            </w:r>
          </w:p>
        </w:tc>
      </w:tr>
    </w:tbl>
    <w:p w:rsidRPr="009D16BE" w:rsidR="008B6056" w:rsidP="00BC3619" w:rsidRDefault="008B6056" w14:paraId="65539B8E" w14:textId="77777777">
      <w:pPr>
        <w:rPr>
          <w:rFonts w:eastAsia="Times New Roman" w:cstheme="minorHAnsi"/>
          <w:lang w:eastAsia="en-AU"/>
        </w:rPr>
      </w:pPr>
    </w:p>
    <w:p w:rsidRPr="009D16BE" w:rsidR="008B6056" w:rsidP="00BC3619" w:rsidRDefault="008B6056" w14:paraId="53838794" w14:textId="177138DE">
      <w:pPr>
        <w:rPr>
          <w:rFonts w:eastAsia="Times New Roman" w:cstheme="minorHAnsi"/>
          <w:b/>
          <w:color w:val="C00000"/>
          <w:sz w:val="32"/>
          <w:szCs w:val="24"/>
          <w:lang w:eastAsia="ja-JP"/>
        </w:rPr>
      </w:pPr>
    </w:p>
    <w:p w:rsidRPr="009D16BE" w:rsidR="00444574" w:rsidP="00BC3619" w:rsidRDefault="00444574" w14:paraId="1BC7FDAB" w14:textId="6F1414E6">
      <w:pPr>
        <w:rPr>
          <w:rFonts w:eastAsia="Times New Roman" w:cstheme="minorHAnsi"/>
        </w:rPr>
      </w:pPr>
    </w:p>
    <w:p w:rsidRPr="009D16BE" w:rsidR="003F6D78" w:rsidP="00705C64" w:rsidRDefault="003F6D78" w14:paraId="28088DE5" w14:textId="63026F16">
      <w:pPr>
        <w:pStyle w:val="DTTBodytextwithparaspace"/>
        <w:rPr>
          <w:rFonts w:cstheme="minorHAnsi"/>
          <w:lang w:eastAsia="ja-JP"/>
        </w:rPr>
      </w:pPr>
      <w:bookmarkStart w:name="_Toc13046319" w:id="280"/>
      <w:bookmarkStart w:name="_Toc13046389" w:id="281"/>
      <w:bookmarkStart w:name="_Toc13056008" w:id="282"/>
      <w:bookmarkStart w:name="_Toc13056060" w:id="283"/>
      <w:bookmarkStart w:name="_Toc13056129" w:id="284"/>
      <w:bookmarkStart w:name="_Toc13063125" w:id="285"/>
      <w:bookmarkStart w:name="_Toc13219884" w:id="286"/>
      <w:bookmarkStart w:name="_Toc13224380" w:id="287"/>
      <w:bookmarkStart w:name="_Toc10202257" w:id="288"/>
      <w:bookmarkStart w:name="_Toc11245709" w:id="289"/>
      <w:bookmarkStart w:name="_Toc11319803" w:id="290"/>
      <w:bookmarkStart w:name="_Toc11325501" w:id="291"/>
      <w:bookmarkStart w:name="_Toc11336427" w:id="292"/>
      <w:bookmarkStart w:name="_Toc11406581" w:id="293"/>
      <w:bookmarkStart w:name="_Toc11420353" w:id="294"/>
      <w:bookmarkStart w:name="_Toc11421057" w:id="295"/>
      <w:bookmarkStart w:name="_Toc11761418" w:id="296"/>
      <w:bookmarkStart w:name="_Toc11762675" w:id="297"/>
      <w:bookmarkStart w:name="_Toc11768766" w:id="298"/>
      <w:bookmarkStart w:name="_Toc11848711" w:id="299"/>
      <w:bookmarkStart w:name="_Toc11854591" w:id="300"/>
      <w:bookmarkStart w:name="_Toc11922303" w:id="301"/>
      <w:bookmarkStart w:name="_Toc11923529" w:id="302"/>
      <w:bookmarkStart w:name="_Toc11937511" w:id="303"/>
      <w:bookmarkStart w:name="_Toc12283832" w:id="304"/>
      <w:bookmarkStart w:name="_Toc12286935" w:id="305"/>
      <w:bookmarkStart w:name="_Toc12351902" w:id="306"/>
      <w:bookmarkStart w:name="_Toc12357287" w:id="307"/>
      <w:bookmarkStart w:name="_Toc12531557" w:id="308"/>
      <w:bookmarkStart w:name="_Toc12534870" w:id="309"/>
      <w:bookmarkStart w:name="_Toc12536395" w:id="310"/>
      <w:bookmarkEnd w:id="191"/>
      <w:bookmarkEnd w:id="192"/>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80"/>
      <w:bookmarkEnd w:id="281"/>
      <w:bookmarkEnd w:id="282"/>
      <w:bookmarkEnd w:id="283"/>
      <w:bookmarkEnd w:id="284"/>
      <w:bookmarkEnd w:id="285"/>
      <w:bookmarkEnd w:id="286"/>
      <w:bookmarkEnd w:id="287"/>
    </w:p>
    <w:p w:rsidRPr="009D16BE" w:rsidR="0082633E" w:rsidP="003F461C" w:rsidRDefault="0082633E" w14:paraId="1928B3CD" w14:textId="696AEBD0">
      <w:pPr>
        <w:pStyle w:val="DTTHeading1"/>
        <w:spacing w:before="0" w:after="0"/>
        <w:rPr>
          <w:rFonts w:cstheme="minorHAnsi"/>
          <w:szCs w:val="36"/>
        </w:rPr>
      </w:pPr>
      <w:bookmarkStart w:name="_Toc23362959" w:id="311"/>
      <w:r w:rsidRPr="009D16BE">
        <w:rPr>
          <w:rFonts w:cstheme="minorHAnsi"/>
          <w:szCs w:val="36"/>
        </w:rPr>
        <w:lastRenderedPageBreak/>
        <w:t>ETL Architecture</w:t>
      </w:r>
      <w:bookmarkEnd w:id="311"/>
    </w:p>
    <w:p w:rsidRPr="009D16BE" w:rsidR="004B715A" w:rsidP="004B715A" w:rsidRDefault="004B715A" w14:paraId="45E5806D" w14:textId="291AC225">
      <w:pPr>
        <w:pStyle w:val="DTTBodytextwithparaspace"/>
        <w:rPr>
          <w:rFonts w:cstheme="minorHAnsi"/>
          <w:lang w:eastAsia="ja-JP"/>
        </w:rPr>
      </w:pPr>
    </w:p>
    <w:p w:rsidRPr="009D16BE" w:rsidR="002333A0" w:rsidP="002333A0" w:rsidRDefault="002333A0" w14:paraId="6D751434" w14:textId="45C971A4">
      <w:pPr>
        <w:pStyle w:val="ListParagraph"/>
        <w:spacing w:before="0"/>
        <w:ind w:left="0"/>
        <w:jc w:val="both"/>
        <w:rPr>
          <w:rFonts w:cstheme="minorHAnsi"/>
        </w:rPr>
      </w:pPr>
      <w:r w:rsidRPr="009D16BE">
        <w:rPr>
          <w:rFonts w:cstheme="minorHAnsi"/>
        </w:rPr>
        <w:t xml:space="preserve">RMIT future state architecture is composed of various components including the </w:t>
      </w:r>
      <w:r w:rsidR="00D273FD">
        <w:rPr>
          <w:rFonts w:cstheme="minorHAnsi"/>
        </w:rPr>
        <w:t>Batch Control</w:t>
      </w:r>
      <w:r w:rsidRPr="009D16BE" w:rsidR="00D273FD">
        <w:rPr>
          <w:rFonts w:cstheme="minorHAnsi"/>
        </w:rPr>
        <w:t xml:space="preserve"> </w:t>
      </w:r>
      <w:r w:rsidRPr="009D16BE">
        <w:rPr>
          <w:rFonts w:cstheme="minorHAnsi"/>
        </w:rPr>
        <w:t xml:space="preserve">and </w:t>
      </w:r>
      <w:r w:rsidRPr="009D16BE" w:rsidR="00BF7C06">
        <w:rPr>
          <w:rFonts w:cstheme="minorHAnsi"/>
        </w:rPr>
        <w:t>Q</w:t>
      </w:r>
      <w:r w:rsidR="00D273FD">
        <w:rPr>
          <w:rFonts w:cstheme="minorHAnsi"/>
        </w:rPr>
        <w:t>uality Check</w:t>
      </w:r>
      <w:r w:rsidRPr="009D16BE" w:rsidR="00BF7C06">
        <w:rPr>
          <w:rFonts w:cstheme="minorHAnsi"/>
        </w:rPr>
        <w:t xml:space="preserve"> </w:t>
      </w:r>
      <w:r w:rsidRPr="009D16BE">
        <w:rPr>
          <w:rFonts w:cstheme="minorHAnsi"/>
        </w:rPr>
        <w:t>frameworks.  The following diagram outlines the overall solution architecture.</w:t>
      </w:r>
    </w:p>
    <w:p w:rsidRPr="009D16BE" w:rsidR="002333A0" w:rsidP="004B715A" w:rsidRDefault="002333A0" w14:paraId="0296C98E" w14:textId="77777777">
      <w:pPr>
        <w:pStyle w:val="DTTBodytextwithparaspace"/>
        <w:rPr>
          <w:rFonts w:cstheme="minorHAnsi"/>
          <w:lang w:eastAsia="ja-JP"/>
        </w:rPr>
      </w:pPr>
    </w:p>
    <w:p w:rsidRPr="009D16BE" w:rsidR="00193C38" w:rsidP="00193C38" w:rsidRDefault="00B84F05" w14:paraId="503138D3" w14:textId="5C197E3D">
      <w:pPr>
        <w:pStyle w:val="DTTBodytextwithparaspace"/>
        <w:rPr>
          <w:rFonts w:cstheme="minorHAnsi"/>
          <w:lang w:eastAsia="ja-JP"/>
        </w:rPr>
      </w:pPr>
      <w:r w:rsidRPr="00B84F05">
        <w:rPr>
          <w:noProof/>
        </w:rPr>
        <w:t xml:space="preserve"> </w:t>
      </w:r>
      <w:r w:rsidRPr="00C53612" w:rsidR="00C53612">
        <w:rPr>
          <w:noProof/>
        </w:rPr>
        <w:t xml:space="preserve"> </w:t>
      </w:r>
      <w:r w:rsidRPr="00FF4EA5" w:rsidR="00FF4EA5">
        <w:rPr>
          <w:noProof/>
        </w:rPr>
        <w:t xml:space="preserve"> </w:t>
      </w:r>
      <w:r w:rsidR="00FF4EA5">
        <w:rPr>
          <w:noProof/>
          <w:lang w:eastAsia="en-AU"/>
        </w:rPr>
        <w:drawing>
          <wp:inline distT="0" distB="0" distL="0" distR="0" wp14:anchorId="380F2D02" wp14:editId="35231E73">
            <wp:extent cx="5731510" cy="32448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244850"/>
                    </a:xfrm>
                    <a:prstGeom prst="rect">
                      <a:avLst/>
                    </a:prstGeom>
                  </pic:spPr>
                </pic:pic>
              </a:graphicData>
            </a:graphic>
          </wp:inline>
        </w:drawing>
      </w:r>
    </w:p>
    <w:p w:rsidRPr="009D16BE" w:rsidR="00ED18EC" w:rsidP="00E24AB6" w:rsidRDefault="00ED18EC" w14:paraId="7362FF36" w14:textId="4659FE54">
      <w:pPr>
        <w:pStyle w:val="ListParagraph"/>
        <w:spacing w:before="0"/>
        <w:ind w:left="0"/>
        <w:jc w:val="both"/>
        <w:rPr>
          <w:rFonts w:cstheme="minorHAnsi"/>
        </w:rPr>
      </w:pPr>
      <w:r w:rsidRPr="009D16BE">
        <w:rPr>
          <w:rFonts w:cstheme="minorHAnsi"/>
        </w:rPr>
        <w:t xml:space="preserve">As </w:t>
      </w:r>
      <w:r w:rsidRPr="009D16BE" w:rsidR="00357E64">
        <w:rPr>
          <w:rFonts w:cstheme="minorHAnsi"/>
        </w:rPr>
        <w:t xml:space="preserve">part of this document </w:t>
      </w:r>
      <w:r w:rsidR="0036759E">
        <w:rPr>
          <w:rFonts w:cstheme="minorHAnsi"/>
        </w:rPr>
        <w:t>Batch Control</w:t>
      </w:r>
      <w:r w:rsidR="00377D86">
        <w:rPr>
          <w:rFonts w:cstheme="minorHAnsi"/>
        </w:rPr>
        <w:t xml:space="preserve">, </w:t>
      </w:r>
      <w:r w:rsidR="0036759E">
        <w:rPr>
          <w:rFonts w:cstheme="minorHAnsi"/>
        </w:rPr>
        <w:t xml:space="preserve">Quality </w:t>
      </w:r>
      <w:r w:rsidR="00AA4F4D">
        <w:rPr>
          <w:rFonts w:cstheme="minorHAnsi"/>
        </w:rPr>
        <w:t>check</w:t>
      </w:r>
      <w:ins w:author="Gaurav Garg" w:date="2019-11-12T12:12:00Z" w:id="312">
        <w:r w:rsidR="001E6930">
          <w:rPr>
            <w:rFonts w:cstheme="minorHAnsi"/>
          </w:rPr>
          <w:t xml:space="preserve"> </w:t>
        </w:r>
      </w:ins>
      <w:r w:rsidR="00F5336D">
        <w:rPr>
          <w:rFonts w:cstheme="minorHAnsi"/>
        </w:rPr>
        <w:t>frameworks</w:t>
      </w:r>
      <w:r w:rsidRPr="009D16BE" w:rsidR="009101D5">
        <w:rPr>
          <w:rFonts w:cstheme="minorHAnsi"/>
        </w:rPr>
        <w:t xml:space="preserve"> and Technical validation solution will be explained in subsequent sections. For more details on overall architecture p</w:t>
      </w:r>
      <w:r w:rsidRPr="009D16BE" w:rsidR="00393A1A">
        <w:rPr>
          <w:rFonts w:cstheme="minorHAnsi"/>
        </w:rPr>
        <w:t xml:space="preserve">lease refer to </w:t>
      </w:r>
      <w:proofErr w:type="spellStart"/>
      <w:r w:rsidRPr="009D16BE" w:rsidR="00393A1A">
        <w:rPr>
          <w:rFonts w:cstheme="minorHAnsi"/>
        </w:rPr>
        <w:t>Pi_DTA_Data</w:t>
      </w:r>
      <w:r w:rsidRPr="009D16BE" w:rsidR="00F16028">
        <w:rPr>
          <w:rFonts w:cstheme="minorHAnsi"/>
        </w:rPr>
        <w:t>_conversion_</w:t>
      </w:r>
      <w:r w:rsidRPr="009D16BE" w:rsidR="00393A1A">
        <w:rPr>
          <w:rFonts w:cstheme="minorHAnsi"/>
        </w:rPr>
        <w:t>strategy</w:t>
      </w:r>
      <w:proofErr w:type="spellEnd"/>
      <w:r w:rsidRPr="009D16BE" w:rsidR="00393A1A">
        <w:rPr>
          <w:rFonts w:cstheme="minorHAnsi"/>
        </w:rPr>
        <w:t xml:space="preserve"> document</w:t>
      </w:r>
    </w:p>
    <w:p w:rsidRPr="009D16BE" w:rsidR="009460A1" w:rsidP="009460A1" w:rsidRDefault="009460A1" w14:paraId="68101639" w14:textId="77777777">
      <w:pPr>
        <w:pStyle w:val="DTTHeading1"/>
        <w:rPr>
          <w:rFonts w:cstheme="minorHAnsi"/>
        </w:rPr>
      </w:pPr>
      <w:bookmarkStart w:name="_Toc23362960" w:id="313"/>
      <w:r w:rsidRPr="009D16BE">
        <w:rPr>
          <w:rFonts w:cstheme="minorHAnsi"/>
        </w:rPr>
        <w:lastRenderedPageBreak/>
        <w:t>Technical validation solution</w:t>
      </w:r>
      <w:bookmarkEnd w:id="313"/>
    </w:p>
    <w:p w:rsidR="009460A1" w:rsidP="3BC5C3D0" w:rsidRDefault="009460A1" w14:paraId="4C316AA3" w14:textId="5D71A3FA">
      <w:pPr>
        <w:keepNext/>
        <w:keepLines/>
        <w:spacing w:before="0"/>
        <w:jc w:val="both"/>
        <w:rPr>
          <w:rFonts w:eastAsia="Times New Roman" w:cs="Calibri" w:cstheme="minorAscii"/>
          <w:lang w:val="en-US"/>
          <w:rPrChange w:author="Roohi Rahiman" w:date="2019-11-14T16:07:03.634365" w:id="8906512">
            <w:rPr/>
          </w:rPrChange>
        </w:rPr>
        <w:pPrChange w:author="Roohi Rahiman" w:date="2019-11-14T16:07:03.634365" w:id="1472232772">
          <w:pPr>
            <w:keepNext/>
            <w:keepLines/>
            <w:jc w:val="both"/>
          </w:pPr>
        </w:pPrChange>
      </w:pPr>
      <w:bookmarkStart w:name="_Technical_Validation" w:id="314"/>
      <w:bookmarkEnd w:id="314"/>
      <w:r w:rsidRPr="52466FBC">
        <w:rPr>
          <w:rFonts w:eastAsia="Times New Roman" w:cs="Calibri" w:cstheme="minorAscii"/>
          <w:lang w:val="en-US"/>
          <w:rPrChange w:author="Roohi Rahiman" w:date="2019-11-14T16:02:00.4056651" w:id="1880758854">
            <w:rPr>
              <w:rFonts w:eastAsia="Times New Roman" w:cstheme="minorHAnsi"/>
              <w:lang w:val="en-US"/>
            </w:rPr>
          </w:rPrChange>
        </w:rPr>
        <w:t xml:space="preserve">Technical validation of data is required at different stages of the conversion process as a control mechanism for each point of change or movement of information to ensure correctness, validity and quality of the data. Technical validations are typically programmed and automated (where feasible) using ETL tools and scripts. The criteria for technical validations </w:t>
      </w:r>
      <w:ins w:author="Roohi Rahiman" w:date="2019-11-14T16:06:02.0984022" w:id="651888407">
        <w:r w:rsidRPr="52466FBC" w:rsidR="37033D44">
          <w:rPr>
            <w:rFonts w:eastAsia="Times New Roman" w:cs="Calibri" w:cstheme="minorAscii"/>
            <w:lang w:val="en-US"/>
            <w:rPrChange w:author="Roohi Rahiman" w:date="2019-11-14T16:02:00.4056651" w:id="1499835444">
              <w:rPr>
                <w:rFonts w:eastAsia="Times New Roman" w:cstheme="minorHAnsi"/>
                <w:lang w:val="en-US"/>
              </w:rPr>
            </w:rPrChange>
          </w:rPr>
          <w:t xml:space="preserve">are</w:t>
        </w:r>
        <w:r w:rsidRPr="52466FBC" w:rsidR="52466FBC">
          <w:rPr>
            <w:rFonts w:eastAsia="Times New Roman" w:cs="Calibri" w:cstheme="minorAscii"/>
            <w:lang w:val="en-US"/>
            <w:rPrChange w:author="Roohi Rahiman" w:date="2019-11-14T16:02:00.4056651" w:id="1365947521">
              <w:rPr>
                <w:rFonts w:eastAsia="Times New Roman" w:cstheme="minorHAnsi"/>
                <w:lang w:val="en-US"/>
              </w:rPr>
            </w:rPrChange>
          </w:rPr>
          <w:t xml:space="preserve"> </w:t>
        </w:r>
      </w:ins>
      <w:del w:author="Roohi Rahiman" w:date="2019-11-14T16:02:00.4056651" w:id="912723437">
        <w:r w:rsidRPr="009D16BE" w:rsidDel="52466FBC">
          <w:rPr>
            <w:rFonts w:eastAsia="Times New Roman" w:cstheme="minorHAnsi"/>
            <w:lang w:val="en-US"/>
          </w:rPr>
          <w:delText xml:space="preserve">are </w:delText>
        </w:r>
      </w:del>
      <w:r w:rsidRPr="52466FBC">
        <w:rPr>
          <w:rFonts w:eastAsia="Times New Roman" w:cs="Calibri" w:cstheme="minorAscii"/>
          <w:lang w:val="en-US"/>
          <w:rPrChange w:author="Roohi Rahiman" w:date="2019-11-14T16:02:00.4056651" w:id="1177391196">
            <w:rPr>
              <w:rFonts w:eastAsia="Times New Roman" w:cstheme="minorHAnsi"/>
              <w:lang w:val="en-US"/>
            </w:rPr>
          </w:rPrChange>
        </w:rPr>
        <w:t xml:space="preserve">typically quantitative (record counts, load statistics) and </w:t>
      </w:r>
      <w:ins w:author="Roohi Rahiman" w:date="2019-11-14T16:06:02.0984022" w:id="902219841">
        <w:r w:rsidRPr="52466FBC" w:rsidR="37033D44">
          <w:rPr>
            <w:rFonts w:eastAsia="Times New Roman" w:cs="Calibri" w:cstheme="minorAscii"/>
            <w:lang w:val="en-US"/>
            <w:rPrChange w:author="Roohi Rahiman" w:date="2019-11-14T16:02:00.4056651" w:id="1316583128">
              <w:rPr>
                <w:rFonts w:eastAsia="Times New Roman" w:cstheme="minorHAnsi"/>
                <w:lang w:val="en-US"/>
              </w:rPr>
            </w:rPrChange>
          </w:rPr>
          <w:t>are</w:t>
        </w:r>
      </w:ins>
      <w:del w:author="Roohi Rahiman" w:date="2019-11-14T16:06:02.0984022" w:id="584303833">
        <w:r w:rsidRPr="52466FBC" w:rsidDel="37033D44">
          <w:rPr>
            <w:rFonts w:eastAsia="Times New Roman" w:cs="Calibri" w:cstheme="minorAscii"/>
            <w:lang w:val="en-US"/>
            <w:rPrChange w:author="Roohi Rahiman" w:date="2019-11-14T16:02:00.4056651" w:id="269025768">
              <w:rPr>
                <w:rFonts w:eastAsia="Times New Roman" w:cstheme="minorHAnsi"/>
                <w:lang w:val="en-US"/>
              </w:rPr>
            </w:rPrChange>
          </w:rPr>
          <w:delText xml:space="preserve">is</w:delText>
        </w:r>
      </w:del>
      <w:r w:rsidRPr="52466FBC">
        <w:rPr>
          <w:rFonts w:eastAsia="Times New Roman" w:cs="Calibri" w:cstheme="minorAscii"/>
          <w:lang w:val="en-US"/>
          <w:rPrChange w:author="Roohi Rahiman" w:date="2019-11-14T16:02:00.4056651" w:id="396295667">
            <w:rPr>
              <w:rFonts w:eastAsia="Times New Roman" w:cstheme="minorHAnsi"/>
              <w:lang w:val="en-US"/>
            </w:rPr>
          </w:rPrChange>
        </w:rPr>
        <w:t xml:space="preserve"> performed comprehensively across all data objects in-scope in the ETL cycles.</w:t>
      </w:r>
      <w:r w:rsidRPr="52466FBC" w:rsidR="002B77DB">
        <w:rPr>
          <w:rFonts w:eastAsia="Times New Roman" w:cs="Calibri" w:cstheme="minorAscii"/>
          <w:lang w:val="en-US"/>
          <w:rPrChange w:author="Roohi Rahiman" w:date="2019-11-14T16:02:00.4056651" w:id="153130535">
            <w:rPr>
              <w:rFonts w:eastAsia="Times New Roman" w:cstheme="minorHAnsi"/>
              <w:lang w:val="en-US"/>
            </w:rPr>
          </w:rPrChange>
        </w:rPr>
        <w:t xml:space="preserve"> </w:t>
      </w:r>
      <w:r w:rsidRPr="52466FBC" w:rsidR="004945F6">
        <w:rPr>
          <w:rFonts w:eastAsia="Times New Roman" w:cs="Calibri" w:cstheme="minorAscii"/>
          <w:lang w:val="en-US"/>
          <w:rPrChange w:author="Roohi Rahiman" w:date="2019-11-14T16:02:00.4056651" w:id="755170174">
            <w:rPr>
              <w:rFonts w:eastAsia="Times New Roman" w:cstheme="minorHAnsi"/>
              <w:lang w:val="en-US"/>
            </w:rPr>
          </w:rPrChange>
        </w:rPr>
        <w:t>S</w:t>
      </w:r>
      <w:r w:rsidRPr="52466FBC" w:rsidR="002B77DB">
        <w:rPr>
          <w:rFonts w:eastAsia="Times New Roman" w:cs="Calibri" w:cstheme="minorAscii"/>
          <w:lang w:val="en-US"/>
          <w:rPrChange w:author="Roohi Rahiman" w:date="2019-11-14T16:02:00.4056651" w:id="1368607467">
            <w:rPr>
              <w:rFonts w:eastAsia="Times New Roman" w:cstheme="minorHAnsi"/>
              <w:lang w:val="en-US"/>
            </w:rPr>
          </w:rPrChange>
        </w:rPr>
        <w:t xml:space="preserve">egregated across 3 </w:t>
      </w:r>
      <w:r w:rsidRPr="52466FBC" w:rsidR="003B1FB8">
        <w:rPr>
          <w:rFonts w:eastAsia="Times New Roman" w:cs="Calibri" w:cstheme="minorAscii"/>
          <w:lang w:val="en-US"/>
          <w:rPrChange w:author="Roohi Rahiman" w:date="2019-11-14T16:02:00.4056651" w:id="2136118075">
            <w:rPr>
              <w:rFonts w:eastAsia="Times New Roman" w:cstheme="minorHAnsi"/>
              <w:lang w:val="en-US"/>
            </w:rPr>
          </w:rPrChange>
        </w:rPr>
        <w:t>hops(</w:t>
      </w:r>
      <w:r w:rsidRPr="52466FBC" w:rsidR="003B1FB8">
        <w:rPr>
          <w:rFonts w:eastAsia="Times New Roman" w:cs="Calibri" w:cstheme="minorAscii"/>
          <w:lang w:val="en-US"/>
          <w:rPrChange w:author="Roohi Rahiman" w:date="2019-11-14T16:02:00.4056651" w:id="919480950">
            <w:rPr>
              <w:rFonts w:eastAsia="Times New Roman" w:cstheme="minorHAnsi"/>
              <w:lang w:val="en-US"/>
            </w:rPr>
          </w:rPrChange>
        </w:rPr>
        <w:t>H1,H2 and H3)</w:t>
      </w:r>
      <w:ins w:author="Roohi Rahiman" w:date="2019-11-14T16:05:31.8648566" w:id="849302253">
        <w:r w:rsidRPr="52466FBC" w:rsidR="46412A37">
          <w:rPr>
            <w:rFonts w:eastAsia="Times New Roman" w:cs="Calibri" w:cstheme="minorAscii"/>
            <w:lang w:val="en-US"/>
            <w:rPrChange w:author="Roohi Rahiman" w:date="2019-11-14T16:02:00.4056651" w:id="1099081604">
              <w:rPr>
                <w:rFonts w:eastAsia="Times New Roman" w:cstheme="minorHAnsi"/>
                <w:lang w:val="en-US"/>
              </w:rPr>
            </w:rPrChange>
          </w:rPr>
          <w:t>,</w:t>
        </w:r>
      </w:ins>
      <w:r w:rsidRPr="52466FBC" w:rsidR="008E1063">
        <w:rPr>
          <w:rFonts w:eastAsia="Times New Roman" w:cs="Calibri" w:cstheme="minorAscii"/>
          <w:lang w:val="en-US"/>
          <w:rPrChange w:author="Roohi Rahiman" w:date="2019-11-14T16:02:00.4056651" w:id="1223695382">
            <w:rPr>
              <w:rFonts w:eastAsia="Times New Roman" w:cstheme="minorHAnsi"/>
              <w:lang w:val="en-US"/>
            </w:rPr>
          </w:rPrChange>
        </w:rPr>
        <w:t xml:space="preserve"> </w:t>
      </w:r>
      <w:ins w:author="Roohi Rahiman" w:date="2019-11-14T16:06:02.0984022" w:id="2055147210">
        <w:r w:rsidRPr="52466FBC" w:rsidR="37033D44">
          <w:rPr>
            <w:rFonts w:eastAsia="Times New Roman" w:cs="Calibri" w:cstheme="minorAscii"/>
            <w:lang w:val="en-US"/>
            <w:rPrChange w:author="Roohi Rahiman" w:date="2019-11-14T16:02:00.4056651" w:id="2137336604">
              <w:rPr>
                <w:rFonts w:eastAsia="Times New Roman" w:cstheme="minorHAnsi"/>
                <w:lang w:val="en-US"/>
              </w:rPr>
            </w:rPrChange>
          </w:rPr>
          <w:t xml:space="preserve">the</w:t>
        </w:r>
        <w:r w:rsidRPr="52466FBC" w:rsidR="008E1063">
          <w:rPr>
            <w:rFonts w:eastAsia="Times New Roman" w:cs="Calibri" w:cstheme="minorAscii"/>
            <w:lang w:val="en-US"/>
            <w:rPrChange w:author="Roohi Rahiman" w:date="2019-11-14T16:02:00.4056651" w:id="1396774524">
              <w:rPr>
                <w:rFonts w:eastAsia="Times New Roman" w:cstheme="minorHAnsi"/>
                <w:lang w:val="en-US"/>
              </w:rPr>
            </w:rPrChange>
          </w:rPr>
          <w:t xml:space="preserve"> data validation activities are carried out by different teams</w:t>
        </w:r>
      </w:ins>
      <w:r w:rsidRPr="52466FBC" w:rsidR="009221A3">
        <w:rPr>
          <w:rFonts w:eastAsia="Times New Roman" w:cs="Calibri" w:cstheme="minorAscii"/>
          <w:lang w:val="en-US"/>
          <w:rPrChange w:author="Roohi Rahiman" w:date="2019-11-14T16:02:00.4056651" w:id="1178368787">
            <w:rPr>
              <w:rFonts w:eastAsia="Times New Roman" w:cstheme="minorHAnsi"/>
              <w:lang w:val="en-US"/>
            </w:rPr>
          </w:rPrChange>
        </w:rPr>
        <w:t xml:space="preserve"> </w:t>
      </w:r>
      <w:ins w:author="Roohi Rahiman" w:date="2019-11-14T16:06:33.1280543" w:id="637964218">
        <w:r w:rsidRPr="52466FBC" w:rsidR="3B12F0C9">
          <w:rPr>
            <w:rFonts w:eastAsia="Times New Roman" w:cs="Calibri" w:cstheme="minorAscii"/>
            <w:lang w:val="en-US"/>
            <w:rPrChange w:author="Roohi Rahiman" w:date="2019-11-14T16:02:00.4056651" w:id="2029817018">
              <w:rPr>
                <w:rFonts w:eastAsia="Times New Roman" w:cstheme="minorHAnsi"/>
                <w:lang w:val="en-US"/>
              </w:rPr>
            </w:rPrChange>
          </w:rPr>
          <w:t xml:space="preserve">as</w:t>
        </w:r>
      </w:ins>
      <w:del w:author="Roohi Rahiman" w:date="2019-11-14T16:06:33.1280543" w:id="561969689">
        <w:r w:rsidRPr="52466FBC" w:rsidDel="3B12F0C9" w:rsidR="009221A3">
          <w:rPr>
            <w:rFonts w:eastAsia="Times New Roman" w:cs="Calibri" w:cstheme="minorAscii"/>
            <w:lang w:val="en-US"/>
            <w:rPrChange w:author="Roohi Rahiman" w:date="2019-11-14T16:02:00.4056651" w:id="1588210631">
              <w:rPr>
                <w:rFonts w:eastAsia="Times New Roman" w:cstheme="minorHAnsi"/>
                <w:lang w:val="en-US"/>
              </w:rPr>
            </w:rPrChange>
          </w:rPr>
          <w:delText xml:space="preserve">which is</w:delText>
        </w:r>
      </w:del>
      <w:r w:rsidRPr="52466FBC" w:rsidR="009221A3">
        <w:rPr>
          <w:rFonts w:eastAsia="Times New Roman" w:cs="Calibri" w:cstheme="minorAscii"/>
          <w:lang w:val="en-US"/>
          <w:rPrChange w:author="Roohi Rahiman" w:date="2019-11-14T16:02:00.4056651" w:id="46973455">
            <w:rPr>
              <w:rFonts w:eastAsia="Times New Roman" w:cstheme="minorHAnsi"/>
              <w:lang w:val="en-US"/>
            </w:rPr>
          </w:rPrChange>
        </w:rPr>
        <w:t xml:space="preserve"> showcased </w:t>
      </w:r>
      <w:ins w:author="Roohi Rahiman" w:date="2019-11-14T16:06:33.1280543" w:id="2109352681">
        <w:r w:rsidRPr="52466FBC" w:rsidR="3B12F0C9">
          <w:rPr>
            <w:rFonts w:eastAsia="Times New Roman" w:cs="Calibri" w:cstheme="minorAscii"/>
            <w:lang w:val="en-US"/>
            <w:rPrChange w:author="Roohi Rahiman" w:date="2019-11-14T16:02:00.4056651" w:id="119891861">
              <w:rPr>
                <w:rFonts w:eastAsia="Times New Roman" w:cstheme="minorHAnsi"/>
                <w:lang w:val="en-US"/>
              </w:rPr>
            </w:rPrChange>
          </w:rPr>
          <w:t xml:space="preserve">b</w:t>
        </w:r>
      </w:ins>
      <w:ins w:author="Roohi Rahiman" w:date="2019-11-14T16:07:03.634365" w:id="1669802812">
        <w:r w:rsidRPr="52466FBC" w:rsidR="3BC5C3D0">
          <w:rPr>
            <w:rFonts w:eastAsia="Times New Roman" w:cs="Calibri" w:cstheme="minorAscii"/>
            <w:lang w:val="en-US"/>
            <w:rPrChange w:author="Roohi Rahiman" w:date="2019-11-14T16:02:00.4056651" w:id="561641549">
              <w:rPr>
                <w:rFonts w:eastAsia="Times New Roman" w:cstheme="minorHAnsi"/>
                <w:lang w:val="en-US"/>
              </w:rPr>
            </w:rPrChange>
          </w:rPr>
          <w:t xml:space="preserve">elow in</w:t>
        </w:r>
      </w:ins>
      <w:del w:author="Roohi Rahiman" w:date="2019-11-14T16:06:33.1280543" w:id="2046923004">
        <w:r w:rsidRPr="52466FBC" w:rsidDel="3B12F0C9" w:rsidR="009221A3">
          <w:rPr>
            <w:rFonts w:eastAsia="Times New Roman" w:cs="Calibri" w:cstheme="minorAscii"/>
            <w:lang w:val="en-US"/>
            <w:rPrChange w:author="Roohi Rahiman" w:date="2019-11-14T16:02:00.4056651" w:id="1787143785">
              <w:rPr>
                <w:rFonts w:eastAsia="Times New Roman" w:cstheme="minorHAnsi"/>
                <w:lang w:val="en-US"/>
              </w:rPr>
            </w:rPrChange>
          </w:rPr>
          <w:delText xml:space="preserve">here </w:delText>
        </w:r>
      </w:del>
      <w:del w:author="Roohi Rahiman" w:date="2019-11-14T16:07:03.634365" w:id="515502719">
        <w:r w:rsidRPr="52466FBC" w:rsidDel="3BC5C3D0" w:rsidR="009221A3">
          <w:rPr>
            <w:rFonts w:eastAsia="Times New Roman" w:cs="Calibri" w:cstheme="minorAscii"/>
            <w:lang w:val="en-US"/>
            <w:rPrChange w:author="Roohi Rahiman" w:date="2019-11-14T16:02:00.4056651" w:id="1718825793">
              <w:rPr>
                <w:rFonts w:eastAsia="Times New Roman" w:cstheme="minorHAnsi"/>
                <w:lang w:val="en-US"/>
              </w:rPr>
            </w:rPrChange>
          </w:rPr>
          <w:delText xml:space="preserve">is</w:delText>
        </w:r>
      </w:del>
      <w:r w:rsidRPr="52466FBC" w:rsidR="009221A3">
        <w:rPr>
          <w:rFonts w:eastAsia="Times New Roman" w:cs="Calibri" w:cstheme="minorAscii"/>
          <w:lang w:val="en-US"/>
          <w:rPrChange w:author="Roohi Rahiman" w:date="2019-11-14T16:02:00.4056651" w:id="1599349180">
            <w:rPr>
              <w:rFonts w:eastAsia="Times New Roman" w:cstheme="minorHAnsi"/>
              <w:lang w:val="en-US"/>
            </w:rPr>
          </w:rPrChange>
        </w:rPr>
        <w:t xml:space="preserve"> the high-level data conversion flow.</w:t>
      </w:r>
    </w:p>
    <w:commentRangeStart w:id="315"/>
    <w:p w:rsidRPr="009D16BE" w:rsidR="00EF7493" w:rsidP="009460A1" w:rsidRDefault="00EF7493" w14:paraId="5B438EEC" w14:textId="5BFB7499">
      <w:pPr>
        <w:keepNext/>
        <w:keepLines/>
        <w:spacing w:before="0"/>
        <w:jc w:val="both"/>
        <w:rPr>
          <w:rFonts w:eastAsia="Times New Roman" w:cstheme="minorHAnsi"/>
          <w:lang w:val="en-US"/>
        </w:rPr>
      </w:pPr>
      <w:r>
        <w:object w:dxaOrig="14811" w:dyaOrig="5611" w14:anchorId="2F7424E7">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50.75pt;height:171pt" o:ole="" type="#_x0000_t75">
            <v:imagedata o:title="" r:id="rId24"/>
          </v:shape>
          <o:OLEObject Type="Embed" ProgID="Visio.Drawing.15" ShapeID="_x0000_i1025" DrawAspect="Content" ObjectID="_1635250953" r:id="rId25"/>
        </w:object>
      </w:r>
      <w:commentRangeEnd w:id="315"/>
      <w:r w:rsidR="00B401B8">
        <w:rPr>
          <w:rStyle w:val="CommentReference"/>
          <w:rFonts w:ascii="Zurich LtCn BT" w:hAnsi="Zurich LtCn BT" w:eastAsia="Calibri" w:cs="Times New Roman"/>
          <w:lang w:eastAsia="en-AU"/>
        </w:rPr>
        <w:commentReference w:id="315"/>
      </w:r>
    </w:p>
    <w:p w:rsidRPr="009D16BE" w:rsidR="009460A1" w:rsidP="009460A1" w:rsidRDefault="009460A1" w14:paraId="1ED4D891" w14:textId="77777777">
      <w:pPr>
        <w:keepNext/>
        <w:keepLines/>
        <w:spacing w:before="0"/>
        <w:jc w:val="both"/>
        <w:rPr>
          <w:rFonts w:eastAsia="Times New Roman" w:cstheme="minorHAnsi"/>
          <w:lang w:val="en-US"/>
        </w:rPr>
      </w:pPr>
    </w:p>
    <w:p w:rsidRPr="009D16BE" w:rsidR="009460A1" w:rsidP="009460A1" w:rsidRDefault="009460A1" w14:paraId="6684F4FC" w14:textId="1B5AE850">
      <w:pPr>
        <w:keepNext/>
        <w:keepLines/>
        <w:spacing w:before="0"/>
        <w:jc w:val="both"/>
        <w:rPr>
          <w:rFonts w:eastAsia="Times New Roman" w:cstheme="minorHAnsi"/>
          <w:lang w:val="en-US"/>
        </w:rPr>
      </w:pPr>
      <w:r w:rsidRPr="009D16BE">
        <w:rPr>
          <w:rFonts w:eastAsia="Times New Roman" w:cstheme="minorHAnsi"/>
          <w:lang w:val="en-US"/>
        </w:rPr>
        <w:t>Validating the accuracy and usefulness of the converted data requires collaboration between both the technical and the functional teams. The Data Conversion project team is responsible for monitoring the accuracy and integrity of data at each point in the conversion process. Technical validation reports will be produced outlining any data that was dropped or unable to be loaded and also be used as input into data cleansing activities needed in source or transformation process:</w:t>
      </w:r>
    </w:p>
    <w:p w:rsidRPr="009D16BE" w:rsidR="0045006A" w:rsidP="009460A1" w:rsidRDefault="0045006A" w14:paraId="098F0355" w14:textId="3E2944EC">
      <w:pPr>
        <w:keepNext/>
        <w:keepLines/>
        <w:spacing w:before="0"/>
        <w:jc w:val="both"/>
        <w:rPr>
          <w:rFonts w:eastAsia="Times New Roman" w:cstheme="minorHAnsi"/>
          <w:lang w:val="en-US"/>
        </w:rPr>
      </w:pPr>
    </w:p>
    <w:p w:rsidRPr="009D16BE" w:rsidR="0045006A" w:rsidP="0045006A" w:rsidRDefault="0045006A" w14:paraId="29D7096F" w14:textId="77777777">
      <w:pPr>
        <w:spacing w:before="0"/>
        <w:rPr>
          <w:rFonts w:eastAsia="Times New Roman" w:cstheme="minorHAnsi"/>
          <w:bCs/>
          <w:iCs/>
        </w:rPr>
      </w:pPr>
      <w:r w:rsidRPr="009D16BE">
        <w:rPr>
          <w:rFonts w:eastAsia="Times New Roman" w:cstheme="minorHAnsi"/>
          <w:bCs/>
          <w:iCs/>
        </w:rPr>
        <w:t xml:space="preserve">The below diagram depicts the proposed validation steps </w:t>
      </w:r>
    </w:p>
    <w:p w:rsidRPr="009D16BE" w:rsidR="0045006A" w:rsidP="0045006A" w:rsidRDefault="0045006A" w14:paraId="3991B6F9" w14:textId="77777777">
      <w:pPr>
        <w:spacing w:before="0"/>
        <w:rPr>
          <w:rFonts w:eastAsia="Times New Roman" w:cstheme="minorHAnsi"/>
          <w:bCs/>
          <w:iCs/>
        </w:rPr>
      </w:pPr>
    </w:p>
    <w:commentRangeStart w:id="316"/>
    <w:commentRangeStart w:id="317"/>
    <w:p w:rsidRPr="009D16BE" w:rsidR="0045006A" w:rsidP="0045006A" w:rsidRDefault="008E18B1" w14:paraId="26254B85" w14:textId="0C3D3337">
      <w:pPr>
        <w:spacing w:before="0"/>
        <w:rPr>
          <w:rFonts w:eastAsia="Times New Roman" w:cstheme="minorHAnsi"/>
          <w:bCs/>
          <w:iCs/>
        </w:rPr>
      </w:pPr>
      <w:r>
        <w:object w:dxaOrig="11150" w:dyaOrig="8750" w14:anchorId="020DAE89">
          <v:shape id="_x0000_i1026" style="width:450.75pt;height:354pt" o:ole="" type="#_x0000_t75">
            <v:imagedata o:title="" r:id="rId26"/>
          </v:shape>
          <o:OLEObject Type="Embed" ProgID="Visio.Drawing.15" ShapeID="_x0000_i1026" DrawAspect="Content" ObjectID="_1635250954" r:id="rId27"/>
        </w:object>
      </w:r>
      <w:commentRangeEnd w:id="316"/>
      <w:r w:rsidR="0099463F">
        <w:rPr>
          <w:rStyle w:val="CommentReference"/>
          <w:rFonts w:ascii="Zurich LtCn BT" w:hAnsi="Zurich LtCn BT" w:eastAsia="Calibri" w:cs="Times New Roman"/>
          <w:lang w:eastAsia="en-AU"/>
        </w:rPr>
        <w:commentReference w:id="316"/>
      </w:r>
      <w:commentRangeEnd w:id="317"/>
      <w:r w:rsidR="009D2D16">
        <w:rPr>
          <w:rStyle w:val="CommentReference"/>
          <w:rFonts w:ascii="Zurich LtCn BT" w:hAnsi="Zurich LtCn BT" w:eastAsia="Calibri" w:cs="Times New Roman"/>
          <w:lang w:eastAsia="en-AU"/>
        </w:rPr>
        <w:commentReference w:id="317"/>
      </w:r>
    </w:p>
    <w:p w:rsidRPr="009D16BE" w:rsidR="0045006A" w:rsidP="009460A1" w:rsidRDefault="0045006A" w14:paraId="5045F90F" w14:textId="77777777">
      <w:pPr>
        <w:keepNext/>
        <w:keepLines/>
        <w:spacing w:before="0"/>
        <w:jc w:val="both"/>
        <w:rPr>
          <w:rFonts w:eastAsia="Times New Roman" w:cstheme="minorHAnsi"/>
          <w:lang w:val="en-US"/>
        </w:rPr>
      </w:pPr>
    </w:p>
    <w:p w:rsidRPr="009D16BE" w:rsidR="009460A1" w:rsidP="009460A1" w:rsidRDefault="009460A1" w14:paraId="15B75E3C" w14:textId="77777777">
      <w:pPr>
        <w:spacing w:before="0"/>
        <w:contextualSpacing/>
        <w:rPr>
          <w:rFonts w:eastAsia="Times New Roman" w:cstheme="minorHAnsi"/>
        </w:rPr>
      </w:pPr>
    </w:p>
    <w:p w:rsidRPr="009D16BE" w:rsidR="009460A1" w:rsidP="009460A1" w:rsidRDefault="009460A1" w14:paraId="36A6F2D9" w14:textId="77777777">
      <w:pPr>
        <w:keepNext/>
        <w:keepLines/>
        <w:spacing w:before="0"/>
        <w:jc w:val="both"/>
        <w:rPr>
          <w:rFonts w:eastAsia="Times New Roman" w:cstheme="minorHAnsi"/>
          <w:lang w:val="en-US"/>
        </w:rPr>
      </w:pPr>
      <w:r w:rsidRPr="009D16BE">
        <w:rPr>
          <w:rFonts w:eastAsia="Times New Roman" w:cstheme="minorHAnsi"/>
          <w:lang w:val="en-US"/>
        </w:rPr>
        <w:t>Technical validation will be performed at the following checkpoint</w:t>
      </w:r>
    </w:p>
    <w:p w:rsidRPr="009D16BE" w:rsidR="009460A1" w:rsidP="009460A1" w:rsidRDefault="009460A1" w14:paraId="3DBF3A83" w14:textId="77777777">
      <w:pPr>
        <w:spacing w:before="0"/>
        <w:contextualSpacing/>
        <w:rPr>
          <w:rFonts w:eastAsia="Times New Roman" w:cstheme="minorHAnsi"/>
        </w:rPr>
      </w:pPr>
    </w:p>
    <w:p w:rsidRPr="009D16BE" w:rsidR="009460A1" w:rsidP="009460A1" w:rsidRDefault="009460A1" w14:paraId="6C347899" w14:textId="259DF56F">
      <w:pPr>
        <w:numPr>
          <w:ilvl w:val="0"/>
          <w:numId w:val="11"/>
        </w:numPr>
        <w:spacing w:before="0"/>
        <w:rPr>
          <w:rFonts w:eastAsia="Times New Roman" w:cstheme="minorHAnsi"/>
          <w:i/>
        </w:rPr>
      </w:pPr>
      <w:r w:rsidRPr="009D16BE">
        <w:rPr>
          <w:rFonts w:eastAsia="Times New Roman" w:cstheme="minorHAnsi"/>
          <w:b/>
          <w:i/>
        </w:rPr>
        <w:t>Technical Validation 1</w:t>
      </w:r>
      <w:r w:rsidR="005E3771">
        <w:rPr>
          <w:rFonts w:eastAsia="Times New Roman" w:cstheme="minorHAnsi"/>
          <w:b/>
          <w:i/>
        </w:rPr>
        <w:t>(Hop 1)</w:t>
      </w:r>
      <w:r w:rsidRPr="009D16BE">
        <w:rPr>
          <w:rFonts w:eastAsia="Times New Roman" w:cstheme="minorHAnsi"/>
          <w:b/>
          <w:i/>
        </w:rPr>
        <w:t>: Source to Landing database</w:t>
      </w:r>
    </w:p>
    <w:p w:rsidRPr="009D16BE" w:rsidR="009460A1" w:rsidP="009460A1" w:rsidRDefault="009460A1" w14:paraId="34036A96" w14:textId="77777777">
      <w:pPr>
        <w:spacing w:before="0"/>
        <w:ind w:left="720"/>
        <w:rPr>
          <w:rFonts w:eastAsia="Times New Roman" w:cstheme="minorHAnsi"/>
          <w:bCs/>
          <w:iCs/>
        </w:rPr>
      </w:pPr>
      <w:r w:rsidRPr="009D16BE">
        <w:rPr>
          <w:rFonts w:eastAsia="Times New Roman" w:cstheme="minorHAnsi"/>
          <w:bCs/>
          <w:iCs/>
        </w:rPr>
        <w:t xml:space="preserve">The data in the source systems will be validated against extracted data in the Landing database. The validations include but not limited to control totals, row counts, financial metrics, duplicate records, field value comparison etc. Any data issues will be addressed by cleansing the data in source systems. </w:t>
      </w:r>
    </w:p>
    <w:p w:rsidRPr="009D16BE" w:rsidR="009460A1" w:rsidP="009460A1" w:rsidRDefault="009460A1" w14:paraId="021CD0A4" w14:textId="77777777">
      <w:pPr>
        <w:spacing w:before="0"/>
        <w:ind w:left="720"/>
        <w:rPr>
          <w:rFonts w:eastAsia="Times New Roman" w:cstheme="minorHAnsi"/>
          <w:i/>
        </w:rPr>
      </w:pPr>
      <w:r w:rsidRPr="009D16BE">
        <w:rPr>
          <w:rFonts w:eastAsia="Times New Roman" w:cstheme="minorHAnsi"/>
          <w:bCs/>
          <w:iCs/>
        </w:rPr>
        <w:t>Technical validation 1 is not covered as part of this document and is owned by RMIT</w:t>
      </w:r>
    </w:p>
    <w:p w:rsidRPr="009D16BE" w:rsidR="009460A1" w:rsidP="009460A1" w:rsidRDefault="009460A1" w14:paraId="267CD662" w14:textId="77777777">
      <w:pPr>
        <w:spacing w:before="0"/>
        <w:ind w:left="720"/>
        <w:rPr>
          <w:rFonts w:eastAsia="Times New Roman" w:cstheme="minorHAnsi"/>
        </w:rPr>
      </w:pPr>
    </w:p>
    <w:p w:rsidRPr="009D16BE" w:rsidR="009460A1" w:rsidP="009460A1" w:rsidRDefault="009460A1" w14:paraId="1E3926ED" w14:textId="6600A75E">
      <w:pPr>
        <w:numPr>
          <w:ilvl w:val="0"/>
          <w:numId w:val="11"/>
        </w:numPr>
        <w:spacing w:before="0"/>
        <w:rPr>
          <w:rFonts w:eastAsia="Times New Roman" w:cstheme="minorHAnsi"/>
          <w:b/>
          <w:i/>
        </w:rPr>
      </w:pPr>
      <w:r w:rsidRPr="009D16BE">
        <w:rPr>
          <w:rFonts w:eastAsia="Times New Roman" w:cstheme="minorHAnsi"/>
          <w:b/>
          <w:i/>
        </w:rPr>
        <w:t>Technical Validation 2</w:t>
      </w:r>
      <w:r w:rsidR="005E3771">
        <w:rPr>
          <w:rFonts w:eastAsia="Times New Roman" w:cstheme="minorHAnsi"/>
          <w:b/>
          <w:i/>
        </w:rPr>
        <w:t>(Hop 2)</w:t>
      </w:r>
      <w:r w:rsidRPr="009D16BE">
        <w:rPr>
          <w:rFonts w:eastAsia="Times New Roman" w:cstheme="minorHAnsi"/>
          <w:b/>
          <w:i/>
        </w:rPr>
        <w:t xml:space="preserve">: Landing database to the Staging database </w:t>
      </w:r>
    </w:p>
    <w:p w:rsidR="00711C0F" w:rsidP="00711C0F" w:rsidRDefault="009460A1" w14:paraId="654E3C9A" w14:textId="77777777">
      <w:pPr>
        <w:spacing w:before="0"/>
        <w:ind w:left="720"/>
        <w:rPr>
          <w:rFonts w:eastAsia="Times New Roman" w:cstheme="minorHAnsi"/>
        </w:rPr>
      </w:pPr>
      <w:r w:rsidRPr="009D16BE">
        <w:rPr>
          <w:rFonts w:eastAsia="Times New Roman" w:cstheme="minorHAnsi"/>
        </w:rPr>
        <w:t>The extracted data in the Landing database will be validated against the transformed data in the Staging database. The validations include but not limited to row counts, field value comparison in case of one-to-one mapping etc. Any data issues will be addressed by cleansing the data in source systems/landing database.</w:t>
      </w:r>
      <w:r w:rsidRPr="009D16BE" w:rsidR="0049168D">
        <w:rPr>
          <w:rFonts w:eastAsia="Times New Roman" w:cstheme="minorHAnsi"/>
        </w:rPr>
        <w:t xml:space="preserve"> </w:t>
      </w:r>
    </w:p>
    <w:p w:rsidR="00711C0F" w:rsidP="00711C0F" w:rsidRDefault="00711C0F" w14:paraId="5F020FF7" w14:textId="77777777">
      <w:pPr>
        <w:spacing w:before="0"/>
        <w:ind w:left="720"/>
        <w:rPr>
          <w:rFonts w:eastAsia="Times New Roman" w:cstheme="minorHAnsi"/>
        </w:rPr>
      </w:pPr>
    </w:p>
    <w:p w:rsidRPr="00711C0F" w:rsidR="00711C0F" w:rsidP="00711C0F" w:rsidRDefault="0076316E" w14:paraId="5B61DC97" w14:textId="1D612CFA">
      <w:pPr>
        <w:pStyle w:val="ListParagraph"/>
        <w:numPr>
          <w:ilvl w:val="0"/>
          <w:numId w:val="48"/>
        </w:numPr>
        <w:spacing w:before="0"/>
        <w:rPr>
          <w:rFonts w:eastAsia="Times New Roman" w:cstheme="minorHAnsi"/>
          <w:lang w:val="en-US"/>
        </w:rPr>
      </w:pPr>
      <w:r w:rsidRPr="00711C0F">
        <w:rPr>
          <w:rFonts w:eastAsia="Times New Roman" w:cstheme="minorHAnsi"/>
          <w:b/>
          <w:lang w:val="en-US"/>
        </w:rPr>
        <w:t>Valid</w:t>
      </w:r>
      <w:r w:rsidR="002C3A09">
        <w:rPr>
          <w:rFonts w:eastAsia="Times New Roman" w:cstheme="minorHAnsi"/>
          <w:b/>
          <w:lang w:val="en-US"/>
        </w:rPr>
        <w:t>ate</w:t>
      </w:r>
      <w:r w:rsidRPr="00711C0F">
        <w:rPr>
          <w:rFonts w:eastAsia="Times New Roman" w:cstheme="minorHAnsi"/>
          <w:b/>
          <w:lang w:val="en-US"/>
        </w:rPr>
        <w:t xml:space="preserve"> Transformation rules</w:t>
      </w:r>
      <w:r w:rsidRPr="00711C0F">
        <w:rPr>
          <w:rFonts w:eastAsia="Times New Roman" w:cstheme="minorHAnsi"/>
          <w:lang w:val="en-US"/>
        </w:rPr>
        <w:t xml:space="preserve">– This check involves validation of transformations applied to source field values against the target field values using the </w:t>
      </w:r>
      <w:r w:rsidR="005B28A1">
        <w:rPr>
          <w:rFonts w:eastAsia="Times New Roman" w:cstheme="minorHAnsi"/>
          <w:lang w:val="en-US"/>
        </w:rPr>
        <w:t>QCF</w:t>
      </w:r>
      <w:r w:rsidRPr="00711C0F" w:rsidR="00AA4F4D">
        <w:rPr>
          <w:rFonts w:eastAsia="Times New Roman" w:cstheme="minorHAnsi"/>
          <w:lang w:val="en-US"/>
        </w:rPr>
        <w:t xml:space="preserve"> </w:t>
      </w:r>
      <w:r w:rsidRPr="00711C0F">
        <w:rPr>
          <w:rFonts w:eastAsia="Times New Roman" w:cstheme="minorHAnsi"/>
          <w:lang w:val="en-US"/>
        </w:rPr>
        <w:t xml:space="preserve">framework. SQL query </w:t>
      </w:r>
      <w:r w:rsidR="00986B18">
        <w:rPr>
          <w:rFonts w:eastAsia="Times New Roman" w:cstheme="minorHAnsi"/>
          <w:lang w:val="en-US"/>
        </w:rPr>
        <w:t>will</w:t>
      </w:r>
      <w:r w:rsidRPr="00711C0F" w:rsidR="00986B18">
        <w:rPr>
          <w:rFonts w:eastAsia="Times New Roman" w:cstheme="minorHAnsi"/>
          <w:lang w:val="en-US"/>
        </w:rPr>
        <w:t xml:space="preserve"> </w:t>
      </w:r>
      <w:r w:rsidRPr="00711C0F">
        <w:rPr>
          <w:rFonts w:eastAsia="Times New Roman" w:cstheme="minorHAnsi"/>
          <w:lang w:val="en-US"/>
        </w:rPr>
        <w:t>be developed to transform data from landing area and compare with data from stage table</w:t>
      </w:r>
      <w:r w:rsidR="00147FEF">
        <w:rPr>
          <w:rFonts w:eastAsia="Times New Roman" w:cstheme="minorHAnsi"/>
          <w:lang w:val="en-US"/>
        </w:rPr>
        <w:t>s</w:t>
      </w:r>
      <w:r w:rsidRPr="00711C0F">
        <w:rPr>
          <w:rFonts w:eastAsia="Times New Roman" w:cstheme="minorHAnsi"/>
          <w:lang w:val="en-US"/>
        </w:rPr>
        <w:t xml:space="preserve">. These SQL queries will be populated in </w:t>
      </w:r>
      <w:r w:rsidR="005B28A1">
        <w:rPr>
          <w:rFonts w:eastAsia="Times New Roman" w:cstheme="minorHAnsi"/>
          <w:lang w:val="en-US"/>
        </w:rPr>
        <w:t>QCF</w:t>
      </w:r>
      <w:r w:rsidR="009520A6">
        <w:rPr>
          <w:rFonts w:eastAsia="Times New Roman" w:cstheme="minorHAnsi"/>
          <w:lang w:val="en-US"/>
        </w:rPr>
        <w:t xml:space="preserve"> </w:t>
      </w:r>
      <w:r w:rsidRPr="00711C0F">
        <w:rPr>
          <w:rFonts w:eastAsia="Times New Roman" w:cstheme="minorHAnsi"/>
          <w:lang w:val="en-US"/>
        </w:rPr>
        <w:lastRenderedPageBreak/>
        <w:t xml:space="preserve">static configuration table for consumption by the </w:t>
      </w:r>
      <w:r w:rsidR="005B28A1">
        <w:rPr>
          <w:rFonts w:eastAsia="Times New Roman" w:cstheme="minorHAnsi"/>
          <w:lang w:val="en-US"/>
        </w:rPr>
        <w:t>QCF</w:t>
      </w:r>
      <w:r w:rsidRPr="00711C0F" w:rsidDel="00E822E4" w:rsidR="005B5A45">
        <w:rPr>
          <w:rFonts w:eastAsia="Times New Roman" w:cstheme="minorHAnsi"/>
          <w:lang w:val="en-US"/>
        </w:rPr>
        <w:t xml:space="preserve"> </w:t>
      </w:r>
      <w:r w:rsidRPr="00711C0F">
        <w:rPr>
          <w:rFonts w:eastAsia="Times New Roman" w:cstheme="minorHAnsi"/>
          <w:lang w:val="en-US"/>
        </w:rPr>
        <w:t>ETL job</w:t>
      </w:r>
      <w:r w:rsidR="00C164DF">
        <w:rPr>
          <w:rFonts w:eastAsia="Times New Roman" w:cstheme="minorHAnsi"/>
          <w:lang w:val="en-US"/>
        </w:rPr>
        <w:t>s</w:t>
      </w:r>
      <w:r w:rsidRPr="00711C0F">
        <w:rPr>
          <w:rFonts w:eastAsia="Times New Roman" w:cstheme="minorHAnsi"/>
          <w:lang w:val="en-US"/>
        </w:rPr>
        <w:t xml:space="preserve"> which would perform source and target data validation and populate the result into </w:t>
      </w:r>
      <w:r w:rsidR="005B28A1">
        <w:rPr>
          <w:rFonts w:eastAsia="Times New Roman" w:cstheme="minorHAnsi"/>
          <w:lang w:val="en-US"/>
        </w:rPr>
        <w:t>QCF</w:t>
      </w:r>
      <w:r w:rsidRPr="00711C0F" w:rsidDel="005228F5" w:rsidR="005B5A45">
        <w:rPr>
          <w:rFonts w:eastAsia="Times New Roman" w:cstheme="minorHAnsi"/>
          <w:lang w:val="en-US"/>
        </w:rPr>
        <w:t xml:space="preserve"> </w:t>
      </w:r>
      <w:r w:rsidRPr="00711C0F">
        <w:rPr>
          <w:rFonts w:eastAsia="Times New Roman" w:cstheme="minorHAnsi"/>
          <w:lang w:val="en-US"/>
        </w:rPr>
        <w:t>Result table.</w:t>
      </w:r>
      <w:r w:rsidRPr="00711C0F" w:rsidR="00711C0F">
        <w:rPr>
          <w:rFonts w:eastAsia="Times New Roman" w:cstheme="minorHAnsi"/>
          <w:lang w:val="en-US"/>
        </w:rPr>
        <w:t xml:space="preserve"> </w:t>
      </w:r>
    </w:p>
    <w:p w:rsidRPr="00711C0F" w:rsidR="00711C0F" w:rsidP="00711C0F" w:rsidRDefault="00711C0F" w14:paraId="4886E916" w14:textId="77777777">
      <w:pPr>
        <w:keepNext/>
        <w:keepLines/>
        <w:spacing w:before="0"/>
        <w:ind w:left="1080"/>
        <w:jc w:val="both"/>
        <w:rPr>
          <w:rFonts w:eastAsia="Times New Roman" w:cstheme="minorHAnsi"/>
          <w:lang w:val="en-US"/>
        </w:rPr>
      </w:pPr>
    </w:p>
    <w:p w:rsidRPr="009D16BE" w:rsidR="00B75B65" w:rsidP="00B75B65" w:rsidRDefault="00B75B65" w14:paraId="5D6D6D87" w14:textId="2E63B606">
      <w:pPr>
        <w:pStyle w:val="ListParagraph"/>
        <w:keepNext/>
        <w:keepLines/>
        <w:numPr>
          <w:ilvl w:val="1"/>
          <w:numId w:val="11"/>
        </w:numPr>
        <w:spacing w:before="0"/>
        <w:jc w:val="both"/>
        <w:rPr>
          <w:rFonts w:eastAsia="Times New Roman" w:cstheme="minorHAnsi"/>
          <w:lang w:val="en-US"/>
        </w:rPr>
      </w:pPr>
      <w:r w:rsidRPr="00B75B65">
        <w:rPr>
          <w:rFonts w:eastAsia="Times New Roman" w:cstheme="minorHAnsi"/>
          <w:b/>
          <w:lang w:val="en-US"/>
        </w:rPr>
        <w:t>Valid</w:t>
      </w:r>
      <w:r w:rsidR="00262FBA">
        <w:rPr>
          <w:rFonts w:eastAsia="Times New Roman" w:cstheme="minorHAnsi"/>
          <w:b/>
          <w:lang w:val="en-US"/>
        </w:rPr>
        <w:t>ate</w:t>
      </w:r>
      <w:r w:rsidRPr="00B75B65">
        <w:rPr>
          <w:rFonts w:eastAsia="Times New Roman" w:cstheme="minorHAnsi"/>
          <w:b/>
          <w:lang w:val="en-US"/>
        </w:rPr>
        <w:t xml:space="preserve"> Data Filters</w:t>
      </w:r>
      <w:r w:rsidRPr="009D16BE">
        <w:rPr>
          <w:rFonts w:eastAsia="Times New Roman" w:cstheme="minorHAnsi"/>
          <w:lang w:val="en-US"/>
        </w:rPr>
        <w:t xml:space="preserve">– This check involves validation of filter criteria used in the source queries that restricts or aggregates the raw data. This check will be done manually </w:t>
      </w:r>
      <w:r w:rsidR="00331F0B">
        <w:rPr>
          <w:rFonts w:eastAsia="Times New Roman" w:cstheme="minorHAnsi"/>
          <w:lang w:val="en-US"/>
        </w:rPr>
        <w:t xml:space="preserve">during the Peer review </w:t>
      </w:r>
      <w:r w:rsidR="005940C9">
        <w:rPr>
          <w:rFonts w:eastAsia="Times New Roman" w:cstheme="minorHAnsi"/>
          <w:lang w:val="en-US"/>
        </w:rPr>
        <w:t xml:space="preserve">process </w:t>
      </w:r>
      <w:r w:rsidRPr="009D16BE">
        <w:rPr>
          <w:rFonts w:eastAsia="Times New Roman" w:cstheme="minorHAnsi"/>
          <w:lang w:val="en-US"/>
        </w:rPr>
        <w:t>. All issues identified here will be fixed by updating the mapping specification</w:t>
      </w:r>
      <w:r w:rsidR="00AA4F4D">
        <w:rPr>
          <w:rFonts w:eastAsia="Times New Roman" w:cstheme="minorHAnsi"/>
          <w:lang w:val="en-US"/>
        </w:rPr>
        <w:t xml:space="preserve"> or ETL code</w:t>
      </w:r>
      <w:r w:rsidRPr="009D16BE">
        <w:rPr>
          <w:rFonts w:eastAsia="Times New Roman" w:cstheme="minorHAnsi"/>
          <w:lang w:val="en-US"/>
        </w:rPr>
        <w:t>.</w:t>
      </w:r>
    </w:p>
    <w:p w:rsidR="00B821F9" w:rsidP="00B821F9" w:rsidRDefault="00B821F9" w14:paraId="151CB164" w14:textId="77777777">
      <w:pPr>
        <w:pStyle w:val="ListParagraph"/>
        <w:keepNext/>
        <w:keepLines/>
        <w:spacing w:before="0"/>
        <w:ind w:left="1440"/>
        <w:jc w:val="both"/>
        <w:rPr>
          <w:rFonts w:eastAsia="Times New Roman" w:cstheme="minorHAnsi"/>
          <w:lang w:val="en-US"/>
        </w:rPr>
      </w:pPr>
    </w:p>
    <w:p w:rsidR="00131B7C" w:rsidP="00131B7C" w:rsidRDefault="0049168D" w14:paraId="1F5AF536" w14:textId="2F75E0DB">
      <w:pPr>
        <w:pStyle w:val="ListParagraph"/>
        <w:keepNext/>
        <w:keepLines/>
        <w:numPr>
          <w:ilvl w:val="1"/>
          <w:numId w:val="11"/>
        </w:numPr>
        <w:spacing w:before="0"/>
        <w:jc w:val="both"/>
        <w:rPr>
          <w:rFonts w:eastAsia="Times New Roman" w:cstheme="minorHAnsi"/>
          <w:lang w:val="en-US"/>
        </w:rPr>
      </w:pPr>
      <w:r w:rsidRPr="00B821F9">
        <w:rPr>
          <w:rFonts w:eastAsia="Times New Roman" w:cstheme="minorHAnsi"/>
          <w:b/>
          <w:lang w:val="en-US"/>
        </w:rPr>
        <w:t>Validate counts</w:t>
      </w:r>
      <w:r w:rsidRPr="00B821F9">
        <w:rPr>
          <w:rFonts w:eastAsia="Times New Roman" w:cstheme="minorHAnsi"/>
          <w:lang w:val="en-US"/>
        </w:rPr>
        <w:t xml:space="preserve"> – This check involves validating the source data count and target data count using the </w:t>
      </w:r>
      <w:r w:rsidR="005B28A1">
        <w:rPr>
          <w:rFonts w:eastAsia="Times New Roman" w:cstheme="minorHAnsi"/>
          <w:lang w:val="en-US"/>
        </w:rPr>
        <w:t>QCF</w:t>
      </w:r>
      <w:r w:rsidRPr="00B821F9" w:rsidDel="005228F5" w:rsidR="009C56E2">
        <w:rPr>
          <w:rFonts w:eastAsia="Times New Roman" w:cstheme="minorHAnsi"/>
          <w:lang w:val="en-US"/>
        </w:rPr>
        <w:t xml:space="preserve"> </w:t>
      </w:r>
      <w:r w:rsidR="009E61FC">
        <w:rPr>
          <w:rFonts w:eastAsia="Times New Roman" w:cstheme="minorHAnsi"/>
          <w:lang w:val="en-US"/>
        </w:rPr>
        <w:t xml:space="preserve"> </w:t>
      </w:r>
      <w:r w:rsidRPr="00B821F9">
        <w:rPr>
          <w:rFonts w:eastAsia="Times New Roman" w:cstheme="minorHAnsi"/>
          <w:lang w:val="en-US"/>
        </w:rPr>
        <w:t xml:space="preserve">framework. SQL query </w:t>
      </w:r>
      <w:r w:rsidR="009E61FC">
        <w:rPr>
          <w:rFonts w:eastAsia="Times New Roman" w:cstheme="minorHAnsi"/>
          <w:lang w:val="en-US"/>
        </w:rPr>
        <w:t>will</w:t>
      </w:r>
      <w:r w:rsidRPr="00B821F9" w:rsidR="009E61FC">
        <w:rPr>
          <w:rFonts w:eastAsia="Times New Roman" w:cstheme="minorHAnsi"/>
          <w:lang w:val="en-US"/>
        </w:rPr>
        <w:t xml:space="preserve"> </w:t>
      </w:r>
      <w:r w:rsidRPr="00B821F9">
        <w:rPr>
          <w:rFonts w:eastAsia="Times New Roman" w:cstheme="minorHAnsi"/>
          <w:lang w:val="en-US"/>
        </w:rPr>
        <w:t xml:space="preserve">be developed to fetch data count from landing area and staging area. These SQL queries will be populated in </w:t>
      </w:r>
      <w:r w:rsidR="005B28A1">
        <w:rPr>
          <w:rFonts w:eastAsia="Times New Roman" w:cstheme="minorHAnsi"/>
          <w:lang w:val="en-US"/>
        </w:rPr>
        <w:t>QCF</w:t>
      </w:r>
      <w:r w:rsidRPr="00B821F9">
        <w:rPr>
          <w:rFonts w:eastAsia="Times New Roman" w:cstheme="minorHAnsi"/>
          <w:lang w:val="en-US"/>
        </w:rPr>
        <w:t xml:space="preserve"> static configuration table for consumption by the </w:t>
      </w:r>
      <w:r w:rsidR="005B28A1">
        <w:rPr>
          <w:rFonts w:eastAsia="Times New Roman" w:cstheme="minorHAnsi"/>
          <w:lang w:val="en-US"/>
        </w:rPr>
        <w:t>QCF</w:t>
      </w:r>
      <w:r w:rsidRPr="00B821F9">
        <w:rPr>
          <w:rFonts w:eastAsia="Times New Roman" w:cstheme="minorHAnsi"/>
          <w:lang w:val="en-US"/>
        </w:rPr>
        <w:t xml:space="preserve"> ETL job</w:t>
      </w:r>
      <w:r w:rsidR="009E61FC">
        <w:rPr>
          <w:rFonts w:eastAsia="Times New Roman" w:cstheme="minorHAnsi"/>
          <w:lang w:val="en-US"/>
        </w:rPr>
        <w:t>s</w:t>
      </w:r>
      <w:r w:rsidRPr="00B821F9">
        <w:rPr>
          <w:rFonts w:eastAsia="Times New Roman" w:cstheme="minorHAnsi"/>
          <w:lang w:val="en-US"/>
        </w:rPr>
        <w:t xml:space="preserve"> which would perform landing database to staging database count validation and populate the result into </w:t>
      </w:r>
      <w:r w:rsidR="005B28A1">
        <w:rPr>
          <w:rFonts w:eastAsia="Times New Roman" w:cstheme="minorHAnsi"/>
          <w:lang w:val="en-US"/>
        </w:rPr>
        <w:t>QCF</w:t>
      </w:r>
      <w:r w:rsidRPr="00B821F9">
        <w:rPr>
          <w:rFonts w:eastAsia="Times New Roman" w:cstheme="minorHAnsi"/>
          <w:lang w:val="en-US"/>
        </w:rPr>
        <w:t xml:space="preserve"> Result table.</w:t>
      </w:r>
    </w:p>
    <w:p w:rsidRPr="00131B7C" w:rsidR="00131B7C" w:rsidP="00131B7C" w:rsidRDefault="00131B7C" w14:paraId="7F7DEE8E" w14:textId="77777777">
      <w:pPr>
        <w:pStyle w:val="ListParagraph"/>
        <w:rPr>
          <w:rFonts w:eastAsia="Times New Roman" w:cstheme="minorHAnsi"/>
          <w:lang w:val="en-US"/>
        </w:rPr>
      </w:pPr>
    </w:p>
    <w:p w:rsidR="004943D6" w:rsidP="00131B7C" w:rsidRDefault="00D709C4" w14:paraId="1F8B6921" w14:textId="08429AE6">
      <w:pPr>
        <w:pStyle w:val="ListParagraph"/>
        <w:keepNext/>
        <w:keepLines/>
        <w:numPr>
          <w:ilvl w:val="1"/>
          <w:numId w:val="11"/>
        </w:numPr>
        <w:spacing w:before="0"/>
        <w:jc w:val="both"/>
        <w:rPr>
          <w:rFonts w:eastAsia="Times New Roman" w:cstheme="minorHAnsi"/>
          <w:lang w:val="en-US"/>
        </w:rPr>
      </w:pPr>
      <w:r w:rsidRPr="00131B7C">
        <w:rPr>
          <w:rFonts w:eastAsia="Times New Roman" w:cstheme="minorHAnsi"/>
          <w:b/>
          <w:lang w:val="en-US"/>
        </w:rPr>
        <w:t>V</w:t>
      </w:r>
      <w:r w:rsidRPr="00131B7C" w:rsidR="0049168D">
        <w:rPr>
          <w:rFonts w:eastAsia="Times New Roman" w:cstheme="minorHAnsi"/>
          <w:b/>
          <w:lang w:val="en-US"/>
        </w:rPr>
        <w:t>alidate duplicate data</w:t>
      </w:r>
      <w:r w:rsidRPr="00131B7C" w:rsidR="0049168D">
        <w:rPr>
          <w:rFonts w:eastAsia="Times New Roman" w:cstheme="minorHAnsi"/>
          <w:lang w:val="en-US"/>
        </w:rPr>
        <w:t xml:space="preserve"> – This check involves validating the uniqueness criteria defined in the file scope for each extracts. A logic will be developed to gene</w:t>
      </w:r>
      <w:r w:rsidRPr="00131B7C" w:rsidR="00C813E9">
        <w:rPr>
          <w:rFonts w:eastAsia="Times New Roman" w:cstheme="minorHAnsi"/>
          <w:lang w:val="en-US"/>
        </w:rPr>
        <w:t>rate alternate k</w:t>
      </w:r>
      <w:r w:rsidRPr="00131B7C" w:rsidR="0049168D">
        <w:rPr>
          <w:rFonts w:eastAsia="Times New Roman" w:cstheme="minorHAnsi"/>
          <w:lang w:val="en-US"/>
        </w:rPr>
        <w:t xml:space="preserve">eys in transform SSIS ETL and identify duplicates records based on the alternate key. All duplicate records will be captured through </w:t>
      </w:r>
      <w:r w:rsidR="000B37CC">
        <w:rPr>
          <w:rFonts w:eastAsia="Times New Roman" w:cstheme="minorHAnsi"/>
          <w:lang w:val="en-US"/>
        </w:rPr>
        <w:t>Batch control</w:t>
      </w:r>
      <w:r w:rsidRPr="00131B7C" w:rsidR="000B37CC">
        <w:rPr>
          <w:rFonts w:eastAsia="Times New Roman" w:cstheme="minorHAnsi"/>
          <w:lang w:val="en-US"/>
        </w:rPr>
        <w:t xml:space="preserve"> </w:t>
      </w:r>
      <w:r w:rsidRPr="00131B7C" w:rsidR="0049168D">
        <w:rPr>
          <w:rFonts w:eastAsia="Times New Roman" w:cstheme="minorHAnsi"/>
          <w:lang w:val="en-US"/>
        </w:rPr>
        <w:t xml:space="preserve">framework and redirected into error table. </w:t>
      </w:r>
    </w:p>
    <w:p w:rsidRPr="00B75B65" w:rsidR="00B75B65" w:rsidP="00B75B65" w:rsidRDefault="00B75B65" w14:paraId="42069D91" w14:textId="77777777">
      <w:pPr>
        <w:pStyle w:val="ListParagraph"/>
        <w:rPr>
          <w:rFonts w:eastAsia="Times New Roman" w:cstheme="minorHAnsi"/>
          <w:lang w:val="en-US"/>
        </w:rPr>
      </w:pPr>
    </w:p>
    <w:p w:rsidR="00B75B65" w:rsidP="00B75B65" w:rsidRDefault="00B75B65" w14:paraId="2A484536" w14:textId="0DC9AB13">
      <w:pPr>
        <w:pStyle w:val="ListParagraph"/>
        <w:keepNext/>
        <w:keepLines/>
        <w:numPr>
          <w:ilvl w:val="1"/>
          <w:numId w:val="11"/>
        </w:numPr>
        <w:spacing w:before="0"/>
        <w:jc w:val="both"/>
        <w:rPr>
          <w:rFonts w:eastAsia="Times New Roman" w:cstheme="minorHAnsi"/>
          <w:lang w:val="en-US"/>
        </w:rPr>
      </w:pPr>
      <w:r w:rsidRPr="00711C0F">
        <w:rPr>
          <w:rFonts w:eastAsia="Times New Roman" w:cstheme="minorHAnsi"/>
          <w:b/>
          <w:lang w:val="en-US"/>
        </w:rPr>
        <w:t>Validate Required field checks</w:t>
      </w:r>
      <w:r w:rsidRPr="009D16BE">
        <w:rPr>
          <w:rFonts w:eastAsia="Times New Roman" w:cstheme="minorHAnsi"/>
          <w:lang w:val="en-US"/>
        </w:rPr>
        <w:t xml:space="preserve">– This check involves validation of required field values in target using the </w:t>
      </w:r>
      <w:r w:rsidR="005B28A1">
        <w:rPr>
          <w:rFonts w:eastAsia="Times New Roman" w:cstheme="minorHAnsi"/>
          <w:lang w:val="en-US"/>
        </w:rPr>
        <w:t>QCF</w:t>
      </w:r>
      <w:r w:rsidRPr="009D16BE" w:rsidDel="000B37CC" w:rsidR="000B37CC">
        <w:rPr>
          <w:rFonts w:eastAsia="Times New Roman" w:cstheme="minorHAnsi"/>
          <w:lang w:val="en-US"/>
        </w:rPr>
        <w:t xml:space="preserve"> </w:t>
      </w:r>
      <w:r w:rsidRPr="009D16BE">
        <w:rPr>
          <w:rFonts w:eastAsia="Times New Roman" w:cstheme="minorHAnsi"/>
          <w:lang w:val="en-US"/>
        </w:rPr>
        <w:t xml:space="preserve">framework. SQL query </w:t>
      </w:r>
      <w:r w:rsidR="000B37CC">
        <w:rPr>
          <w:rFonts w:eastAsia="Times New Roman" w:cstheme="minorHAnsi"/>
          <w:lang w:val="en-US"/>
        </w:rPr>
        <w:t>will</w:t>
      </w:r>
      <w:r w:rsidRPr="009D16BE" w:rsidR="000B37CC">
        <w:rPr>
          <w:rFonts w:eastAsia="Times New Roman" w:cstheme="minorHAnsi"/>
          <w:lang w:val="en-US"/>
        </w:rPr>
        <w:t xml:space="preserve"> </w:t>
      </w:r>
      <w:r w:rsidRPr="009D16BE">
        <w:rPr>
          <w:rFonts w:eastAsia="Times New Roman" w:cstheme="minorHAnsi"/>
          <w:lang w:val="en-US"/>
        </w:rPr>
        <w:t xml:space="preserve">be developed to check whether target data value is NULL or blank. These SQL queries will be populated in </w:t>
      </w:r>
      <w:r w:rsidR="005B28A1">
        <w:rPr>
          <w:rFonts w:eastAsia="Times New Roman" w:cstheme="minorHAnsi"/>
          <w:lang w:val="en-US"/>
        </w:rPr>
        <w:t>QCF</w:t>
      </w:r>
      <w:r w:rsidRPr="009D16BE">
        <w:rPr>
          <w:rFonts w:eastAsia="Times New Roman" w:cstheme="minorHAnsi"/>
          <w:lang w:val="en-US"/>
        </w:rPr>
        <w:t xml:space="preserve"> static configuration table for consumption by the </w:t>
      </w:r>
      <w:r w:rsidR="005B28A1">
        <w:rPr>
          <w:rFonts w:eastAsia="Times New Roman" w:cstheme="minorHAnsi"/>
          <w:lang w:val="en-US"/>
        </w:rPr>
        <w:t>QCF</w:t>
      </w:r>
      <w:r w:rsidRPr="009D16BE">
        <w:rPr>
          <w:rFonts w:eastAsia="Times New Roman" w:cstheme="minorHAnsi"/>
          <w:lang w:val="en-US"/>
        </w:rPr>
        <w:t xml:space="preserve"> ETL job</w:t>
      </w:r>
      <w:r w:rsidR="00B521B4">
        <w:rPr>
          <w:rFonts w:eastAsia="Times New Roman" w:cstheme="minorHAnsi"/>
          <w:lang w:val="en-US"/>
        </w:rPr>
        <w:t>s</w:t>
      </w:r>
      <w:r w:rsidRPr="009D16BE">
        <w:rPr>
          <w:rFonts w:eastAsia="Times New Roman" w:cstheme="minorHAnsi"/>
          <w:lang w:val="en-US"/>
        </w:rPr>
        <w:t xml:space="preserve"> which would perform source and target data validation and populate the result into </w:t>
      </w:r>
      <w:r w:rsidR="005B28A1">
        <w:rPr>
          <w:rFonts w:eastAsia="Times New Roman" w:cstheme="minorHAnsi"/>
          <w:lang w:val="en-US"/>
        </w:rPr>
        <w:t>QCF</w:t>
      </w:r>
      <w:r w:rsidRPr="009D16BE" w:rsidDel="00B521B4" w:rsidR="00B521B4">
        <w:rPr>
          <w:rFonts w:eastAsia="Times New Roman" w:cstheme="minorHAnsi"/>
          <w:lang w:val="en-US"/>
        </w:rPr>
        <w:t xml:space="preserve"> </w:t>
      </w:r>
      <w:r w:rsidRPr="009D16BE">
        <w:rPr>
          <w:rFonts w:eastAsia="Times New Roman" w:cstheme="minorHAnsi"/>
          <w:lang w:val="en-US"/>
        </w:rPr>
        <w:t xml:space="preserve">Result table. </w:t>
      </w:r>
    </w:p>
    <w:p w:rsidRPr="009D16BE" w:rsidR="009460A1" w:rsidP="00022F78" w:rsidRDefault="009460A1" w14:paraId="6CEE0558" w14:textId="77777777">
      <w:pPr>
        <w:spacing w:before="0"/>
        <w:contextualSpacing/>
        <w:rPr>
          <w:rFonts w:eastAsia="Times New Roman" w:cstheme="minorHAnsi"/>
        </w:rPr>
      </w:pPr>
    </w:p>
    <w:p w:rsidRPr="009D16BE" w:rsidR="009460A1" w:rsidP="009460A1" w:rsidRDefault="009460A1" w14:paraId="024FED3F" w14:textId="13BD0205">
      <w:pPr>
        <w:numPr>
          <w:ilvl w:val="0"/>
          <w:numId w:val="11"/>
        </w:numPr>
        <w:spacing w:before="0"/>
        <w:rPr>
          <w:rFonts w:eastAsia="Times New Roman" w:cstheme="minorHAnsi"/>
          <w:b/>
          <w:bCs/>
          <w:iCs/>
        </w:rPr>
      </w:pPr>
      <w:commentRangeStart w:id="318"/>
      <w:r w:rsidRPr="009D16BE">
        <w:rPr>
          <w:rFonts w:eastAsia="Times New Roman" w:cstheme="minorHAnsi"/>
          <w:b/>
          <w:i/>
        </w:rPr>
        <w:t>Technical Validation 3</w:t>
      </w:r>
      <w:r w:rsidR="00B07CED">
        <w:rPr>
          <w:rFonts w:eastAsia="Times New Roman" w:cstheme="minorHAnsi"/>
          <w:b/>
          <w:i/>
        </w:rPr>
        <w:t xml:space="preserve"> (Hop 3)</w:t>
      </w:r>
      <w:r w:rsidRPr="009D16BE">
        <w:rPr>
          <w:rFonts w:eastAsia="Times New Roman" w:cstheme="minorHAnsi"/>
          <w:b/>
          <w:i/>
        </w:rPr>
        <w:t xml:space="preserve">: Staging database to target system reports </w:t>
      </w:r>
    </w:p>
    <w:p w:rsidRPr="009D16BE" w:rsidR="009460A1" w:rsidP="00FD644F" w:rsidRDefault="009460A1" w14:paraId="4F4D2922" w14:textId="09BAF09E">
      <w:pPr>
        <w:spacing w:before="0"/>
        <w:ind w:left="720"/>
        <w:rPr>
          <w:rFonts w:eastAsia="Times New Roman" w:cstheme="minorHAnsi"/>
        </w:rPr>
      </w:pPr>
      <w:r w:rsidRPr="009D16BE">
        <w:rPr>
          <w:rFonts w:eastAsia="Times New Roman" w:cstheme="minorHAnsi"/>
          <w:bCs/>
          <w:iCs/>
        </w:rPr>
        <w:t xml:space="preserve">The transformed data in the Staging database will be validated against the extracts generated from workday system. These workday extracts would be generated manually by hoover team and uploaded to </w:t>
      </w:r>
      <w:r w:rsidR="00711121">
        <w:rPr>
          <w:rFonts w:eastAsia="Times New Roman" w:cstheme="minorHAnsi"/>
          <w:bCs/>
          <w:iCs/>
        </w:rPr>
        <w:t>secured</w:t>
      </w:r>
      <w:r w:rsidRPr="009D16BE">
        <w:rPr>
          <w:rFonts w:eastAsia="Times New Roman" w:cstheme="minorHAnsi"/>
          <w:bCs/>
          <w:iCs/>
        </w:rPr>
        <w:t xml:space="preserve"> location. Extract files will be loaded into staging area using custom solution and then the extract data will be compared against the stage table data using QAQC ETL Job</w:t>
      </w:r>
      <w:r w:rsidR="00167B58">
        <w:rPr>
          <w:rFonts w:eastAsia="Times New Roman" w:cstheme="minorHAnsi"/>
          <w:bCs/>
          <w:iCs/>
        </w:rPr>
        <w:t>s</w:t>
      </w:r>
      <w:r w:rsidRPr="009D16BE">
        <w:rPr>
          <w:rFonts w:eastAsia="Times New Roman" w:cstheme="minorHAnsi"/>
          <w:bCs/>
          <w:iCs/>
        </w:rPr>
        <w:t>. The validations include row counts</w:t>
      </w:r>
      <w:r w:rsidR="00167B58">
        <w:rPr>
          <w:rFonts w:eastAsia="Times New Roman" w:cstheme="minorHAnsi"/>
          <w:bCs/>
          <w:iCs/>
        </w:rPr>
        <w:t xml:space="preserve"> and</w:t>
      </w:r>
      <w:r w:rsidRPr="009D16BE">
        <w:rPr>
          <w:rFonts w:eastAsia="Times New Roman" w:cstheme="minorHAnsi"/>
          <w:bCs/>
          <w:iCs/>
        </w:rPr>
        <w:t xml:space="preserve"> field value comparison. Any data issues will be addressed by either cleansing the data in source systems/landing database/staging database or updating translate and load tool scripts.</w:t>
      </w:r>
      <w:r w:rsidRPr="009D16BE" w:rsidR="00FD644F">
        <w:rPr>
          <w:rFonts w:eastAsia="Times New Roman" w:cstheme="minorHAnsi"/>
          <w:bCs/>
          <w:iCs/>
        </w:rPr>
        <w:t xml:space="preserve"> </w:t>
      </w:r>
      <w:r w:rsidRPr="009D16BE" w:rsidR="00FD644F">
        <w:rPr>
          <w:rFonts w:eastAsia="Times New Roman" w:cstheme="minorHAnsi"/>
        </w:rPr>
        <w:t>Validation Step 7 and 8 are performed during this phase.</w:t>
      </w:r>
    </w:p>
    <w:p w:rsidRPr="009D16BE" w:rsidR="00FD644F" w:rsidP="00FD644F" w:rsidRDefault="00FD644F" w14:paraId="40434077" w14:textId="1E4ED008">
      <w:pPr>
        <w:pStyle w:val="ListParagraph"/>
        <w:keepNext/>
        <w:keepLines/>
        <w:numPr>
          <w:ilvl w:val="1"/>
          <w:numId w:val="11"/>
        </w:numPr>
        <w:spacing w:before="0"/>
        <w:jc w:val="both"/>
        <w:rPr>
          <w:rFonts w:eastAsia="Times New Roman" w:cstheme="minorHAnsi"/>
          <w:lang w:val="en-US"/>
        </w:rPr>
      </w:pPr>
      <w:r w:rsidRPr="00991F7D">
        <w:rPr>
          <w:rFonts w:eastAsia="Times New Roman" w:cstheme="minorHAnsi"/>
          <w:b/>
          <w:lang w:val="en-US"/>
        </w:rPr>
        <w:t xml:space="preserve">Validate </w:t>
      </w:r>
      <w:r w:rsidRPr="00991F7D" w:rsidR="002E7438">
        <w:rPr>
          <w:rFonts w:eastAsia="Times New Roman" w:cstheme="minorHAnsi"/>
          <w:b/>
          <w:lang w:val="en-US"/>
        </w:rPr>
        <w:t>data issue</w:t>
      </w:r>
      <w:r w:rsidR="00362729">
        <w:rPr>
          <w:rFonts w:eastAsia="Times New Roman" w:cstheme="minorHAnsi"/>
          <w:b/>
          <w:lang w:val="en-US"/>
        </w:rPr>
        <w:t>s</w:t>
      </w:r>
      <w:r w:rsidRPr="009D16BE">
        <w:rPr>
          <w:rFonts w:eastAsia="Times New Roman" w:cstheme="minorHAnsi"/>
          <w:lang w:val="en-US"/>
        </w:rPr>
        <w:t xml:space="preserve"> (Staging vs workday extracts)– This check involves validating </w:t>
      </w:r>
      <w:r w:rsidR="008D3B32">
        <w:rPr>
          <w:rFonts w:eastAsia="Times New Roman" w:cstheme="minorHAnsi"/>
          <w:lang w:val="en-US"/>
        </w:rPr>
        <w:t>counts</w:t>
      </w:r>
      <w:r w:rsidR="00991F7D">
        <w:rPr>
          <w:rFonts w:eastAsia="Times New Roman" w:cstheme="minorHAnsi"/>
          <w:lang w:val="en-US"/>
        </w:rPr>
        <w:t xml:space="preserve"> </w:t>
      </w:r>
      <w:r w:rsidR="008D3B32">
        <w:rPr>
          <w:rFonts w:eastAsia="Times New Roman" w:cstheme="minorHAnsi"/>
          <w:lang w:val="en-US"/>
        </w:rPr>
        <w:t xml:space="preserve">(where applicable*) </w:t>
      </w:r>
      <w:r w:rsidR="001336BD">
        <w:rPr>
          <w:rFonts w:eastAsia="Times New Roman" w:cstheme="minorHAnsi"/>
          <w:lang w:val="en-US"/>
        </w:rPr>
        <w:t xml:space="preserve">and field values </w:t>
      </w:r>
      <w:r w:rsidR="008D3B32">
        <w:rPr>
          <w:rFonts w:eastAsia="Times New Roman" w:cstheme="minorHAnsi"/>
          <w:lang w:val="en-US"/>
        </w:rPr>
        <w:t>between source</w:t>
      </w:r>
      <w:r w:rsidR="00991F7D">
        <w:rPr>
          <w:rFonts w:eastAsia="Times New Roman" w:cstheme="minorHAnsi"/>
          <w:lang w:val="en-US"/>
        </w:rPr>
        <w:t xml:space="preserve"> </w:t>
      </w:r>
      <w:r w:rsidR="001336BD">
        <w:rPr>
          <w:rFonts w:eastAsia="Times New Roman" w:cstheme="minorHAnsi"/>
          <w:lang w:val="en-US"/>
        </w:rPr>
        <w:t>(stage layer)</w:t>
      </w:r>
      <w:r w:rsidR="008D3B32">
        <w:rPr>
          <w:rFonts w:eastAsia="Times New Roman" w:cstheme="minorHAnsi"/>
          <w:lang w:val="en-US"/>
        </w:rPr>
        <w:t xml:space="preserve"> and target</w:t>
      </w:r>
      <w:r w:rsidR="00362729">
        <w:rPr>
          <w:rFonts w:eastAsia="Times New Roman" w:cstheme="minorHAnsi"/>
          <w:lang w:val="en-US"/>
        </w:rPr>
        <w:t xml:space="preserve"> </w:t>
      </w:r>
      <w:r w:rsidR="001336BD">
        <w:rPr>
          <w:rFonts w:eastAsia="Times New Roman" w:cstheme="minorHAnsi"/>
          <w:lang w:val="en-US"/>
        </w:rPr>
        <w:t>(workday</w:t>
      </w:r>
      <w:r w:rsidR="00991F7D">
        <w:rPr>
          <w:rFonts w:eastAsia="Times New Roman" w:cstheme="minorHAnsi"/>
          <w:lang w:val="en-US"/>
        </w:rPr>
        <w:t xml:space="preserve"> reports)</w:t>
      </w:r>
      <w:r w:rsidRPr="009D16BE">
        <w:rPr>
          <w:rFonts w:eastAsia="Times New Roman" w:cstheme="minorHAnsi"/>
          <w:lang w:val="en-US"/>
        </w:rPr>
        <w:t>. SQL query would be developed to fetch data from staging area and the workday extract file (the temporary table having the workday extract data populated through the custom solution). These SQL queries will be populated in QAQC static configuration table for consumption by the QAQC ETL job which would perform staging database vs workday extract validation and populate the result into QAQC Result table.</w:t>
      </w:r>
    </w:p>
    <w:p w:rsidRPr="009D16BE" w:rsidR="00FD644F" w:rsidP="00FD644F" w:rsidRDefault="00362729" w14:paraId="5BA17537" w14:textId="12378819">
      <w:pPr>
        <w:pStyle w:val="ListParagraph"/>
        <w:keepNext/>
        <w:keepLines/>
        <w:numPr>
          <w:ilvl w:val="1"/>
          <w:numId w:val="11"/>
        </w:numPr>
        <w:spacing w:before="0"/>
        <w:jc w:val="both"/>
        <w:rPr>
          <w:rFonts w:eastAsia="Times New Roman" w:cstheme="minorHAnsi"/>
          <w:lang w:val="en-US"/>
        </w:rPr>
      </w:pPr>
      <w:r w:rsidRPr="00D152A0">
        <w:rPr>
          <w:rFonts w:eastAsia="Times New Roman" w:cstheme="minorHAnsi"/>
          <w:b/>
          <w:lang w:val="en-US"/>
        </w:rPr>
        <w:t>Generate reports</w:t>
      </w:r>
      <w:r>
        <w:rPr>
          <w:rFonts w:eastAsia="Times New Roman" w:cstheme="minorHAnsi"/>
          <w:lang w:val="en-US"/>
        </w:rPr>
        <w:t xml:space="preserve"> : </w:t>
      </w:r>
      <w:r w:rsidRPr="009D16BE" w:rsidR="001F28A5">
        <w:rPr>
          <w:rFonts w:eastAsia="Times New Roman" w:cstheme="minorHAnsi"/>
          <w:lang w:val="en-US"/>
        </w:rPr>
        <w:t>This step involves manually generating reports out of error table and QAQC check result table as per the reporting frame</w:t>
      </w:r>
      <w:r w:rsidR="001F28A5">
        <w:rPr>
          <w:rFonts w:eastAsia="Times New Roman" w:cstheme="minorHAnsi"/>
          <w:lang w:val="en-US"/>
        </w:rPr>
        <w:t>work</w:t>
      </w:r>
      <w:commentRangeEnd w:id="318"/>
      <w:r w:rsidR="007F7150">
        <w:rPr>
          <w:rStyle w:val="CommentReference"/>
          <w:rFonts w:ascii="Zurich LtCn BT" w:hAnsi="Zurich LtCn BT" w:eastAsia="Calibri" w:cs="Times New Roman"/>
          <w:lang w:eastAsia="en-AU"/>
        </w:rPr>
        <w:commentReference w:id="318"/>
      </w:r>
    </w:p>
    <w:p w:rsidRPr="009D16BE" w:rsidR="00FD644F" w:rsidP="00FD644F" w:rsidRDefault="00FD644F" w14:paraId="02F99737" w14:textId="77777777">
      <w:pPr>
        <w:spacing w:before="0"/>
        <w:ind w:left="720"/>
        <w:rPr>
          <w:rFonts w:eastAsia="Times New Roman" w:cstheme="minorHAnsi"/>
          <w:bCs/>
          <w:iCs/>
        </w:rPr>
      </w:pPr>
    </w:p>
    <w:p w:rsidRPr="00F97AA4" w:rsidR="009460A1" w:rsidP="00CA56E5" w:rsidRDefault="00906927" w14:paraId="6AE6CC6A" w14:textId="2F3BAA38">
      <w:pPr>
        <w:pStyle w:val="ListParagraph"/>
        <w:numPr>
          <w:ilvl w:val="0"/>
          <w:numId w:val="11"/>
        </w:numPr>
        <w:spacing w:before="0"/>
        <w:rPr>
          <w:rFonts w:eastAsia="Times New Roman" w:cstheme="minorHAnsi"/>
          <w:strike/>
        </w:rPr>
      </w:pPr>
      <w:r w:rsidRPr="00F97AA4">
        <w:rPr>
          <w:rFonts w:eastAsia="Times New Roman" w:cstheme="minorHAnsi"/>
          <w:b/>
          <w:i/>
          <w:strike/>
        </w:rPr>
        <w:lastRenderedPageBreak/>
        <w:t xml:space="preserve">Technical Validation Shared Tasks: </w:t>
      </w:r>
      <w:r w:rsidRPr="00F97AA4" w:rsidR="009460A1">
        <w:rPr>
          <w:rFonts w:cstheme="minorHAnsi"/>
          <w:strike/>
        </w:rPr>
        <w:t xml:space="preserve">The Validation framework compares data at different stages to ensure data is converted and loaded per mapping specification. Quality Assurance and Quality Control (QAQC) framework is </w:t>
      </w:r>
      <w:r w:rsidRPr="00F97AA4">
        <w:rPr>
          <w:rFonts w:cstheme="minorHAnsi"/>
          <w:strike/>
        </w:rPr>
        <w:t>built</w:t>
      </w:r>
      <w:r w:rsidRPr="00F97AA4" w:rsidR="009460A1">
        <w:rPr>
          <w:rFonts w:cstheme="minorHAnsi"/>
          <w:strike/>
        </w:rPr>
        <w:t xml:space="preserve"> into the overall validation framework and is executed through an ETL job.</w:t>
      </w:r>
      <w:bookmarkStart w:name="_Technical_Validation_1" w:id="319"/>
      <w:bookmarkEnd w:id="319"/>
      <w:r w:rsidRPr="00F97AA4">
        <w:rPr>
          <w:rFonts w:cstheme="minorHAnsi"/>
          <w:strike/>
        </w:rPr>
        <w:t xml:space="preserve"> </w:t>
      </w:r>
      <w:r w:rsidRPr="00F97AA4">
        <w:rPr>
          <w:rFonts w:eastAsia="Times New Roman" w:cstheme="minorHAnsi"/>
          <w:strike/>
        </w:rPr>
        <w:t>Validation Step 1, 9 and 10 are performed during all validation phases.</w:t>
      </w:r>
    </w:p>
    <w:p w:rsidRPr="00F97AA4" w:rsidR="00906927" w:rsidP="00906927" w:rsidRDefault="00906927" w14:paraId="39687D9C" w14:textId="530C1F18">
      <w:pPr>
        <w:pStyle w:val="ListParagraph"/>
        <w:keepNext/>
        <w:keepLines/>
        <w:numPr>
          <w:ilvl w:val="1"/>
          <w:numId w:val="11"/>
        </w:numPr>
        <w:spacing w:before="0"/>
        <w:jc w:val="both"/>
        <w:rPr>
          <w:rFonts w:eastAsia="Times New Roman" w:cstheme="minorHAnsi"/>
          <w:strike/>
          <w:lang w:val="en-US"/>
        </w:rPr>
      </w:pPr>
      <w:r w:rsidRPr="00F97AA4">
        <w:rPr>
          <w:rFonts w:eastAsia="Times New Roman" w:cstheme="minorHAnsi"/>
          <w:strike/>
          <w:lang w:val="en-US"/>
        </w:rPr>
        <w:t xml:space="preserve">Step 1: Generate Audit Logs– This involves logging the validation execution details at runtime in the audit tables using the batch control framework. Execution state, runtime ETL failures and overall execution metadata is captured by the batch control framework during this step. </w:t>
      </w:r>
    </w:p>
    <w:p w:rsidRPr="00F97AA4" w:rsidR="00906927" w:rsidP="00906927" w:rsidRDefault="00906927" w14:paraId="11F8C8DB" w14:textId="2D59C529">
      <w:pPr>
        <w:pStyle w:val="ListParagraph"/>
        <w:keepNext/>
        <w:keepLines/>
        <w:numPr>
          <w:ilvl w:val="1"/>
          <w:numId w:val="11"/>
        </w:numPr>
        <w:spacing w:before="0"/>
        <w:jc w:val="both"/>
        <w:rPr>
          <w:rFonts w:eastAsia="Times New Roman" w:cstheme="minorHAnsi"/>
          <w:strike/>
          <w:lang w:val="en-US"/>
        </w:rPr>
      </w:pPr>
      <w:r w:rsidRPr="00F97AA4">
        <w:rPr>
          <w:rFonts w:eastAsia="Times New Roman" w:cstheme="minorHAnsi"/>
          <w:strike/>
          <w:lang w:val="en-US"/>
        </w:rPr>
        <w:t xml:space="preserve">Step 9: Investigate Error Records- This involves manually analyzing the validation result. </w:t>
      </w:r>
    </w:p>
    <w:p w:rsidRPr="00F97AA4" w:rsidR="00906927" w:rsidP="00906927" w:rsidRDefault="00906927" w14:paraId="78A7A05C" w14:textId="0A291D68">
      <w:pPr>
        <w:pStyle w:val="ListParagraph"/>
        <w:keepNext/>
        <w:keepLines/>
        <w:numPr>
          <w:ilvl w:val="1"/>
          <w:numId w:val="11"/>
        </w:numPr>
        <w:spacing w:before="0"/>
        <w:jc w:val="both"/>
        <w:rPr>
          <w:rFonts w:eastAsia="Times New Roman" w:cstheme="minorHAnsi"/>
          <w:strike/>
          <w:lang w:val="en-US"/>
        </w:rPr>
      </w:pPr>
      <w:r w:rsidRPr="00F97AA4">
        <w:rPr>
          <w:rFonts w:eastAsia="Times New Roman" w:cstheme="minorHAnsi"/>
          <w:strike/>
          <w:lang w:val="en-US"/>
        </w:rPr>
        <w:t>Step 10: Generate Report- This step involves manually generating reports out of error table and QAQC check result table as per the reporting frame</w:t>
      </w:r>
      <w:r w:rsidRPr="00F97AA4" w:rsidR="007B515A">
        <w:rPr>
          <w:rFonts w:eastAsia="Times New Roman" w:cstheme="minorHAnsi"/>
          <w:strike/>
          <w:lang w:val="en-US"/>
        </w:rPr>
        <w:t>work</w:t>
      </w:r>
      <w:r w:rsidRPr="00F97AA4">
        <w:rPr>
          <w:rFonts w:eastAsia="Times New Roman" w:cstheme="minorHAnsi"/>
          <w:strike/>
          <w:lang w:val="en-US"/>
        </w:rPr>
        <w:t>.</w:t>
      </w:r>
    </w:p>
    <w:p w:rsidRPr="009D16BE" w:rsidR="009460A1" w:rsidP="009460A1" w:rsidRDefault="009460A1" w14:paraId="7A21BE14" w14:textId="778DC60F">
      <w:pPr>
        <w:spacing w:before="0"/>
        <w:rPr>
          <w:rFonts w:eastAsia="Times New Roman" w:cstheme="minorHAnsi"/>
          <w:b/>
          <w:szCs w:val="20"/>
          <w:lang w:val="en-US"/>
        </w:rPr>
      </w:pPr>
    </w:p>
    <w:p w:rsidRPr="009D16BE" w:rsidR="003F6D78" w:rsidP="003F461C" w:rsidRDefault="009D31FD" w14:paraId="2B2469C6" w14:textId="272A3464">
      <w:pPr>
        <w:pStyle w:val="DTTHeading1"/>
        <w:spacing w:before="0" w:after="0"/>
        <w:rPr>
          <w:rFonts w:cstheme="minorHAnsi"/>
          <w:szCs w:val="36"/>
        </w:rPr>
      </w:pPr>
      <w:bookmarkStart w:name="_Business_Reconciliation" w:id="320"/>
      <w:bookmarkStart w:name="_Toc23362961" w:id="321"/>
      <w:bookmarkEnd w:id="320"/>
      <w:r w:rsidRPr="009D16BE">
        <w:rPr>
          <w:rFonts w:cstheme="minorHAnsi"/>
          <w:szCs w:val="36"/>
        </w:rPr>
        <w:lastRenderedPageBreak/>
        <w:t>D</w:t>
      </w:r>
      <w:r w:rsidRPr="009D16BE" w:rsidR="003F6D78">
        <w:rPr>
          <w:rFonts w:cstheme="minorHAnsi"/>
          <w:szCs w:val="36"/>
        </w:rPr>
        <w:t>ata Validation Framework</w:t>
      </w:r>
      <w:bookmarkEnd w:id="321"/>
    </w:p>
    <w:p w:rsidRPr="009D16BE" w:rsidR="003F6D78" w:rsidP="00705C64" w:rsidRDefault="003F6D78" w14:paraId="73072A1E" w14:textId="06701E86">
      <w:pPr>
        <w:pStyle w:val="DTTBodytextwithparaspace"/>
        <w:rPr>
          <w:rFonts w:cstheme="minorHAnsi"/>
        </w:rPr>
      </w:pPr>
    </w:p>
    <w:p w:rsidRPr="009D16BE" w:rsidR="00254086" w:rsidP="00705C64" w:rsidRDefault="00254086" w14:paraId="164FA6F7" w14:textId="09985FFE">
      <w:pPr>
        <w:pStyle w:val="DTTBodytextwithparaspace"/>
        <w:rPr>
          <w:rFonts w:cstheme="minorHAnsi"/>
        </w:rPr>
      </w:pPr>
      <w:r w:rsidRPr="6CFD40D9">
        <w:rPr>
          <w:rFonts w:cs="Calibri" w:cstheme="minorAscii"/>
          <w:rPrChange w:author="Roohi Rahiman" w:date="2019-11-14T15:38:59.7600071" w:id="638852572">
            <w:rPr>
              <w:rFonts w:cstheme="minorHAnsi"/>
            </w:rPr>
          </w:rPrChange>
        </w:rPr>
        <w:t xml:space="preserve">Data validation framework consists of batch control, exception handling &amp; </w:t>
      </w:r>
      <w:r w:rsidRPr="6CFD40D9" w:rsidR="005B28A1">
        <w:rPr>
          <w:rFonts w:cs="Calibri" w:cstheme="minorAscii"/>
          <w:lang w:val="en-US"/>
          <w:rPrChange w:author="Roohi Rahiman" w:date="2019-11-14T15:38:59.7600071" w:id="1502821638">
            <w:rPr>
              <w:rFonts w:cstheme="minorHAnsi"/>
              <w:lang w:val="en-US"/>
            </w:rPr>
          </w:rPrChange>
        </w:rPr>
        <w:t>QCF</w:t>
      </w:r>
      <w:r w:rsidRPr="6CFD40D9" w:rsidDel="00CE00AF" w:rsidR="00CE00AF">
        <w:rPr>
          <w:rFonts w:cs="Calibri" w:cstheme="minorAscii"/>
          <w:rPrChange w:author="Roohi Rahiman" w:date="2019-11-14T15:38:59.7600071" w:id="946185192">
            <w:rPr>
              <w:rFonts w:cstheme="minorHAnsi"/>
            </w:rPr>
          </w:rPrChange>
        </w:rPr>
        <w:t xml:space="preserve"> </w:t>
      </w:r>
      <w:r w:rsidRPr="6CFD40D9">
        <w:rPr>
          <w:rFonts w:cs="Calibri" w:cstheme="minorAscii"/>
          <w:rPrChange w:author="Roohi Rahiman" w:date="2019-11-14T15:38:59.7600071" w:id="935003955">
            <w:rPr>
              <w:rFonts w:cstheme="minorHAnsi"/>
            </w:rPr>
          </w:rPrChange>
        </w:rPr>
        <w:t xml:space="preserve">Framework which are integrated with the data migration ETL packages to log the metadata information in and perform automated validations. Below diagram describes the interdependencies between these frameworks at high level. </w:t>
      </w:r>
    </w:p>
    <w:p w:rsidRPr="009D16BE" w:rsidR="00254086" w:rsidDel="6CFD40D9" w:rsidP="4B729488" w:rsidRDefault="006B0623" w14:paraId="5E7507A1" w14:textId="1953584A" w14:noSpellErr="1">
      <w:pPr>
        <w:spacing w:before="0"/>
        <w:rPr>
          <w:del w:author="Roohi Rahiman" w:date="2019-11-14T15:38:59.7600071" w:id="729265009"/>
          <w:rFonts w:cs="Calibri" w:cstheme="minorAscii"/>
          <w:rPrChange w:author="Roohi Rahiman" w:date="2019-11-14T15:38:29.3868169" w:id="1512218378">
            <w:rPr/>
          </w:rPrChange>
        </w:rPr>
        <w:pPrChange w:author="Roohi Rahiman" w:date="2019-11-14T15:38:29.3868169" w:id="452022317">
          <w:pPr/>
        </w:pPrChange>
      </w:pPr>
      <w:bookmarkStart w:name="_GoBack" w:id="323"/>
      <w:bookmarkEnd w:id="323"/>
      <w:del w:author="Roohi Rahiman" w:date="2019-11-14T15:36:00Z" w:id="325">
        <w:r w:rsidDel="006B0623" w:rsidR="008F2A44">
          <w:object w:dxaOrig="13961" w:dyaOrig="8191" w14:anchorId="2AD8FCDD">
            <v:shape id="_x0000_i1027" style="width:450.75pt;height:264.75pt" o:ole="" type="#_x0000_t75">
              <v:imagedata o:title="" r:id="rId29"/>
            </v:shape>
            <o:OLEObject Type="Embed" ProgID="Visio.Drawing.15" ShapeID="_x0000_i1027" DrawAspect="Content" ObjectID="_1635250955" r:id="rId30"/>
          </w:object>
        </w:r>
      </w:del>
    </w:p>
    <w:p w:rsidR="6CFD40D9" w:rsidP="6CFD40D9" w:rsidRDefault="6CFD40D9" w14:paraId="4B3F7F4F" w14:textId="67EB15CB">
      <w:pPr>
        <w:pStyle w:val="Normal"/>
        <w:spacing w:before="0"/>
        <w:pPrChange w:author="Roohi Rahiman" w:date="2019-11-14T15:38:59.7600071" w:id="1964122346">
          <w:pPr/>
        </w:pPrChange>
      </w:pPr>
      <w:ins w:author="Roohi Rahiman" w:date="2019-11-14T15:38:59.7600071" w:id="1981438770">
        <w:r>
          <w:drawing>
            <wp:inline wp14:editId="5D772993" wp14:anchorId="7D005FD4">
              <wp:extent cx="5730240" cy="2686050"/>
              <wp:effectExtent l="0" t="0" r="0" b="0"/>
              <wp:docPr id="525180183" name="" title=""/>
              <wp:cNvGraphicFramePr>
                <a:graphicFrameLocks noChangeAspect="1"/>
              </wp:cNvGraphicFramePr>
              <a:graphic>
                <a:graphicData uri="http://schemas.openxmlformats.org/drawingml/2006/picture">
                  <pic:pic>
                    <pic:nvPicPr>
                      <pic:cNvPr id="0" name=""/>
                      <pic:cNvPicPr/>
                    </pic:nvPicPr>
                    <pic:blipFill>
                      <a:blip r:embed="Rbb37c5d10340427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30240" cy="2686050"/>
                      </a:xfrm>
                      <a:prstGeom prst="rect">
                        <a:avLst/>
                      </a:prstGeom>
                    </pic:spPr>
                  </pic:pic>
                </a:graphicData>
              </a:graphic>
            </wp:inline>
          </w:drawing>
        </w:r>
      </w:ins>
      <w:commentRangeStart w:id="324"/>
      <w:commentRangeEnd w:id="324"/>
      <w:r>
        <w:rPr>
          <w:rStyle w:val="CommentReference"/>
        </w:rPr>
        <w:commentReference w:id="324"/>
      </w:r>
      <w:commentRangeStart w:id="394213508"/>
      <w:commentRangeEnd w:id="394213508"/>
      <w:r>
        <w:rPr>
          <w:rStyle w:val="CommentReference"/>
        </w:rPr>
        <w:commentReference w:id="394213508"/>
      </w:r>
    </w:p>
    <w:p w:rsidRPr="009D16BE" w:rsidR="00254086" w:rsidP="00705C64" w:rsidRDefault="00254086" w14:paraId="5335B63C" w14:textId="3FF01DC2">
      <w:pPr>
        <w:spacing w:before="0"/>
        <w:rPr>
          <w:rFonts w:cstheme="minorHAnsi"/>
        </w:rPr>
      </w:pPr>
    </w:p>
    <w:p w:rsidRPr="009D16BE" w:rsidR="00254086" w:rsidP="0031016B" w:rsidRDefault="00254086" w14:paraId="79B2686D" w14:textId="68EA46C3">
      <w:pPr>
        <w:pStyle w:val="ListParagraph"/>
        <w:numPr>
          <w:ilvl w:val="0"/>
          <w:numId w:val="36"/>
        </w:numPr>
        <w:spacing w:before="0"/>
        <w:rPr>
          <w:rFonts w:cstheme="minorHAnsi"/>
        </w:rPr>
      </w:pPr>
      <w:r w:rsidRPr="009D16BE">
        <w:rPr>
          <w:rFonts w:cstheme="minorHAnsi"/>
        </w:rPr>
        <w:t>Transform and Construct ETL packages leverage the batch control and exception handling framework to log the metadata informatio</w:t>
      </w:r>
      <w:r w:rsidRPr="009D16BE" w:rsidR="006B6FD6">
        <w:rPr>
          <w:rFonts w:cstheme="minorHAnsi"/>
        </w:rPr>
        <w:t>n into audit and error table for</w:t>
      </w:r>
      <w:r w:rsidRPr="009D16BE">
        <w:rPr>
          <w:rFonts w:cstheme="minorHAnsi"/>
        </w:rPr>
        <w:t xml:space="preserve"> </w:t>
      </w:r>
      <w:r w:rsidRPr="009D16BE" w:rsidR="006B6FD6">
        <w:rPr>
          <w:rFonts w:cstheme="minorHAnsi"/>
        </w:rPr>
        <w:t>every</w:t>
      </w:r>
      <w:r w:rsidRPr="009D16BE">
        <w:rPr>
          <w:rFonts w:cstheme="minorHAnsi"/>
        </w:rPr>
        <w:t xml:space="preserve"> </w:t>
      </w:r>
      <w:r w:rsidRPr="009D16BE" w:rsidR="006B6FD6">
        <w:rPr>
          <w:rFonts w:cstheme="minorHAnsi"/>
        </w:rPr>
        <w:t xml:space="preserve">ETL </w:t>
      </w:r>
      <w:r w:rsidRPr="009D16BE">
        <w:rPr>
          <w:rFonts w:cstheme="minorHAnsi"/>
        </w:rPr>
        <w:t>executions.</w:t>
      </w:r>
      <w:r w:rsidRPr="009D16BE" w:rsidR="006B6FD6">
        <w:rPr>
          <w:rFonts w:cstheme="minorHAnsi"/>
        </w:rPr>
        <w:t xml:space="preserve"> Audit and exception data will be used to monitor the data migration progress and generate exception reports.</w:t>
      </w:r>
      <w:r w:rsidRPr="009D16BE">
        <w:rPr>
          <w:rFonts w:cstheme="minorHAnsi"/>
        </w:rPr>
        <w:t xml:space="preserve"> </w:t>
      </w:r>
      <w:r w:rsidRPr="009D16BE" w:rsidR="006B6FD6">
        <w:rPr>
          <w:rFonts w:cstheme="minorHAnsi"/>
        </w:rPr>
        <w:t>P</w:t>
      </w:r>
      <w:r w:rsidRPr="009D16BE">
        <w:rPr>
          <w:rFonts w:cstheme="minorHAnsi"/>
        </w:rPr>
        <w:t xml:space="preserve">lease refer section </w:t>
      </w:r>
      <w:r w:rsidR="00797DAD">
        <w:rPr>
          <w:rFonts w:cstheme="minorHAnsi"/>
        </w:rPr>
        <w:t>5</w:t>
      </w:r>
      <w:r w:rsidRPr="009D16BE">
        <w:rPr>
          <w:rFonts w:cstheme="minorHAnsi"/>
        </w:rPr>
        <w:t xml:space="preserve">.2 &amp; </w:t>
      </w:r>
      <w:r w:rsidR="00797DAD">
        <w:rPr>
          <w:rFonts w:cstheme="minorHAnsi"/>
        </w:rPr>
        <w:t>5</w:t>
      </w:r>
      <w:r w:rsidRPr="009D16BE">
        <w:rPr>
          <w:rFonts w:cstheme="minorHAnsi"/>
        </w:rPr>
        <w:t xml:space="preserve">.3 </w:t>
      </w:r>
      <w:r w:rsidRPr="009D16BE" w:rsidR="006B6FD6">
        <w:rPr>
          <w:rFonts w:cstheme="minorHAnsi"/>
        </w:rPr>
        <w:t xml:space="preserve">for technical details of </w:t>
      </w:r>
      <w:r w:rsidR="009275BB">
        <w:rPr>
          <w:rFonts w:cstheme="minorHAnsi"/>
        </w:rPr>
        <w:t>Batch control</w:t>
      </w:r>
      <w:r w:rsidRPr="009D16BE" w:rsidR="006B6FD6">
        <w:rPr>
          <w:rFonts w:cstheme="minorHAnsi"/>
        </w:rPr>
        <w:t xml:space="preserve"> framework</w:t>
      </w:r>
      <w:r w:rsidRPr="009D16BE">
        <w:rPr>
          <w:rFonts w:cstheme="minorHAnsi"/>
        </w:rPr>
        <w:t>.</w:t>
      </w:r>
    </w:p>
    <w:p w:rsidRPr="009D16BE" w:rsidR="00254086" w:rsidP="0045006A" w:rsidRDefault="005B28A1" w14:paraId="03872E10" w14:textId="20A19134">
      <w:pPr>
        <w:pStyle w:val="ListParagraph"/>
        <w:numPr>
          <w:ilvl w:val="0"/>
          <w:numId w:val="36"/>
        </w:numPr>
        <w:spacing w:before="0"/>
        <w:rPr>
          <w:rFonts w:cstheme="minorHAnsi"/>
        </w:rPr>
      </w:pPr>
      <w:r>
        <w:rPr>
          <w:rFonts w:eastAsia="Times New Roman" w:cstheme="minorHAnsi"/>
          <w:lang w:val="en-US"/>
        </w:rPr>
        <w:t>QCF</w:t>
      </w:r>
      <w:r w:rsidRPr="009D16BE" w:rsidDel="009275BB" w:rsidR="009275BB">
        <w:rPr>
          <w:rFonts w:cstheme="minorHAnsi"/>
        </w:rPr>
        <w:t xml:space="preserve"> </w:t>
      </w:r>
      <w:r w:rsidRPr="009D16BE" w:rsidR="00254086">
        <w:rPr>
          <w:rFonts w:cstheme="minorHAnsi"/>
        </w:rPr>
        <w:t xml:space="preserve">framework </w:t>
      </w:r>
      <w:r w:rsidRPr="009D16BE" w:rsidR="0058369C">
        <w:rPr>
          <w:rFonts w:cstheme="minorHAnsi"/>
        </w:rPr>
        <w:t>validates the data loaded in</w:t>
      </w:r>
      <w:r w:rsidRPr="009D16BE" w:rsidR="00AF5186">
        <w:rPr>
          <w:rFonts w:cstheme="minorHAnsi"/>
        </w:rPr>
        <w:t xml:space="preserve"> the workday</w:t>
      </w:r>
      <w:r w:rsidRPr="009D16BE" w:rsidR="006B6FD6">
        <w:rPr>
          <w:rFonts w:cstheme="minorHAnsi"/>
        </w:rPr>
        <w:t xml:space="preserve"> and staging area against the raw data</w:t>
      </w:r>
      <w:r w:rsidRPr="009D16BE" w:rsidR="0058369C">
        <w:rPr>
          <w:rFonts w:cstheme="minorHAnsi"/>
        </w:rPr>
        <w:t>.</w:t>
      </w:r>
      <w:r w:rsidRPr="009D16BE" w:rsidR="0031016B">
        <w:rPr>
          <w:rFonts w:cstheme="minorHAnsi"/>
        </w:rPr>
        <w:t xml:space="preserve"> </w:t>
      </w:r>
      <w:r w:rsidRPr="009D16BE" w:rsidR="00AF5186">
        <w:rPr>
          <w:rFonts w:cstheme="minorHAnsi"/>
        </w:rPr>
        <w:t xml:space="preserve">Please refer section 5 for technical details of </w:t>
      </w:r>
      <w:r>
        <w:rPr>
          <w:rFonts w:eastAsia="Times New Roman" w:cstheme="minorHAnsi"/>
          <w:lang w:val="en-US"/>
        </w:rPr>
        <w:t>QCF</w:t>
      </w:r>
      <w:r w:rsidRPr="009D16BE" w:rsidDel="00E3302C" w:rsidR="00E3302C">
        <w:rPr>
          <w:rFonts w:cstheme="minorHAnsi"/>
        </w:rPr>
        <w:t xml:space="preserve"> </w:t>
      </w:r>
      <w:r w:rsidRPr="009D16BE" w:rsidR="00AF5186">
        <w:rPr>
          <w:rFonts w:cstheme="minorHAnsi"/>
        </w:rPr>
        <w:t xml:space="preserve">framework. </w:t>
      </w:r>
    </w:p>
    <w:p w:rsidRPr="009D16BE" w:rsidR="00254086" w:rsidP="00705C64" w:rsidRDefault="00254086" w14:paraId="38148A4F" w14:textId="77777777">
      <w:pPr>
        <w:spacing w:before="0"/>
        <w:rPr>
          <w:rFonts w:cstheme="minorHAnsi"/>
        </w:rPr>
      </w:pPr>
    </w:p>
    <w:p w:rsidRPr="009D16BE" w:rsidR="00F50108" w:rsidP="00705C64" w:rsidRDefault="31BE1BAA" w14:paraId="47750703" w14:textId="17446BFB">
      <w:pPr>
        <w:spacing w:before="0"/>
        <w:rPr>
          <w:rFonts w:cstheme="minorHAnsi"/>
        </w:rPr>
      </w:pPr>
      <w:commentRangeStart w:id="326"/>
      <w:r w:rsidRPr="009D16BE">
        <w:rPr>
          <w:rFonts w:cstheme="minorHAnsi"/>
        </w:rPr>
        <w:t xml:space="preserve">Attached </w:t>
      </w:r>
      <w:commentRangeEnd w:id="326"/>
      <w:r w:rsidRPr="009D16BE" w:rsidR="009C6954">
        <w:rPr>
          <w:rStyle w:val="CommentReference"/>
          <w:rFonts w:cstheme="minorHAnsi"/>
        </w:rPr>
        <w:commentReference w:id="326"/>
      </w:r>
      <w:r w:rsidRPr="009D16BE" w:rsidR="0031016B">
        <w:rPr>
          <w:rFonts w:cstheme="minorHAnsi"/>
        </w:rPr>
        <w:t>below</w:t>
      </w:r>
      <w:r w:rsidRPr="009D16BE">
        <w:rPr>
          <w:rFonts w:cstheme="minorHAnsi"/>
        </w:rPr>
        <w:t xml:space="preserve"> is the logical data model which contains all tables used as part of batch control framework, exception framework &amp; </w:t>
      </w:r>
      <w:r w:rsidR="005B28A1">
        <w:rPr>
          <w:rFonts w:eastAsia="Times New Roman" w:cstheme="minorHAnsi"/>
          <w:lang w:val="en-US"/>
        </w:rPr>
        <w:t>QCF</w:t>
      </w:r>
      <w:r w:rsidRPr="009D16BE" w:rsidDel="00E3302C" w:rsidR="00E3302C">
        <w:rPr>
          <w:rFonts w:cstheme="minorHAnsi"/>
        </w:rPr>
        <w:t xml:space="preserve"> </w:t>
      </w:r>
      <w:r w:rsidRPr="009D16BE">
        <w:rPr>
          <w:rFonts w:cstheme="minorHAnsi"/>
        </w:rPr>
        <w:t>framework</w:t>
      </w:r>
      <w:r w:rsidRPr="009D16BE" w:rsidR="00743B55">
        <w:rPr>
          <w:rFonts w:cstheme="minorHAnsi"/>
        </w:rPr>
        <w:t xml:space="preserve"> and interdependencies among them</w:t>
      </w:r>
      <w:r w:rsidRPr="009D16BE">
        <w:rPr>
          <w:rFonts w:cstheme="minorHAnsi"/>
        </w:rPr>
        <w:t>.</w:t>
      </w:r>
      <w:r w:rsidRPr="009D16BE" w:rsidR="00743B55">
        <w:rPr>
          <w:rFonts w:cstheme="minorHAnsi"/>
        </w:rPr>
        <w:t xml:space="preserve"> </w:t>
      </w:r>
      <w:r w:rsidRPr="009D16BE">
        <w:rPr>
          <w:rFonts w:cstheme="minorHAnsi"/>
        </w:rPr>
        <w:t xml:space="preserve"> </w:t>
      </w:r>
    </w:p>
    <w:p w:rsidRPr="009D16BE" w:rsidR="00F84099" w:rsidP="00705C64" w:rsidRDefault="00F84099" w14:paraId="6C869B22" w14:textId="02FA5174">
      <w:pPr>
        <w:spacing w:before="0"/>
        <w:rPr>
          <w:rFonts w:cstheme="minorHAnsi"/>
        </w:rPr>
      </w:pPr>
    </w:p>
    <w:p w:rsidRPr="009D16BE" w:rsidR="00E52AF6" w:rsidP="00705C64" w:rsidRDefault="00E52AF6" w14:paraId="4A4EED5E" w14:textId="2E89F8DF">
      <w:pPr>
        <w:spacing w:before="0"/>
        <w:rPr>
          <w:rFonts w:cstheme="minorHAnsi"/>
        </w:rPr>
      </w:pPr>
      <w:commentRangeStart w:id="327"/>
      <w:r w:rsidRPr="009D16BE">
        <w:rPr>
          <w:rStyle w:val="CommentReference"/>
          <w:rFonts w:eastAsia="Calibri" w:cstheme="minorHAnsi"/>
          <w:lang w:eastAsia="en-AU"/>
        </w:rPr>
        <w:commentReference w:id="328"/>
      </w:r>
      <w:commentRangeEnd w:id="327"/>
      <w:r w:rsidRPr="009D16BE" w:rsidR="00607909">
        <w:rPr>
          <w:rStyle w:val="CommentReference"/>
          <w:rFonts w:eastAsia="Calibri" w:cstheme="minorHAnsi"/>
          <w:lang w:eastAsia="en-AU"/>
        </w:rPr>
        <w:commentReference w:id="327"/>
      </w:r>
    </w:p>
    <w:p w:rsidRPr="009D16BE" w:rsidR="00607909" w:rsidP="00607909" w:rsidRDefault="00FB1AC4" w14:paraId="6E488057" w14:textId="341DDFE3">
      <w:pPr>
        <w:rPr>
          <w:rFonts w:cstheme="minorHAnsi"/>
        </w:rPr>
      </w:pPr>
      <w:r w:rsidRPr="009D16BE">
        <w:rPr>
          <w:rStyle w:val="CommentReference"/>
          <w:rFonts w:eastAsia="Calibri" w:cstheme="minorHAnsi"/>
          <w:lang w:eastAsia="en-AU"/>
        </w:rPr>
        <w:commentReference w:id="329"/>
      </w:r>
    </w:p>
    <w:p w:rsidRPr="009D16BE" w:rsidR="00B36622" w:rsidP="00607909" w:rsidRDefault="00B36622" w14:paraId="68B033AF" w14:textId="3FAA608B">
      <w:pPr>
        <w:rPr>
          <w:rFonts w:cstheme="minorHAnsi"/>
        </w:rPr>
      </w:pPr>
    </w:p>
    <w:p w:rsidRPr="009D16BE" w:rsidR="005B6D53" w:rsidP="00607909" w:rsidRDefault="005B6D53" w14:paraId="217C8958" w14:textId="77777777">
      <w:pPr>
        <w:rPr>
          <w:rFonts w:cstheme="minorHAnsi"/>
        </w:rPr>
      </w:pPr>
    </w:p>
    <w:p w:rsidRPr="009D16BE" w:rsidR="005B6D53" w:rsidP="00607909" w:rsidRDefault="005B6D53" w14:paraId="04ED0A30" w14:textId="77777777">
      <w:pPr>
        <w:rPr>
          <w:rFonts w:cstheme="minorHAnsi"/>
        </w:rPr>
      </w:pPr>
    </w:p>
    <w:p w:rsidRPr="009D16BE" w:rsidR="005B6D53" w:rsidP="00607909" w:rsidRDefault="00D52FF2" w14:paraId="43380D5F" w14:textId="6F0EFCB1">
      <w:pPr>
        <w:rPr>
          <w:rFonts w:cstheme="minorHAnsi"/>
        </w:rPr>
      </w:pPr>
      <w:commentRangeStart w:id="330"/>
      <w:commentRangeStart w:id="331"/>
      <w:ins w:author="Deepakkumar Tiwari" w:date="2019-11-13T00:16:00Z" w:id="332">
        <w:r w:rsidRPr="00D52FF2">
          <w:rPr>
            <w:rFonts w:cstheme="minorHAnsi"/>
            <w:noProof/>
            <w:lang w:eastAsia="en-AU"/>
          </w:rPr>
          <w:lastRenderedPageBreak/>
          <w:drawing>
            <wp:inline distT="0" distB="0" distL="0" distR="0" wp14:anchorId="5C5AD760" wp14:editId="3B6A653F">
              <wp:extent cx="5731510" cy="2773112"/>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31510" cy="2773112"/>
                      </a:xfrm>
                      <a:prstGeom prst="rect">
                        <a:avLst/>
                      </a:prstGeom>
                      <a:noFill/>
                      <a:ln>
                        <a:noFill/>
                      </a:ln>
                    </pic:spPr>
                  </pic:pic>
                </a:graphicData>
              </a:graphic>
            </wp:inline>
          </w:drawing>
        </w:r>
      </w:ins>
      <w:del w:author="Deepakkumar Tiwari" w:date="2019-11-13T00:16:00Z" w:id="333">
        <w:r w:rsidRPr="009D16BE" w:rsidDel="00D52FF2" w:rsidR="005B6D53">
          <w:rPr>
            <w:rFonts w:cstheme="minorHAnsi"/>
            <w:noProof/>
            <w:lang w:eastAsia="en-AU"/>
          </w:rPr>
          <w:drawing>
            <wp:inline distT="0" distB="0" distL="0" distR="0" wp14:anchorId="545D61F0" wp14:editId="260E53CC">
              <wp:extent cx="6337300" cy="3106213"/>
              <wp:effectExtent l="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360457" cy="3117564"/>
                      </a:xfrm>
                      <a:prstGeom prst="rect">
                        <a:avLst/>
                      </a:prstGeom>
                    </pic:spPr>
                  </pic:pic>
                </a:graphicData>
              </a:graphic>
            </wp:inline>
          </w:drawing>
        </w:r>
      </w:del>
      <w:commentRangeEnd w:id="330"/>
      <w:r w:rsidR="0087708D">
        <w:rPr>
          <w:rStyle w:val="CommentReference"/>
          <w:rFonts w:ascii="Zurich LtCn BT" w:hAnsi="Zurich LtCn BT" w:eastAsia="Calibri" w:cs="Times New Roman"/>
          <w:lang w:eastAsia="en-AU"/>
        </w:rPr>
        <w:commentReference w:id="330"/>
      </w:r>
      <w:commentRangeEnd w:id="331"/>
      <w:r w:rsidR="00622879">
        <w:rPr>
          <w:rStyle w:val="CommentReference"/>
          <w:rFonts w:ascii="Zurich LtCn BT" w:hAnsi="Zurich LtCn BT" w:eastAsia="Calibri" w:cs="Times New Roman"/>
          <w:lang w:eastAsia="en-AU"/>
        </w:rPr>
        <w:commentReference w:id="331"/>
      </w:r>
    </w:p>
    <w:p w:rsidRPr="009D16BE" w:rsidR="005B6D53" w:rsidP="00027256" w:rsidRDefault="005B6D53" w14:paraId="71A682F9" w14:textId="3A2B026A">
      <w:pPr>
        <w:pStyle w:val="ListParagraph"/>
        <w:numPr>
          <w:ilvl w:val="0"/>
          <w:numId w:val="39"/>
        </w:numPr>
        <w:rPr>
          <w:rFonts w:cstheme="minorHAnsi"/>
        </w:rPr>
      </w:pPr>
      <w:r w:rsidRPr="00D80113">
        <w:rPr>
          <w:rFonts w:cstheme="minorHAnsi"/>
          <w:b/>
        </w:rPr>
        <w:t xml:space="preserve">Batch control </w:t>
      </w:r>
      <w:r w:rsidRPr="00D80113" w:rsidR="00290868">
        <w:rPr>
          <w:rFonts w:cstheme="minorHAnsi"/>
          <w:b/>
        </w:rPr>
        <w:t>framework</w:t>
      </w:r>
      <w:r w:rsidRPr="009D16BE" w:rsidR="00290868">
        <w:rPr>
          <w:rFonts w:cstheme="minorHAnsi"/>
        </w:rPr>
        <w:t>:</w:t>
      </w:r>
      <w:r w:rsidRPr="009D16BE">
        <w:rPr>
          <w:rFonts w:cstheme="minorHAnsi"/>
        </w:rPr>
        <w:t xml:space="preserve"> </w:t>
      </w:r>
      <w:r w:rsidRPr="009D16BE" w:rsidR="00027256">
        <w:rPr>
          <w:rFonts w:cstheme="minorHAnsi"/>
        </w:rPr>
        <w:t xml:space="preserve">Batch control framework consists of set of 4 Audit tables and 3 stored procedures that manipulates data in the audit tables. All audit tables except </w:t>
      </w:r>
      <w:proofErr w:type="spellStart"/>
      <w:r w:rsidRPr="009D16BE" w:rsidR="00027256">
        <w:rPr>
          <w:rFonts w:cstheme="minorHAnsi"/>
        </w:rPr>
        <w:t>ETLExecutionDependency</w:t>
      </w:r>
      <w:proofErr w:type="spellEnd"/>
      <w:r w:rsidRPr="009D16BE" w:rsidR="00027256">
        <w:rPr>
          <w:rFonts w:cstheme="minorHAnsi"/>
        </w:rPr>
        <w:t xml:space="preserve"> are populated dynamically at runtime through the stored procedures. The </w:t>
      </w:r>
      <w:proofErr w:type="spellStart"/>
      <w:r w:rsidRPr="009D16BE" w:rsidR="00027256">
        <w:rPr>
          <w:rFonts w:cstheme="minorHAnsi"/>
        </w:rPr>
        <w:t>ETLExecutionDependency</w:t>
      </w:r>
      <w:proofErr w:type="spellEnd"/>
      <w:r w:rsidRPr="009D16BE" w:rsidR="00027256">
        <w:rPr>
          <w:rFonts w:cstheme="minorHAnsi"/>
        </w:rPr>
        <w:t xml:space="preserve"> consists of static master data.</w:t>
      </w:r>
    </w:p>
    <w:p w:rsidRPr="009D16BE" w:rsidR="005B6D53" w:rsidP="00F16028" w:rsidRDefault="005B6D53" w14:paraId="2EB02415" w14:textId="1C083923">
      <w:pPr>
        <w:pStyle w:val="ListParagraph"/>
        <w:numPr>
          <w:ilvl w:val="0"/>
          <w:numId w:val="39"/>
        </w:numPr>
        <w:rPr>
          <w:rFonts w:cstheme="minorHAnsi"/>
        </w:rPr>
      </w:pPr>
      <w:r w:rsidRPr="00D80113">
        <w:rPr>
          <w:rFonts w:cstheme="minorHAnsi"/>
          <w:b/>
        </w:rPr>
        <w:t>E</w:t>
      </w:r>
      <w:r w:rsidRPr="00D80113" w:rsidR="00290868">
        <w:rPr>
          <w:rFonts w:cstheme="minorHAnsi"/>
          <w:b/>
        </w:rPr>
        <w:t>xception framework</w:t>
      </w:r>
      <w:r w:rsidRPr="009D16BE" w:rsidR="00290868">
        <w:rPr>
          <w:rFonts w:cstheme="minorHAnsi"/>
        </w:rPr>
        <w:t>: As part of exception</w:t>
      </w:r>
      <w:commentRangeStart w:id="334"/>
      <w:commentRangeStart w:id="335"/>
      <w:r w:rsidRPr="009D16BE" w:rsidR="00290868">
        <w:rPr>
          <w:rFonts w:cstheme="minorHAnsi"/>
        </w:rPr>
        <w:t xml:space="preserve"> </w:t>
      </w:r>
      <w:commentRangeEnd w:id="334"/>
      <w:r w:rsidRPr="009D16BE" w:rsidR="00290868">
        <w:rPr>
          <w:rFonts w:cstheme="minorHAnsi"/>
        </w:rPr>
        <w:commentReference w:id="334"/>
      </w:r>
      <w:commentRangeEnd w:id="335"/>
      <w:r w:rsidRPr="009D16BE" w:rsidR="00290868">
        <w:rPr>
          <w:rFonts w:cstheme="minorHAnsi"/>
        </w:rPr>
        <w:commentReference w:id="335"/>
      </w:r>
      <w:r w:rsidRPr="009D16BE" w:rsidR="00290868">
        <w:rPr>
          <w:rFonts w:cstheme="minorHAnsi"/>
        </w:rPr>
        <w:t>handling process error records will be inserted into error tables, depending on business rules and quality checks.</w:t>
      </w:r>
      <w:r w:rsidRPr="009D16BE" w:rsidR="00027256">
        <w:rPr>
          <w:rFonts w:cstheme="minorHAnsi"/>
        </w:rPr>
        <w:t xml:space="preserve"> This framework consists of 1 error table which is populated dynamically at runtime through the SSIS ETL </w:t>
      </w:r>
      <w:r w:rsidR="00425816">
        <w:rPr>
          <w:rFonts w:cstheme="minorHAnsi"/>
        </w:rPr>
        <w:t>p</w:t>
      </w:r>
      <w:r w:rsidRPr="009D16BE" w:rsidR="00027256">
        <w:rPr>
          <w:rFonts w:cstheme="minorHAnsi"/>
        </w:rPr>
        <w:t xml:space="preserve">ackages. </w:t>
      </w:r>
    </w:p>
    <w:p w:rsidRPr="009D16BE" w:rsidR="005B6D53" w:rsidP="00F16028" w:rsidRDefault="005B28A1" w14:paraId="2F513FF2" w14:textId="57D80212">
      <w:pPr>
        <w:pStyle w:val="ListParagraph"/>
        <w:numPr>
          <w:ilvl w:val="0"/>
          <w:numId w:val="39"/>
        </w:numPr>
        <w:rPr>
          <w:rFonts w:cstheme="minorHAnsi"/>
        </w:rPr>
      </w:pPr>
      <w:r>
        <w:rPr>
          <w:rFonts w:cstheme="minorHAnsi"/>
          <w:b/>
        </w:rPr>
        <w:t>QCF</w:t>
      </w:r>
      <w:commentRangeStart w:id="336"/>
      <w:r w:rsidRPr="00D80113" w:rsidR="005B6D53">
        <w:rPr>
          <w:rFonts w:cstheme="minorHAnsi"/>
          <w:b/>
        </w:rPr>
        <w:t xml:space="preserve"> </w:t>
      </w:r>
      <w:commentRangeEnd w:id="336"/>
      <w:r w:rsidR="00416400">
        <w:rPr>
          <w:rStyle w:val="CommentReference"/>
          <w:rFonts w:ascii="Zurich LtCn BT" w:hAnsi="Zurich LtCn BT" w:eastAsia="Calibri" w:cs="Times New Roman"/>
          <w:lang w:eastAsia="en-AU"/>
        </w:rPr>
        <w:commentReference w:id="336"/>
      </w:r>
      <w:r w:rsidRPr="00D80113" w:rsidR="005B6D53">
        <w:rPr>
          <w:rFonts w:cstheme="minorHAnsi"/>
          <w:b/>
        </w:rPr>
        <w:t>framework</w:t>
      </w:r>
      <w:r w:rsidRPr="009D16BE" w:rsidR="00290868">
        <w:rPr>
          <w:rFonts w:cstheme="minorHAnsi"/>
        </w:rPr>
        <w:t>:</w:t>
      </w:r>
      <w:r w:rsidRPr="009D16BE" w:rsidR="00027256">
        <w:rPr>
          <w:rFonts w:cstheme="minorHAnsi"/>
        </w:rPr>
        <w:t xml:space="preserve"> </w:t>
      </w:r>
      <w:r>
        <w:rPr>
          <w:rFonts w:cstheme="minorHAnsi"/>
        </w:rPr>
        <w:t>QCF</w:t>
      </w:r>
      <w:r w:rsidRPr="009D16BE" w:rsidR="004A5290">
        <w:rPr>
          <w:rFonts w:cstheme="minorHAnsi"/>
        </w:rPr>
        <w:t xml:space="preserve"> </w:t>
      </w:r>
      <w:r w:rsidRPr="009D16BE" w:rsidR="00027256">
        <w:rPr>
          <w:rFonts w:cstheme="minorHAnsi"/>
        </w:rPr>
        <w:t xml:space="preserve">framework consists of set of 5 tables and 1 stored procedure that manipulates data in the </w:t>
      </w:r>
      <w:r>
        <w:rPr>
          <w:rFonts w:cstheme="minorHAnsi"/>
        </w:rPr>
        <w:t>QCF</w:t>
      </w:r>
      <w:r w:rsidRPr="009D16BE" w:rsidR="003B11CD">
        <w:rPr>
          <w:rFonts w:cstheme="minorHAnsi"/>
        </w:rPr>
        <w:t xml:space="preserve"> result table</w:t>
      </w:r>
      <w:r w:rsidRPr="009D16BE" w:rsidR="00027256">
        <w:rPr>
          <w:rFonts w:cstheme="minorHAnsi"/>
        </w:rPr>
        <w:t xml:space="preserve">. All </w:t>
      </w:r>
      <w:r w:rsidR="005C4F0E">
        <w:rPr>
          <w:rFonts w:cstheme="minorHAnsi"/>
        </w:rPr>
        <w:t>QCF</w:t>
      </w:r>
      <w:r w:rsidRPr="009D16BE" w:rsidR="005C4F0E">
        <w:rPr>
          <w:rFonts w:cstheme="minorHAnsi"/>
        </w:rPr>
        <w:t xml:space="preserve"> </w:t>
      </w:r>
      <w:r w:rsidRPr="009D16BE" w:rsidR="00027256">
        <w:rPr>
          <w:rFonts w:cstheme="minorHAnsi"/>
        </w:rPr>
        <w:t xml:space="preserve">tables except </w:t>
      </w:r>
      <w:proofErr w:type="spellStart"/>
      <w:r w:rsidRPr="009D16BE" w:rsidR="00027256">
        <w:rPr>
          <w:rFonts w:cstheme="minorHAnsi"/>
        </w:rPr>
        <w:t>Rule_Check_Result</w:t>
      </w:r>
      <w:proofErr w:type="spellEnd"/>
      <w:r w:rsidRPr="009D16BE" w:rsidR="00027256">
        <w:rPr>
          <w:rFonts w:cstheme="minorHAnsi"/>
        </w:rPr>
        <w:t xml:space="preserve"> consists of static configuration data. The </w:t>
      </w:r>
      <w:proofErr w:type="spellStart"/>
      <w:r w:rsidRPr="009D16BE" w:rsidR="00027256">
        <w:rPr>
          <w:rFonts w:cstheme="minorHAnsi"/>
        </w:rPr>
        <w:t>Rule_Check_Result</w:t>
      </w:r>
      <w:proofErr w:type="spellEnd"/>
      <w:r w:rsidRPr="009D16BE" w:rsidR="00027256">
        <w:rPr>
          <w:rFonts w:cstheme="minorHAnsi"/>
        </w:rPr>
        <w:t xml:space="preserve"> table is populated dynamically at runtime through the </w:t>
      </w:r>
      <w:r>
        <w:rPr>
          <w:rFonts w:cstheme="minorHAnsi"/>
        </w:rPr>
        <w:t>QCF</w:t>
      </w:r>
      <w:r w:rsidRPr="009D16BE" w:rsidR="00027256">
        <w:rPr>
          <w:rFonts w:cstheme="minorHAnsi"/>
        </w:rPr>
        <w:t xml:space="preserve"> ETL </w:t>
      </w:r>
      <w:r w:rsidR="00C06554">
        <w:rPr>
          <w:rFonts w:cstheme="minorHAnsi"/>
        </w:rPr>
        <w:t>p</w:t>
      </w:r>
      <w:r w:rsidRPr="009D16BE" w:rsidR="00027256">
        <w:rPr>
          <w:rFonts w:cstheme="minorHAnsi"/>
        </w:rPr>
        <w:t xml:space="preserve">ackage. </w:t>
      </w:r>
    </w:p>
    <w:p w:rsidRPr="009D16BE" w:rsidR="00BB05FF" w:rsidP="00BB05FF" w:rsidRDefault="00BB05FF" w14:paraId="3538F0D9" w14:textId="77777777">
      <w:pPr>
        <w:pStyle w:val="ListParagraph"/>
        <w:keepNext/>
        <w:keepLines/>
        <w:numPr>
          <w:ilvl w:val="0"/>
          <w:numId w:val="31"/>
        </w:numPr>
        <w:spacing w:before="200" w:line="276" w:lineRule="auto"/>
        <w:contextualSpacing w:val="0"/>
        <w:outlineLvl w:val="1"/>
        <w:rPr>
          <w:rFonts w:cstheme="minorHAnsi"/>
          <w:b/>
          <w:vanish/>
          <w:color w:val="C00000"/>
          <w:sz w:val="32"/>
          <w:szCs w:val="24"/>
          <w:lang w:eastAsia="ja-JP"/>
        </w:rPr>
      </w:pPr>
      <w:bookmarkStart w:name="_Toc22157490" w:id="337"/>
      <w:bookmarkStart w:name="_Toc22157538" w:id="338"/>
      <w:bookmarkStart w:name="_Toc22160609" w:id="339"/>
      <w:bookmarkStart w:name="_Toc22191310" w:id="340"/>
      <w:bookmarkStart w:name="_Toc22191870" w:id="341"/>
      <w:bookmarkStart w:name="_Toc23362787" w:id="342"/>
      <w:bookmarkStart w:name="_Toc23362838" w:id="343"/>
      <w:bookmarkStart w:name="_Toc23362962" w:id="344"/>
      <w:bookmarkEnd w:id="337"/>
      <w:bookmarkEnd w:id="338"/>
      <w:bookmarkEnd w:id="339"/>
      <w:bookmarkEnd w:id="340"/>
      <w:bookmarkEnd w:id="341"/>
      <w:bookmarkEnd w:id="342"/>
      <w:bookmarkEnd w:id="343"/>
      <w:bookmarkEnd w:id="344"/>
    </w:p>
    <w:p w:rsidRPr="009D16BE" w:rsidR="00BB05FF" w:rsidP="00BB05FF" w:rsidRDefault="00BB05FF" w14:paraId="199F8C7A" w14:textId="77777777">
      <w:pPr>
        <w:pStyle w:val="ListParagraph"/>
        <w:keepNext/>
        <w:keepLines/>
        <w:numPr>
          <w:ilvl w:val="0"/>
          <w:numId w:val="31"/>
        </w:numPr>
        <w:spacing w:before="200" w:line="276" w:lineRule="auto"/>
        <w:contextualSpacing w:val="0"/>
        <w:outlineLvl w:val="1"/>
        <w:rPr>
          <w:rFonts w:cstheme="minorHAnsi"/>
          <w:b/>
          <w:vanish/>
          <w:color w:val="C00000"/>
          <w:sz w:val="32"/>
          <w:szCs w:val="24"/>
          <w:lang w:eastAsia="ja-JP"/>
        </w:rPr>
      </w:pPr>
      <w:bookmarkStart w:name="_Toc22157491" w:id="345"/>
      <w:bookmarkStart w:name="_Toc22157539" w:id="346"/>
      <w:bookmarkStart w:name="_Toc22160610" w:id="347"/>
      <w:bookmarkStart w:name="_Toc22191311" w:id="348"/>
      <w:bookmarkStart w:name="_Toc22191871" w:id="349"/>
      <w:bookmarkStart w:name="_Toc23362788" w:id="350"/>
      <w:bookmarkStart w:name="_Toc23362839" w:id="351"/>
      <w:bookmarkStart w:name="_Toc23362963" w:id="352"/>
      <w:bookmarkEnd w:id="345"/>
      <w:bookmarkEnd w:id="346"/>
      <w:bookmarkEnd w:id="347"/>
      <w:bookmarkEnd w:id="348"/>
      <w:bookmarkEnd w:id="349"/>
      <w:bookmarkEnd w:id="350"/>
      <w:bookmarkEnd w:id="351"/>
      <w:bookmarkEnd w:id="352"/>
    </w:p>
    <w:p w:rsidRPr="009D16BE" w:rsidR="00587736" w:rsidP="00F4427C" w:rsidRDefault="005B28A1" w14:paraId="1092FD8F" w14:textId="14D4590A">
      <w:pPr>
        <w:pStyle w:val="DTTHeading2"/>
        <w:numPr>
          <w:ilvl w:val="1"/>
          <w:numId w:val="31"/>
        </w:numPr>
      </w:pPr>
      <w:bookmarkStart w:name="_Toc23362964" w:id="353"/>
      <w:r>
        <w:rPr>
          <w:rFonts w:cstheme="minorHAnsi"/>
        </w:rPr>
        <w:t>QCF</w:t>
      </w:r>
      <w:r w:rsidRPr="009D16BE" w:rsidR="00F50108">
        <w:t xml:space="preserve"> Framewor</w:t>
      </w:r>
      <w:r w:rsidRPr="009D16BE" w:rsidR="00587736">
        <w:t>k</w:t>
      </w:r>
      <w:bookmarkEnd w:id="353"/>
    </w:p>
    <w:p w:rsidRPr="009D16BE" w:rsidR="00587736" w:rsidP="00587736" w:rsidRDefault="00587736" w14:paraId="7676D670" w14:textId="316888B6">
      <w:pPr>
        <w:jc w:val="both"/>
        <w:rPr>
          <w:rFonts w:cstheme="minorHAnsi"/>
        </w:rPr>
      </w:pPr>
      <w:r w:rsidRPr="009D16BE">
        <w:rPr>
          <w:rFonts w:cstheme="minorHAnsi"/>
        </w:rPr>
        <w:t xml:space="preserve">An efficient, flexible, scalable and reusable data quality framework is very important in today’s world which can measure data quality with minimal cost and time as well as provide accurate results. </w:t>
      </w:r>
      <w:r w:rsidRPr="009D16BE" w:rsidR="008C0CBC">
        <w:rPr>
          <w:rFonts w:cstheme="minorHAnsi"/>
        </w:rPr>
        <w:t xml:space="preserve">Below diagram describes the tasks performed during </w:t>
      </w:r>
      <w:r w:rsidR="005B28A1">
        <w:rPr>
          <w:rFonts w:cstheme="minorHAnsi"/>
        </w:rPr>
        <w:t>QCF</w:t>
      </w:r>
      <w:r w:rsidRPr="009D16BE" w:rsidR="008C0CBC">
        <w:rPr>
          <w:rFonts w:cstheme="minorHAnsi"/>
        </w:rPr>
        <w:t xml:space="preserve"> </w:t>
      </w:r>
      <w:r w:rsidRPr="009D16BE" w:rsidR="0031016B">
        <w:rPr>
          <w:rFonts w:cstheme="minorHAnsi"/>
        </w:rPr>
        <w:t>validation</w:t>
      </w:r>
      <w:r w:rsidRPr="009D16BE" w:rsidR="008C0CBC">
        <w:rPr>
          <w:rFonts w:cstheme="minorHAnsi"/>
        </w:rPr>
        <w:t>.</w:t>
      </w:r>
    </w:p>
    <w:p w:rsidRPr="009D16BE" w:rsidR="00B54A26" w:rsidP="00587736" w:rsidRDefault="00F40F14" w14:paraId="20E1F3F3" w14:textId="12516AD0">
      <w:pPr>
        <w:jc w:val="both"/>
        <w:rPr>
          <w:rFonts w:cstheme="minorHAnsi"/>
        </w:rPr>
      </w:pPr>
      <w:r w:rsidRPr="009D16BE">
        <w:rPr>
          <w:rStyle w:val="CommentReference"/>
          <w:rFonts w:eastAsia="Calibri" w:cstheme="minorHAnsi"/>
          <w:lang w:eastAsia="en-AU"/>
        </w:rPr>
        <w:lastRenderedPageBreak/>
        <w:commentReference w:id="354"/>
      </w:r>
      <w:r w:rsidRPr="009D16BE" w:rsidR="00F16028">
        <w:rPr>
          <w:rStyle w:val="CommentReference"/>
          <w:rFonts w:eastAsia="Calibri" w:cstheme="minorHAnsi"/>
          <w:lang w:eastAsia="en-AU"/>
        </w:rPr>
        <w:commentReference w:id="355"/>
      </w:r>
      <w:r w:rsidRPr="4B729488" w:rsidR="005137F2">
        <w:rPr>
          <w:rFonts w:cs="Calibri" w:cstheme="minorAscii"/>
          <w:rPrChange w:author="Roohi Rahiman" w:date="2019-11-14T15:38:29.3868169" w:id="746859900">
            <w:rPr>
              <w:rFonts w:cstheme="minorHAnsi"/>
            </w:rPr>
          </w:rPrChange>
        </w:rPr>
        <w:t xml:space="preserve"> </w:t>
      </w:r>
      <w:r w:rsidRPr="00C37E4E" w:rsidR="00C37E4E">
        <w:rPr>
          <w:noProof/>
        </w:rPr>
        <w:t xml:space="preserve"> </w:t>
      </w:r>
      <w:r w:rsidRPr="001E4099" w:rsidR="001E4099">
        <w:rPr>
          <w:noProof/>
        </w:rPr>
        <w:t xml:space="preserve"> </w:t>
      </w:r>
      <w:r w:rsidR="001E4099">
        <w:rPr>
          <w:noProof/>
          <w:lang w:eastAsia="en-AU"/>
        </w:rPr>
        <w:drawing>
          <wp:inline distT="0" distB="0" distL="0" distR="0" wp14:anchorId="79C018A0" wp14:editId="2C776321">
            <wp:extent cx="5731510" cy="25603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2560320"/>
                    </a:xfrm>
                    <a:prstGeom prst="rect">
                      <a:avLst/>
                    </a:prstGeom>
                  </pic:spPr>
                </pic:pic>
              </a:graphicData>
            </a:graphic>
          </wp:inline>
        </w:drawing>
      </w:r>
    </w:p>
    <w:p w:rsidRPr="009D16BE" w:rsidR="008C0CBC" w:rsidP="008C0CBC" w:rsidRDefault="008C0CBC" w14:paraId="7071DC2C" w14:textId="110445C6">
      <w:pPr>
        <w:pStyle w:val="ListParagraph"/>
        <w:numPr>
          <w:ilvl w:val="0"/>
          <w:numId w:val="35"/>
        </w:numPr>
        <w:jc w:val="both"/>
        <w:rPr>
          <w:rFonts w:cstheme="minorHAnsi"/>
        </w:rPr>
      </w:pPr>
      <w:r w:rsidRPr="009D16BE">
        <w:rPr>
          <w:rFonts w:cstheme="minorHAnsi"/>
        </w:rPr>
        <w:t xml:space="preserve">Populate </w:t>
      </w:r>
      <w:r w:rsidR="005B28A1">
        <w:rPr>
          <w:rFonts w:cstheme="minorHAnsi"/>
        </w:rPr>
        <w:t>QCF</w:t>
      </w:r>
      <w:r w:rsidRPr="009D16BE" w:rsidR="00BB1F29">
        <w:rPr>
          <w:rFonts w:cstheme="minorHAnsi"/>
        </w:rPr>
        <w:t xml:space="preserve"> </w:t>
      </w:r>
      <w:r w:rsidRPr="009D16BE">
        <w:rPr>
          <w:rFonts w:cstheme="minorHAnsi"/>
        </w:rPr>
        <w:t xml:space="preserve">static tables: This is one-time manual activity which involves populating the static </w:t>
      </w:r>
      <w:r w:rsidRPr="009D16BE" w:rsidR="0062603D">
        <w:rPr>
          <w:rFonts w:cstheme="minorHAnsi"/>
        </w:rPr>
        <w:t>configuration</w:t>
      </w:r>
      <w:r w:rsidRPr="009D16BE">
        <w:rPr>
          <w:rFonts w:cstheme="minorHAnsi"/>
        </w:rPr>
        <w:t xml:space="preserve"> data in </w:t>
      </w:r>
      <w:r w:rsidR="005B28A1">
        <w:rPr>
          <w:rFonts w:cstheme="minorHAnsi"/>
        </w:rPr>
        <w:t>QCF</w:t>
      </w:r>
      <w:r w:rsidRPr="009D16BE">
        <w:rPr>
          <w:rFonts w:cstheme="minorHAnsi"/>
        </w:rPr>
        <w:t xml:space="preserve"> tables. </w:t>
      </w:r>
    </w:p>
    <w:p w:rsidRPr="009D16BE" w:rsidR="008C0CBC" w:rsidP="008C0CBC" w:rsidRDefault="008C0CBC" w14:paraId="0081C5CE" w14:textId="41509E2E">
      <w:pPr>
        <w:pStyle w:val="ListParagraph"/>
        <w:numPr>
          <w:ilvl w:val="0"/>
          <w:numId w:val="35"/>
        </w:numPr>
        <w:jc w:val="both"/>
        <w:rPr>
          <w:rFonts w:cstheme="minorHAnsi"/>
        </w:rPr>
      </w:pPr>
      <w:r w:rsidRPr="009D16BE">
        <w:rPr>
          <w:rFonts w:cstheme="minorHAnsi"/>
        </w:rPr>
        <w:t xml:space="preserve">Execute </w:t>
      </w:r>
      <w:r w:rsidR="005B28A1">
        <w:rPr>
          <w:rFonts w:cstheme="minorHAnsi"/>
        </w:rPr>
        <w:t>QCF</w:t>
      </w:r>
      <w:r w:rsidRPr="009D16BE" w:rsidDel="00BB1F29" w:rsidR="00BB1F29">
        <w:rPr>
          <w:rFonts w:cstheme="minorHAnsi"/>
        </w:rPr>
        <w:t xml:space="preserve"> </w:t>
      </w:r>
      <w:r w:rsidRPr="009D16BE">
        <w:rPr>
          <w:rFonts w:cstheme="minorHAnsi"/>
        </w:rPr>
        <w:t xml:space="preserve">ETL Job: </w:t>
      </w:r>
      <w:r w:rsidR="005B28A1">
        <w:rPr>
          <w:rFonts w:cstheme="minorHAnsi"/>
        </w:rPr>
        <w:t>QCF</w:t>
      </w:r>
      <w:r w:rsidRPr="009D16BE">
        <w:rPr>
          <w:rFonts w:cstheme="minorHAnsi"/>
        </w:rPr>
        <w:t xml:space="preserve"> ETL performs the technical validation based on the configured data.</w:t>
      </w:r>
      <w:r w:rsidRPr="009D16BE" w:rsidR="0062603D">
        <w:rPr>
          <w:rFonts w:cstheme="minorHAnsi"/>
        </w:rPr>
        <w:t xml:space="preserve"> The ETL creates dynamic SQL query to subtract the target data from source data (Except operation) and identifies the data mismatches. The ETL loads the output of except operation into result table for analysis and reporting.  </w:t>
      </w:r>
    </w:p>
    <w:p w:rsidRPr="009D16BE" w:rsidR="008C0CBC" w:rsidP="008C0CBC" w:rsidRDefault="00BE3EAC" w14:paraId="703B3CD8" w14:textId="4CD1145D">
      <w:pPr>
        <w:pStyle w:val="ListParagraph"/>
        <w:numPr>
          <w:ilvl w:val="0"/>
          <w:numId w:val="35"/>
        </w:numPr>
        <w:jc w:val="both"/>
        <w:rPr>
          <w:rFonts w:cstheme="minorHAnsi"/>
        </w:rPr>
      </w:pPr>
      <w:r w:rsidRPr="009D16BE">
        <w:rPr>
          <w:rFonts w:cstheme="minorHAnsi"/>
        </w:rPr>
        <w:t>Analyse</w:t>
      </w:r>
      <w:r w:rsidRPr="009D16BE" w:rsidR="008C0CBC">
        <w:rPr>
          <w:rFonts w:cstheme="minorHAnsi"/>
        </w:rPr>
        <w:t xml:space="preserve"> the </w:t>
      </w:r>
      <w:r w:rsidR="005B28A1">
        <w:rPr>
          <w:rFonts w:cstheme="minorHAnsi"/>
        </w:rPr>
        <w:t>QCF</w:t>
      </w:r>
      <w:r w:rsidRPr="009D16BE" w:rsidDel="00BB1F29" w:rsidR="00BB1F29">
        <w:rPr>
          <w:rFonts w:cstheme="minorHAnsi"/>
        </w:rPr>
        <w:t xml:space="preserve"> </w:t>
      </w:r>
      <w:r w:rsidRPr="009D16BE" w:rsidR="008C0CBC">
        <w:rPr>
          <w:rFonts w:cstheme="minorHAnsi"/>
        </w:rPr>
        <w:t>ETL Result</w:t>
      </w:r>
      <w:r w:rsidRPr="009D16BE" w:rsidR="0062603D">
        <w:rPr>
          <w:rFonts w:cstheme="minorHAnsi"/>
        </w:rPr>
        <w:t xml:space="preserve">: This step involves analysing the result output and manually performing root cause analysis. </w:t>
      </w:r>
    </w:p>
    <w:p w:rsidRPr="009D16BE" w:rsidR="008C0CBC" w:rsidP="0062603D" w:rsidRDefault="008C0CBC" w14:paraId="4ED18762" w14:textId="0C0722D5">
      <w:pPr>
        <w:pStyle w:val="ListParagraph"/>
        <w:numPr>
          <w:ilvl w:val="0"/>
          <w:numId w:val="35"/>
        </w:numPr>
        <w:jc w:val="both"/>
        <w:rPr>
          <w:rFonts w:cstheme="minorHAnsi"/>
        </w:rPr>
      </w:pPr>
      <w:r w:rsidRPr="009D16BE">
        <w:rPr>
          <w:rFonts w:cstheme="minorHAnsi"/>
        </w:rPr>
        <w:t>Generate technical validation report</w:t>
      </w:r>
      <w:r w:rsidRPr="009D16BE" w:rsidR="0062603D">
        <w:rPr>
          <w:rFonts w:cstheme="minorHAnsi"/>
        </w:rPr>
        <w:t xml:space="preserve">: </w:t>
      </w:r>
      <w:r w:rsidRPr="009D16BE" w:rsidR="00C85C58">
        <w:rPr>
          <w:rFonts w:cstheme="minorHAnsi"/>
        </w:rPr>
        <w:t xml:space="preserve">This step involves manually generating reports out of error table and </w:t>
      </w:r>
      <w:r w:rsidR="005B28A1">
        <w:rPr>
          <w:rFonts w:cstheme="minorHAnsi"/>
        </w:rPr>
        <w:t>QCF</w:t>
      </w:r>
      <w:r w:rsidRPr="009D16BE" w:rsidDel="00BB1F29" w:rsidR="00BB1F29">
        <w:rPr>
          <w:rFonts w:cstheme="minorHAnsi"/>
        </w:rPr>
        <w:t xml:space="preserve"> </w:t>
      </w:r>
      <w:r w:rsidRPr="009D16BE" w:rsidR="00C85C58">
        <w:rPr>
          <w:rFonts w:cstheme="minorHAnsi"/>
        </w:rPr>
        <w:t>check result table as per the reporting wireframe defined in section 6.</w:t>
      </w:r>
    </w:p>
    <w:p w:rsidRPr="009D16BE" w:rsidR="00587736" w:rsidP="00587736" w:rsidRDefault="00587736" w14:paraId="480D6CD1" w14:textId="39929D09">
      <w:pPr>
        <w:rPr>
          <w:rFonts w:cstheme="minorHAnsi"/>
        </w:rPr>
      </w:pPr>
      <w:r w:rsidRPr="009D16BE">
        <w:rPr>
          <w:rFonts w:cstheme="minorHAnsi"/>
        </w:rPr>
        <w:t xml:space="preserve">Following are the important terms used in the model of </w:t>
      </w:r>
      <w:r w:rsidRPr="009D16BE" w:rsidR="00897006">
        <w:rPr>
          <w:rFonts w:cstheme="minorHAnsi"/>
        </w:rPr>
        <w:t>d</w:t>
      </w:r>
      <w:r w:rsidRPr="009D16BE">
        <w:rPr>
          <w:rFonts w:cstheme="minorHAnsi"/>
        </w:rPr>
        <w:t>ata validation Solution:</w:t>
      </w:r>
    </w:p>
    <w:p w:rsidRPr="009D16BE" w:rsidR="00587736" w:rsidP="00587736" w:rsidRDefault="00587736" w14:paraId="46145795" w14:textId="77777777">
      <w:pPr>
        <w:pStyle w:val="ListParagraph"/>
        <w:numPr>
          <w:ilvl w:val="0"/>
          <w:numId w:val="14"/>
        </w:numPr>
        <w:spacing w:before="0" w:after="200" w:line="276" w:lineRule="auto"/>
        <w:rPr>
          <w:rFonts w:cstheme="minorHAnsi"/>
        </w:rPr>
      </w:pPr>
      <w:proofErr w:type="spellStart"/>
      <w:r w:rsidRPr="009D16BE">
        <w:rPr>
          <w:rFonts w:cstheme="minorHAnsi"/>
          <w:b/>
        </w:rPr>
        <w:t>Rule_ID</w:t>
      </w:r>
      <w:proofErr w:type="spellEnd"/>
      <w:r w:rsidRPr="009D16BE">
        <w:rPr>
          <w:rFonts w:cstheme="minorHAnsi"/>
        </w:rPr>
        <w:t>- It represents the unique check definition id.</w:t>
      </w:r>
    </w:p>
    <w:p w:rsidRPr="009D16BE" w:rsidR="00587736" w:rsidP="00587736" w:rsidRDefault="00587736" w14:paraId="1570B7D0" w14:textId="3F634191">
      <w:pPr>
        <w:pStyle w:val="ListParagraph"/>
        <w:numPr>
          <w:ilvl w:val="0"/>
          <w:numId w:val="14"/>
        </w:numPr>
        <w:spacing w:before="0" w:after="200" w:line="276" w:lineRule="auto"/>
        <w:rPr>
          <w:rFonts w:cstheme="minorHAnsi"/>
        </w:rPr>
      </w:pPr>
      <w:proofErr w:type="spellStart"/>
      <w:r w:rsidRPr="009D16BE">
        <w:rPr>
          <w:rFonts w:cstheme="minorHAnsi"/>
          <w:b/>
        </w:rPr>
        <w:t>Rule_Book_ID</w:t>
      </w:r>
      <w:proofErr w:type="spellEnd"/>
      <w:r w:rsidRPr="009D16BE">
        <w:rPr>
          <w:rFonts w:cstheme="minorHAnsi"/>
          <w:b/>
        </w:rPr>
        <w:t xml:space="preserve"> </w:t>
      </w:r>
      <w:r w:rsidRPr="009D16BE">
        <w:rPr>
          <w:rFonts w:cstheme="minorHAnsi"/>
        </w:rPr>
        <w:t xml:space="preserve">– It uniquely identifies the record in </w:t>
      </w:r>
      <w:proofErr w:type="spellStart"/>
      <w:r w:rsidRPr="009D16BE">
        <w:rPr>
          <w:rFonts w:cstheme="minorHAnsi"/>
        </w:rPr>
        <w:t>Rule</w:t>
      </w:r>
      <w:r w:rsidRPr="009D16BE" w:rsidR="00897006">
        <w:rPr>
          <w:rFonts w:cstheme="minorHAnsi"/>
        </w:rPr>
        <w:t>_b</w:t>
      </w:r>
      <w:r w:rsidRPr="009D16BE">
        <w:rPr>
          <w:rFonts w:cstheme="minorHAnsi"/>
        </w:rPr>
        <w:t>ook</w:t>
      </w:r>
      <w:proofErr w:type="spellEnd"/>
      <w:r w:rsidRPr="009D16BE">
        <w:rPr>
          <w:rFonts w:cstheme="minorHAnsi"/>
        </w:rPr>
        <w:t xml:space="preserve"> table.</w:t>
      </w:r>
    </w:p>
    <w:p w:rsidRPr="009D16BE" w:rsidR="00587736" w:rsidP="00587736" w:rsidRDefault="00587736" w14:paraId="20486162" w14:textId="2EA13036">
      <w:pPr>
        <w:rPr>
          <w:rFonts w:cstheme="minorHAnsi"/>
        </w:rPr>
      </w:pPr>
      <w:r w:rsidRPr="009D16BE">
        <w:rPr>
          <w:rFonts w:cstheme="minorHAnsi"/>
        </w:rPr>
        <w:t>The figure shown here shows the relationship between batch control model entities.</w:t>
      </w:r>
    </w:p>
    <w:p w:rsidRPr="009D16BE" w:rsidR="00931C22" w:rsidP="00587736" w:rsidRDefault="00931C22" w14:paraId="78C34F05" w14:textId="77777777">
      <w:pPr>
        <w:rPr>
          <w:rFonts w:cstheme="minorHAnsi"/>
        </w:rPr>
      </w:pPr>
    </w:p>
    <w:p w:rsidRPr="009D16BE" w:rsidR="00587736" w:rsidP="00587736" w:rsidRDefault="00587736" w14:paraId="13CCB6A2" w14:textId="58E86093">
      <w:pPr>
        <w:pStyle w:val="DTTBodytextwithparaspace"/>
        <w:spacing w:after="0"/>
        <w:rPr>
          <w:rFonts w:cstheme="minorHAnsi"/>
          <w:lang w:eastAsia="ja-JP"/>
        </w:rPr>
      </w:pPr>
      <w:commentRangeStart w:id="356"/>
      <w:r w:rsidRPr="009D16BE">
        <w:rPr>
          <w:rStyle w:val="CommentReference"/>
          <w:rFonts w:cstheme="minorHAnsi"/>
          <w:lang w:eastAsia="en-AU"/>
        </w:rPr>
        <w:commentReference w:id="357"/>
      </w:r>
      <w:r w:rsidRPr="009D16BE" w:rsidR="005137F2">
        <w:rPr>
          <w:rFonts w:cstheme="minorHAnsi"/>
          <w:lang w:eastAsia="ja-JP"/>
        </w:rPr>
        <w:t xml:space="preserve"> </w:t>
      </w:r>
      <w:commentRangeEnd w:id="356"/>
      <w:r w:rsidRPr="009D16BE">
        <w:rPr>
          <w:rStyle w:val="CommentReference"/>
          <w:rFonts w:cstheme="minorHAnsi"/>
          <w:lang w:eastAsia="en-AU"/>
        </w:rPr>
        <w:commentReference w:id="356"/>
      </w:r>
      <w:r w:rsidRPr="00C228EA" w:rsidR="00C228EA">
        <w:t xml:space="preserve"> </w:t>
      </w:r>
      <w:r w:rsidR="00C228EA">
        <w:object w:dxaOrig="6341" w:dyaOrig="1481" w14:anchorId="5AE981EC">
          <v:shape id="_x0000_i1028" style="width:251.25pt;height:58.5pt" o:ole="" type="#_x0000_t75">
            <v:imagedata o:title="" r:id="rId34"/>
          </v:shape>
          <o:OLEObject Type="Embed" ProgID="Visio.Drawing.15" ShapeID="_x0000_i1028" DrawAspect="Content" ObjectID="_1635250956" r:id="rId35"/>
        </w:object>
      </w:r>
    </w:p>
    <w:p w:rsidRPr="009D16BE" w:rsidR="00587736" w:rsidP="00587736" w:rsidRDefault="00587736" w14:paraId="2F872A03" w14:textId="77777777">
      <w:pPr>
        <w:jc w:val="both"/>
        <w:rPr>
          <w:rFonts w:cstheme="minorHAnsi"/>
        </w:rPr>
      </w:pPr>
    </w:p>
    <w:p w:rsidRPr="009D16BE" w:rsidR="00587736" w:rsidP="009D60A4" w:rsidRDefault="00587736" w14:paraId="1CEF4295" w14:textId="4399CBA1">
      <w:pPr>
        <w:pStyle w:val="Heading4"/>
        <w:numPr>
          <w:ilvl w:val="2"/>
          <w:numId w:val="31"/>
        </w:numPr>
        <w:rPr>
          <w:rFonts w:cstheme="minorHAnsi"/>
        </w:rPr>
      </w:pPr>
      <w:bookmarkStart w:name="_Toc429060402" w:id="358"/>
      <w:bookmarkStart w:name="_Toc14983995" w:id="359"/>
      <w:bookmarkStart w:name="_Toc23362965" w:id="360"/>
      <w:commentRangeStart w:id="361"/>
      <w:r w:rsidRPr="009D16BE">
        <w:rPr>
          <w:rFonts w:cstheme="minorHAnsi"/>
        </w:rPr>
        <w:t>QAQC</w:t>
      </w:r>
      <w:commentRangeEnd w:id="361"/>
      <w:r w:rsidRPr="009D16BE">
        <w:rPr>
          <w:rStyle w:val="CommentReference"/>
          <w:rFonts w:eastAsia="Calibri" w:cstheme="minorHAnsi"/>
          <w:b w:val="0"/>
          <w:bCs w:val="0"/>
          <w:color w:val="auto"/>
          <w:lang w:eastAsia="en-AU"/>
        </w:rPr>
        <w:commentReference w:id="361"/>
      </w:r>
      <w:r w:rsidRPr="009D16BE">
        <w:rPr>
          <w:rFonts w:cstheme="minorHAnsi"/>
        </w:rPr>
        <w:t>_CATEGORY</w:t>
      </w:r>
      <w:bookmarkEnd w:id="358"/>
      <w:bookmarkEnd w:id="359"/>
      <w:bookmarkEnd w:id="360"/>
    </w:p>
    <w:p w:rsidRPr="009D16BE" w:rsidR="00587736" w:rsidP="00587736" w:rsidRDefault="003B11CD" w14:paraId="21DA1D2E" w14:textId="2EA46E8F">
      <w:pPr>
        <w:rPr>
          <w:rFonts w:cstheme="minorHAnsi"/>
        </w:rPr>
      </w:pPr>
      <w:r w:rsidRPr="009D16BE">
        <w:rPr>
          <w:rFonts w:cstheme="minorHAnsi"/>
        </w:rPr>
        <w:t xml:space="preserve">This is the master table that defines various </w:t>
      </w:r>
      <w:r w:rsidRPr="009D16BE" w:rsidR="00587736">
        <w:rPr>
          <w:rFonts w:cstheme="minorHAnsi"/>
        </w:rPr>
        <w:t>categories</w:t>
      </w:r>
      <w:r w:rsidRPr="009D16BE">
        <w:rPr>
          <w:rFonts w:cstheme="minorHAnsi"/>
        </w:rPr>
        <w:t xml:space="preserve"> of checks that can be performed using </w:t>
      </w:r>
      <w:r w:rsidR="005B28A1">
        <w:rPr>
          <w:rFonts w:cstheme="minorHAnsi"/>
        </w:rPr>
        <w:t>QCF</w:t>
      </w:r>
      <w:r w:rsidRPr="009D16BE">
        <w:rPr>
          <w:rFonts w:cstheme="minorHAnsi"/>
        </w:rPr>
        <w:t xml:space="preserve"> framework</w:t>
      </w:r>
      <w:r w:rsidRPr="009D16BE" w:rsidR="00587736">
        <w:rPr>
          <w:rFonts w:cstheme="minorHAnsi"/>
        </w:rPr>
        <w:t>.</w:t>
      </w:r>
      <w:r w:rsidR="00D9233C">
        <w:rPr>
          <w:rFonts w:cstheme="minorHAnsi"/>
        </w:rPr>
        <w:t xml:space="preserve"> Data stored in this table is</w:t>
      </w:r>
      <w:r w:rsidRPr="009D16BE">
        <w:rPr>
          <w:rFonts w:cstheme="minorHAnsi"/>
        </w:rPr>
        <w:t xml:space="preserve"> static </w:t>
      </w:r>
      <w:r w:rsidR="00D9233C">
        <w:rPr>
          <w:rFonts w:cstheme="minorHAnsi"/>
        </w:rPr>
        <w:t>in nature</w:t>
      </w:r>
      <w:r w:rsidRPr="009D16BE">
        <w:rPr>
          <w:rFonts w:cstheme="minorHAnsi"/>
        </w:rPr>
        <w:t xml:space="preserve"> and is manually populated before </w:t>
      </w:r>
      <w:r w:rsidR="005B28A1">
        <w:rPr>
          <w:rFonts w:cstheme="minorHAnsi"/>
        </w:rPr>
        <w:t>QCF</w:t>
      </w:r>
      <w:r w:rsidRPr="009D16BE">
        <w:rPr>
          <w:rFonts w:cstheme="minorHAnsi"/>
        </w:rPr>
        <w:t xml:space="preserve"> ETL execution. </w:t>
      </w:r>
      <w:r w:rsidRPr="009D16BE" w:rsidR="00587736">
        <w:rPr>
          <w:rFonts w:cstheme="minorHAnsi"/>
        </w:rPr>
        <w:t xml:space="preserve"> E.g.: </w:t>
      </w:r>
      <w:r w:rsidRPr="009D16BE" w:rsidR="00037AAE">
        <w:rPr>
          <w:rFonts w:cstheme="minorHAnsi"/>
        </w:rPr>
        <w:t>Attribute Data Match</w:t>
      </w:r>
      <w:r w:rsidRPr="009D16BE" w:rsidR="00587736">
        <w:rPr>
          <w:rFonts w:cstheme="minorHAnsi"/>
        </w:rPr>
        <w:t xml:space="preserve"> Check, Count </w:t>
      </w:r>
      <w:commentRangeStart w:id="362"/>
      <w:commentRangeStart w:id="363"/>
      <w:r w:rsidRPr="009D16BE" w:rsidR="00587736">
        <w:rPr>
          <w:rFonts w:cstheme="minorHAnsi"/>
        </w:rPr>
        <w:t>Check</w:t>
      </w:r>
      <w:commentRangeEnd w:id="362"/>
      <w:r w:rsidRPr="009D16BE" w:rsidR="009811E0">
        <w:rPr>
          <w:rStyle w:val="CommentReference"/>
          <w:rFonts w:eastAsia="Calibri" w:cstheme="minorHAnsi"/>
          <w:lang w:eastAsia="en-AU"/>
        </w:rPr>
        <w:commentReference w:id="362"/>
      </w:r>
      <w:commentRangeEnd w:id="363"/>
      <w:r w:rsidRPr="009D16BE" w:rsidR="00F16028">
        <w:rPr>
          <w:rStyle w:val="CommentReference"/>
          <w:rFonts w:eastAsia="Calibri" w:cstheme="minorHAnsi"/>
          <w:lang w:eastAsia="en-AU"/>
        </w:rPr>
        <w:commentReference w:id="363"/>
      </w:r>
      <w:r w:rsidRPr="009D16BE" w:rsidR="00587736">
        <w:rPr>
          <w:rFonts w:cstheme="minorHAnsi"/>
        </w:rPr>
        <w:t>, Duplicate Check etc.</w:t>
      </w:r>
    </w:p>
    <w:tbl>
      <w:tblPr>
        <w:tblW w:w="8278" w:type="dxa"/>
        <w:tblInd w:w="7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604"/>
        <w:gridCol w:w="593"/>
        <w:gridCol w:w="921"/>
        <w:gridCol w:w="2160"/>
      </w:tblGrid>
      <w:tr w:rsidRPr="009D16BE" w:rsidR="00587736" w:rsidTr="00494350" w14:paraId="52B77312" w14:textId="77777777">
        <w:trPr>
          <w:trHeight w:val="300"/>
        </w:trPr>
        <w:tc>
          <w:tcPr>
            <w:tcW w:w="4604" w:type="dxa"/>
            <w:shd w:val="clear" w:color="auto" w:fill="000000" w:themeFill="text1"/>
            <w:noWrap/>
            <w:vAlign w:val="bottom"/>
            <w:hideMark/>
          </w:tcPr>
          <w:p w:rsidRPr="009D16BE" w:rsidR="00587736" w:rsidP="00494350" w:rsidRDefault="00587736" w14:paraId="479E3963" w14:textId="77777777">
            <w:pPr>
              <w:rPr>
                <w:rFonts w:cstheme="minorHAnsi"/>
                <w:b/>
              </w:rPr>
            </w:pPr>
            <w:r w:rsidRPr="009D16BE">
              <w:rPr>
                <w:rFonts w:cstheme="minorHAnsi"/>
                <w:b/>
              </w:rPr>
              <w:t>COLUMN NAME</w:t>
            </w:r>
          </w:p>
        </w:tc>
        <w:tc>
          <w:tcPr>
            <w:tcW w:w="593" w:type="dxa"/>
            <w:shd w:val="clear" w:color="auto" w:fill="000000" w:themeFill="text1"/>
            <w:noWrap/>
            <w:vAlign w:val="bottom"/>
            <w:hideMark/>
          </w:tcPr>
          <w:p w:rsidRPr="009D16BE" w:rsidR="00587736" w:rsidP="00494350" w:rsidRDefault="00587736" w14:paraId="1C0C7657" w14:textId="77777777">
            <w:pPr>
              <w:rPr>
                <w:rFonts w:cstheme="minorHAnsi"/>
                <w:b/>
              </w:rPr>
            </w:pPr>
            <w:r w:rsidRPr="009D16BE">
              <w:rPr>
                <w:rFonts w:cstheme="minorHAnsi"/>
                <w:b/>
              </w:rPr>
              <w:t>PK</w:t>
            </w:r>
          </w:p>
        </w:tc>
        <w:tc>
          <w:tcPr>
            <w:tcW w:w="921" w:type="dxa"/>
            <w:shd w:val="clear" w:color="auto" w:fill="000000" w:themeFill="text1"/>
            <w:noWrap/>
            <w:vAlign w:val="bottom"/>
            <w:hideMark/>
          </w:tcPr>
          <w:p w:rsidRPr="009D16BE" w:rsidR="00587736" w:rsidP="00494350" w:rsidRDefault="00587736" w14:paraId="2524A63F" w14:textId="77777777">
            <w:pPr>
              <w:rPr>
                <w:rFonts w:cstheme="minorHAnsi"/>
                <w:b/>
              </w:rPr>
            </w:pPr>
            <w:r w:rsidRPr="009D16BE">
              <w:rPr>
                <w:rFonts w:cstheme="minorHAnsi"/>
                <w:b/>
              </w:rPr>
              <w:t>NULL?</w:t>
            </w:r>
          </w:p>
        </w:tc>
        <w:tc>
          <w:tcPr>
            <w:tcW w:w="2160" w:type="dxa"/>
            <w:shd w:val="clear" w:color="auto" w:fill="000000" w:themeFill="text1"/>
            <w:noWrap/>
            <w:vAlign w:val="bottom"/>
            <w:hideMark/>
          </w:tcPr>
          <w:p w:rsidRPr="009D16BE" w:rsidR="00587736" w:rsidP="00494350" w:rsidRDefault="00587736" w14:paraId="0A0A9309" w14:textId="77777777">
            <w:pPr>
              <w:rPr>
                <w:rFonts w:cstheme="minorHAnsi"/>
                <w:b/>
              </w:rPr>
            </w:pPr>
            <w:r w:rsidRPr="009D16BE">
              <w:rPr>
                <w:rFonts w:cstheme="minorHAnsi"/>
                <w:b/>
              </w:rPr>
              <w:t>DATA TYPE</w:t>
            </w:r>
          </w:p>
        </w:tc>
      </w:tr>
      <w:tr w:rsidRPr="009D16BE" w:rsidR="00587736" w:rsidTr="00494350" w14:paraId="496EE68B" w14:textId="77777777">
        <w:trPr>
          <w:trHeight w:val="300"/>
        </w:trPr>
        <w:tc>
          <w:tcPr>
            <w:tcW w:w="4604" w:type="dxa"/>
            <w:noWrap/>
          </w:tcPr>
          <w:p w:rsidRPr="009D16BE" w:rsidR="00587736" w:rsidP="00494350" w:rsidRDefault="00587736" w14:paraId="62C65938" w14:textId="77777777">
            <w:pPr>
              <w:rPr>
                <w:rFonts w:cstheme="minorHAnsi"/>
              </w:rPr>
            </w:pPr>
            <w:r w:rsidRPr="009D16BE">
              <w:rPr>
                <w:rFonts w:cstheme="minorHAnsi"/>
              </w:rPr>
              <w:t>CATEGORY_ID</w:t>
            </w:r>
          </w:p>
        </w:tc>
        <w:tc>
          <w:tcPr>
            <w:tcW w:w="593" w:type="dxa"/>
            <w:noWrap/>
          </w:tcPr>
          <w:p w:rsidRPr="009D16BE" w:rsidR="00587736" w:rsidP="00494350" w:rsidRDefault="00587736" w14:paraId="6E59B7D2" w14:textId="77777777">
            <w:pPr>
              <w:rPr>
                <w:rFonts w:cstheme="minorHAnsi"/>
              </w:rPr>
            </w:pPr>
            <w:r w:rsidRPr="009D16BE">
              <w:rPr>
                <w:rFonts w:cstheme="minorHAnsi"/>
              </w:rPr>
              <w:t>YES</w:t>
            </w:r>
          </w:p>
        </w:tc>
        <w:tc>
          <w:tcPr>
            <w:tcW w:w="921" w:type="dxa"/>
            <w:noWrap/>
          </w:tcPr>
          <w:p w:rsidRPr="009D16BE" w:rsidR="00587736" w:rsidP="00494350" w:rsidRDefault="00587736" w14:paraId="02EDE483" w14:textId="77777777">
            <w:pPr>
              <w:rPr>
                <w:rFonts w:cstheme="minorHAnsi"/>
              </w:rPr>
            </w:pPr>
            <w:r w:rsidRPr="009D16BE">
              <w:rPr>
                <w:rFonts w:cstheme="minorHAnsi"/>
              </w:rPr>
              <w:t>NO</w:t>
            </w:r>
          </w:p>
        </w:tc>
        <w:tc>
          <w:tcPr>
            <w:tcW w:w="2160" w:type="dxa"/>
            <w:noWrap/>
          </w:tcPr>
          <w:p w:rsidRPr="009D16BE" w:rsidR="00587736" w:rsidP="00494350" w:rsidRDefault="00587736" w14:paraId="7B641462" w14:textId="77777777">
            <w:pPr>
              <w:rPr>
                <w:rFonts w:cstheme="minorHAnsi"/>
              </w:rPr>
            </w:pPr>
            <w:r w:rsidRPr="009D16BE">
              <w:rPr>
                <w:rFonts w:cstheme="minorHAnsi"/>
              </w:rPr>
              <w:t>BIGINT</w:t>
            </w:r>
          </w:p>
        </w:tc>
      </w:tr>
      <w:tr w:rsidRPr="009D16BE" w:rsidR="00587736" w:rsidTr="00494350" w14:paraId="42F1CE14" w14:textId="77777777">
        <w:trPr>
          <w:trHeight w:val="300"/>
        </w:trPr>
        <w:tc>
          <w:tcPr>
            <w:tcW w:w="4604" w:type="dxa"/>
            <w:noWrap/>
          </w:tcPr>
          <w:p w:rsidRPr="009D16BE" w:rsidR="00587736" w:rsidP="00494350" w:rsidRDefault="00587736" w14:paraId="3E8F457A" w14:textId="77777777">
            <w:pPr>
              <w:rPr>
                <w:rFonts w:cstheme="minorHAnsi"/>
              </w:rPr>
            </w:pPr>
            <w:r w:rsidRPr="009D16BE">
              <w:rPr>
                <w:rFonts w:cstheme="minorHAnsi"/>
              </w:rPr>
              <w:lastRenderedPageBreak/>
              <w:t>CTGRY_DESCR</w:t>
            </w:r>
          </w:p>
        </w:tc>
        <w:tc>
          <w:tcPr>
            <w:tcW w:w="593" w:type="dxa"/>
            <w:noWrap/>
          </w:tcPr>
          <w:p w:rsidRPr="009D16BE" w:rsidR="00587736" w:rsidP="00494350" w:rsidRDefault="00587736" w14:paraId="19693124" w14:textId="77777777">
            <w:pPr>
              <w:rPr>
                <w:rFonts w:cstheme="minorHAnsi"/>
              </w:rPr>
            </w:pPr>
            <w:r w:rsidRPr="009D16BE">
              <w:rPr>
                <w:rFonts w:cstheme="minorHAnsi"/>
              </w:rPr>
              <w:t>NO</w:t>
            </w:r>
          </w:p>
        </w:tc>
        <w:tc>
          <w:tcPr>
            <w:tcW w:w="921" w:type="dxa"/>
            <w:noWrap/>
          </w:tcPr>
          <w:p w:rsidRPr="009D16BE" w:rsidR="00587736" w:rsidP="00494350" w:rsidRDefault="00587736" w14:paraId="738EE10E" w14:textId="77777777">
            <w:pPr>
              <w:rPr>
                <w:rFonts w:cstheme="minorHAnsi"/>
              </w:rPr>
            </w:pPr>
            <w:r w:rsidRPr="009D16BE">
              <w:rPr>
                <w:rFonts w:cstheme="minorHAnsi"/>
              </w:rPr>
              <w:t>YES</w:t>
            </w:r>
          </w:p>
        </w:tc>
        <w:tc>
          <w:tcPr>
            <w:tcW w:w="2160" w:type="dxa"/>
            <w:noWrap/>
          </w:tcPr>
          <w:p w:rsidRPr="009D16BE" w:rsidR="00587736" w:rsidP="00494350" w:rsidRDefault="00587736" w14:paraId="4B5CD204" w14:textId="77777777">
            <w:pPr>
              <w:rPr>
                <w:rFonts w:cstheme="minorHAnsi"/>
              </w:rPr>
            </w:pPr>
            <w:r w:rsidRPr="009D16BE">
              <w:rPr>
                <w:rFonts w:cstheme="minorHAnsi"/>
              </w:rPr>
              <w:t>VARCHAR</w:t>
            </w:r>
          </w:p>
        </w:tc>
      </w:tr>
    </w:tbl>
    <w:p w:rsidRPr="009D16BE" w:rsidR="00587736" w:rsidP="009D60A4" w:rsidRDefault="00587736" w14:paraId="517B9AF3" w14:textId="15DBE46B">
      <w:pPr>
        <w:pStyle w:val="Heading4"/>
        <w:numPr>
          <w:ilvl w:val="2"/>
          <w:numId w:val="31"/>
        </w:numPr>
        <w:rPr>
          <w:rFonts w:cstheme="minorHAnsi"/>
        </w:rPr>
      </w:pPr>
      <w:bookmarkStart w:name="_Toc429060405" w:id="364"/>
      <w:bookmarkStart w:name="_Toc14983998" w:id="365"/>
      <w:bookmarkStart w:name="_Toc23362966" w:id="366"/>
      <w:r w:rsidRPr="009D16BE">
        <w:rPr>
          <w:rFonts w:cstheme="minorHAnsi"/>
        </w:rPr>
        <w:t>QAQC_RULE</w:t>
      </w:r>
      <w:bookmarkEnd w:id="364"/>
      <w:bookmarkEnd w:id="365"/>
      <w:r w:rsidRPr="009D16BE">
        <w:rPr>
          <w:rFonts w:cstheme="minorHAnsi"/>
        </w:rPr>
        <w:t>S</w:t>
      </w:r>
      <w:bookmarkEnd w:id="366"/>
    </w:p>
    <w:p w:rsidRPr="009D16BE" w:rsidR="00587736" w:rsidP="00D9233C" w:rsidRDefault="00587736" w14:paraId="0DF43346" w14:textId="7532291B">
      <w:pPr>
        <w:rPr>
          <w:rFonts w:cstheme="minorHAnsi"/>
        </w:rPr>
      </w:pPr>
      <w:r w:rsidRPr="009D16BE">
        <w:rPr>
          <w:rFonts w:cstheme="minorHAnsi"/>
        </w:rPr>
        <w:t xml:space="preserve">The </w:t>
      </w:r>
      <w:r w:rsidR="007D12ED">
        <w:rPr>
          <w:rFonts w:cstheme="minorHAnsi"/>
        </w:rPr>
        <w:t>R</w:t>
      </w:r>
      <w:r w:rsidRPr="009D16BE" w:rsidR="003B11CD">
        <w:rPr>
          <w:rFonts w:cstheme="minorHAnsi"/>
        </w:rPr>
        <w:t>ules table</w:t>
      </w:r>
      <w:commentRangeStart w:id="367"/>
      <w:commentRangeStart w:id="368"/>
      <w:r w:rsidRPr="009D16BE">
        <w:rPr>
          <w:rFonts w:cstheme="minorHAnsi"/>
        </w:rPr>
        <w:t xml:space="preserve"> </w:t>
      </w:r>
      <w:commentRangeEnd w:id="367"/>
      <w:r w:rsidRPr="009D16BE" w:rsidR="001B0064">
        <w:rPr>
          <w:rStyle w:val="CommentReference"/>
          <w:rFonts w:eastAsia="Calibri" w:cstheme="minorHAnsi"/>
          <w:lang w:eastAsia="en-AU"/>
        </w:rPr>
        <w:commentReference w:id="367"/>
      </w:r>
      <w:commentRangeEnd w:id="368"/>
      <w:r w:rsidRPr="009D16BE" w:rsidR="00F16028">
        <w:rPr>
          <w:rStyle w:val="CommentReference"/>
          <w:rFonts w:eastAsia="Calibri" w:cstheme="minorHAnsi"/>
          <w:lang w:eastAsia="en-AU"/>
        </w:rPr>
        <w:commentReference w:id="368"/>
      </w:r>
      <w:r w:rsidRPr="009D16BE" w:rsidR="003B11CD">
        <w:rPr>
          <w:rFonts w:cstheme="minorHAnsi"/>
        </w:rPr>
        <w:t xml:space="preserve">consists of all the checks </w:t>
      </w:r>
      <w:r w:rsidRPr="009D16BE">
        <w:rPr>
          <w:rFonts w:cstheme="minorHAnsi"/>
        </w:rPr>
        <w:t xml:space="preserve">that will be executed to measure a particular KPI. The </w:t>
      </w:r>
      <w:r w:rsidRPr="009D16BE" w:rsidR="003B11CD">
        <w:rPr>
          <w:rFonts w:cstheme="minorHAnsi"/>
        </w:rPr>
        <w:t>rules</w:t>
      </w:r>
      <w:r w:rsidRPr="009D16BE">
        <w:rPr>
          <w:rFonts w:cstheme="minorHAnsi"/>
        </w:rPr>
        <w:t xml:space="preserve"> </w:t>
      </w:r>
      <w:r w:rsidRPr="009D16BE" w:rsidR="003B11CD">
        <w:rPr>
          <w:rFonts w:cstheme="minorHAnsi"/>
        </w:rPr>
        <w:t xml:space="preserve">have 2 set of SQL queries. In layman terms, the result of the 2 queries are compared with each other to validate the rule and identify </w:t>
      </w:r>
      <w:r w:rsidR="00D9233C">
        <w:rPr>
          <w:rFonts w:cstheme="minorHAnsi"/>
        </w:rPr>
        <w:t>number</w:t>
      </w:r>
      <w:r w:rsidRPr="009D16BE" w:rsidR="003B11CD">
        <w:rPr>
          <w:rFonts w:cstheme="minorHAnsi"/>
        </w:rPr>
        <w:t xml:space="preserve"> of passed and failed records. </w:t>
      </w:r>
      <w:r w:rsidR="00D9233C">
        <w:rPr>
          <w:rFonts w:cstheme="minorHAnsi"/>
        </w:rPr>
        <w:t>Data stored in this table is</w:t>
      </w:r>
      <w:r w:rsidRPr="009D16BE" w:rsidR="00D9233C">
        <w:rPr>
          <w:rFonts w:cstheme="minorHAnsi"/>
        </w:rPr>
        <w:t xml:space="preserve"> static </w:t>
      </w:r>
      <w:r w:rsidR="00D9233C">
        <w:rPr>
          <w:rFonts w:cstheme="minorHAnsi"/>
        </w:rPr>
        <w:t>in nature</w:t>
      </w:r>
      <w:r w:rsidRPr="009D16BE" w:rsidR="00D9233C">
        <w:rPr>
          <w:rFonts w:cstheme="minorHAnsi"/>
        </w:rPr>
        <w:t xml:space="preserve"> and is manually populated before </w:t>
      </w:r>
      <w:r w:rsidR="005B28A1">
        <w:rPr>
          <w:rFonts w:cstheme="minorHAnsi"/>
        </w:rPr>
        <w:t>QCF</w:t>
      </w:r>
      <w:r w:rsidRPr="009D16BE" w:rsidR="00D9233C">
        <w:rPr>
          <w:rFonts w:cstheme="minorHAnsi"/>
        </w:rPr>
        <w:t xml:space="preserve"> ETL execution.</w:t>
      </w:r>
    </w:p>
    <w:p w:rsidRPr="009D16BE" w:rsidR="00587736" w:rsidP="00587736" w:rsidRDefault="00587736" w14:paraId="6C5FB37B" w14:textId="77777777">
      <w:pPr>
        <w:rPr>
          <w:rFonts w:cstheme="minorHAnsi"/>
        </w:rPr>
      </w:pPr>
    </w:p>
    <w:tbl>
      <w:tblPr>
        <w:tblW w:w="8278" w:type="dxa"/>
        <w:tblInd w:w="7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604"/>
        <w:gridCol w:w="593"/>
        <w:gridCol w:w="921"/>
        <w:gridCol w:w="2160"/>
      </w:tblGrid>
      <w:tr w:rsidRPr="009D16BE" w:rsidR="00587736" w:rsidTr="00C228EA" w14:paraId="38783B53" w14:textId="77777777">
        <w:trPr>
          <w:trHeight w:val="300"/>
          <w:tblHeader/>
        </w:trPr>
        <w:tc>
          <w:tcPr>
            <w:tcW w:w="4604" w:type="dxa"/>
            <w:shd w:val="clear" w:color="auto" w:fill="000000" w:themeFill="text1"/>
            <w:noWrap/>
            <w:vAlign w:val="bottom"/>
            <w:hideMark/>
          </w:tcPr>
          <w:p w:rsidRPr="009D16BE" w:rsidR="00587736" w:rsidP="00494350" w:rsidRDefault="00587736" w14:paraId="2E757896" w14:textId="77777777">
            <w:pPr>
              <w:rPr>
                <w:rFonts w:cstheme="minorHAnsi"/>
                <w:b/>
              </w:rPr>
            </w:pPr>
            <w:r w:rsidRPr="009D16BE">
              <w:rPr>
                <w:rFonts w:cstheme="minorHAnsi"/>
                <w:b/>
              </w:rPr>
              <w:t>COLUMN NAME</w:t>
            </w:r>
          </w:p>
        </w:tc>
        <w:tc>
          <w:tcPr>
            <w:tcW w:w="593" w:type="dxa"/>
            <w:shd w:val="clear" w:color="auto" w:fill="000000" w:themeFill="text1"/>
            <w:noWrap/>
            <w:vAlign w:val="bottom"/>
            <w:hideMark/>
          </w:tcPr>
          <w:p w:rsidRPr="009D16BE" w:rsidR="00587736" w:rsidP="00494350" w:rsidRDefault="00587736" w14:paraId="6B9FD28E" w14:textId="77777777">
            <w:pPr>
              <w:rPr>
                <w:rFonts w:cstheme="minorHAnsi"/>
                <w:b/>
              </w:rPr>
            </w:pPr>
            <w:r w:rsidRPr="009D16BE">
              <w:rPr>
                <w:rFonts w:cstheme="minorHAnsi"/>
                <w:b/>
              </w:rPr>
              <w:t>PK</w:t>
            </w:r>
          </w:p>
        </w:tc>
        <w:tc>
          <w:tcPr>
            <w:tcW w:w="921" w:type="dxa"/>
            <w:shd w:val="clear" w:color="auto" w:fill="000000" w:themeFill="text1"/>
            <w:noWrap/>
            <w:vAlign w:val="bottom"/>
            <w:hideMark/>
          </w:tcPr>
          <w:p w:rsidRPr="009D16BE" w:rsidR="00587736" w:rsidP="00494350" w:rsidRDefault="00587736" w14:paraId="6D5D7709" w14:textId="77777777">
            <w:pPr>
              <w:rPr>
                <w:rFonts w:cstheme="minorHAnsi"/>
                <w:b/>
              </w:rPr>
            </w:pPr>
            <w:r w:rsidRPr="009D16BE">
              <w:rPr>
                <w:rFonts w:cstheme="minorHAnsi"/>
                <w:b/>
              </w:rPr>
              <w:t>NULL?</w:t>
            </w:r>
          </w:p>
        </w:tc>
        <w:tc>
          <w:tcPr>
            <w:tcW w:w="2160" w:type="dxa"/>
            <w:shd w:val="clear" w:color="auto" w:fill="000000" w:themeFill="text1"/>
            <w:noWrap/>
            <w:vAlign w:val="bottom"/>
            <w:hideMark/>
          </w:tcPr>
          <w:p w:rsidRPr="009D16BE" w:rsidR="00587736" w:rsidP="00494350" w:rsidRDefault="00587736" w14:paraId="35AC9260" w14:textId="77777777">
            <w:pPr>
              <w:rPr>
                <w:rFonts w:cstheme="minorHAnsi"/>
                <w:b/>
              </w:rPr>
            </w:pPr>
            <w:r w:rsidRPr="009D16BE">
              <w:rPr>
                <w:rFonts w:cstheme="minorHAnsi"/>
                <w:b/>
              </w:rPr>
              <w:t>DATA TYPE</w:t>
            </w:r>
          </w:p>
        </w:tc>
      </w:tr>
      <w:tr w:rsidRPr="009D16BE" w:rsidR="00587736" w:rsidTr="00494350" w14:paraId="71948088" w14:textId="77777777">
        <w:trPr>
          <w:trHeight w:val="300"/>
        </w:trPr>
        <w:tc>
          <w:tcPr>
            <w:tcW w:w="4604" w:type="dxa"/>
            <w:noWrap/>
          </w:tcPr>
          <w:p w:rsidRPr="009D16BE" w:rsidR="00587736" w:rsidP="00494350" w:rsidRDefault="00587736" w14:paraId="7788BFCF" w14:textId="77777777">
            <w:pPr>
              <w:rPr>
                <w:rFonts w:cstheme="minorHAnsi"/>
              </w:rPr>
            </w:pPr>
            <w:r w:rsidRPr="009D16BE">
              <w:rPr>
                <w:rFonts w:cstheme="minorHAnsi"/>
              </w:rPr>
              <w:t>RULE_ID</w:t>
            </w:r>
          </w:p>
        </w:tc>
        <w:tc>
          <w:tcPr>
            <w:tcW w:w="593" w:type="dxa"/>
            <w:noWrap/>
          </w:tcPr>
          <w:p w:rsidRPr="009D16BE" w:rsidR="00587736" w:rsidP="00494350" w:rsidRDefault="00587736" w14:paraId="54334E2D" w14:textId="77777777">
            <w:pPr>
              <w:rPr>
                <w:rFonts w:cstheme="minorHAnsi"/>
              </w:rPr>
            </w:pPr>
            <w:r w:rsidRPr="009D16BE">
              <w:rPr>
                <w:rFonts w:cstheme="minorHAnsi"/>
              </w:rPr>
              <w:t>YES</w:t>
            </w:r>
          </w:p>
        </w:tc>
        <w:tc>
          <w:tcPr>
            <w:tcW w:w="921" w:type="dxa"/>
            <w:noWrap/>
          </w:tcPr>
          <w:p w:rsidRPr="009D16BE" w:rsidR="00587736" w:rsidP="00494350" w:rsidRDefault="00587736" w14:paraId="4F4AF66E" w14:textId="77777777">
            <w:pPr>
              <w:rPr>
                <w:rFonts w:cstheme="minorHAnsi"/>
              </w:rPr>
            </w:pPr>
            <w:r w:rsidRPr="009D16BE">
              <w:rPr>
                <w:rFonts w:cstheme="minorHAnsi"/>
              </w:rPr>
              <w:t>NO</w:t>
            </w:r>
          </w:p>
        </w:tc>
        <w:tc>
          <w:tcPr>
            <w:tcW w:w="2160" w:type="dxa"/>
            <w:noWrap/>
          </w:tcPr>
          <w:p w:rsidRPr="009D16BE" w:rsidR="00587736" w:rsidP="00494350" w:rsidRDefault="00587736" w14:paraId="09DCAAE3" w14:textId="77777777">
            <w:pPr>
              <w:rPr>
                <w:rFonts w:cstheme="minorHAnsi"/>
              </w:rPr>
            </w:pPr>
            <w:r w:rsidRPr="009D16BE">
              <w:rPr>
                <w:rFonts w:cstheme="minorHAnsi"/>
              </w:rPr>
              <w:t>BIGINT</w:t>
            </w:r>
          </w:p>
        </w:tc>
      </w:tr>
      <w:tr w:rsidRPr="009D16BE" w:rsidR="00587736" w:rsidTr="00494350" w14:paraId="09EB755E" w14:textId="77777777">
        <w:trPr>
          <w:trHeight w:val="300"/>
        </w:trPr>
        <w:tc>
          <w:tcPr>
            <w:tcW w:w="4604" w:type="dxa"/>
            <w:noWrap/>
          </w:tcPr>
          <w:p w:rsidRPr="009D16BE" w:rsidR="00587736" w:rsidP="00494350" w:rsidRDefault="00587736" w14:paraId="6913D8D7" w14:textId="77777777">
            <w:pPr>
              <w:rPr>
                <w:rFonts w:cstheme="minorHAnsi"/>
              </w:rPr>
            </w:pPr>
            <w:r w:rsidRPr="009D16BE">
              <w:rPr>
                <w:rFonts w:cstheme="minorHAnsi"/>
              </w:rPr>
              <w:t>DESCR</w:t>
            </w:r>
          </w:p>
        </w:tc>
        <w:tc>
          <w:tcPr>
            <w:tcW w:w="593" w:type="dxa"/>
            <w:noWrap/>
          </w:tcPr>
          <w:p w:rsidRPr="009D16BE" w:rsidR="00587736" w:rsidP="00494350" w:rsidRDefault="00587736" w14:paraId="39729EA0" w14:textId="77777777">
            <w:pPr>
              <w:rPr>
                <w:rFonts w:cstheme="minorHAnsi"/>
              </w:rPr>
            </w:pPr>
            <w:r w:rsidRPr="009D16BE">
              <w:rPr>
                <w:rFonts w:cstheme="minorHAnsi"/>
              </w:rPr>
              <w:t>NO</w:t>
            </w:r>
          </w:p>
        </w:tc>
        <w:tc>
          <w:tcPr>
            <w:tcW w:w="921" w:type="dxa"/>
            <w:noWrap/>
          </w:tcPr>
          <w:p w:rsidRPr="009D16BE" w:rsidR="00587736" w:rsidP="00494350" w:rsidRDefault="00587736" w14:paraId="7D3C36E3" w14:textId="77777777">
            <w:pPr>
              <w:rPr>
                <w:rFonts w:cstheme="minorHAnsi"/>
              </w:rPr>
            </w:pPr>
            <w:r w:rsidRPr="009D16BE">
              <w:rPr>
                <w:rFonts w:cstheme="minorHAnsi"/>
              </w:rPr>
              <w:t>YES</w:t>
            </w:r>
          </w:p>
        </w:tc>
        <w:tc>
          <w:tcPr>
            <w:tcW w:w="2160" w:type="dxa"/>
            <w:noWrap/>
          </w:tcPr>
          <w:p w:rsidRPr="009D16BE" w:rsidR="00587736" w:rsidP="00494350" w:rsidRDefault="00587736" w14:paraId="0A12AFB5" w14:textId="77777777">
            <w:pPr>
              <w:rPr>
                <w:rFonts w:cstheme="minorHAnsi"/>
              </w:rPr>
            </w:pPr>
            <w:r w:rsidRPr="009D16BE">
              <w:rPr>
                <w:rFonts w:cstheme="minorHAnsi"/>
              </w:rPr>
              <w:t>VARCHAR</w:t>
            </w:r>
          </w:p>
        </w:tc>
      </w:tr>
      <w:tr w:rsidRPr="009D16BE" w:rsidR="00587736" w:rsidTr="00494350" w14:paraId="0327B8BB" w14:textId="77777777">
        <w:trPr>
          <w:trHeight w:val="300"/>
        </w:trPr>
        <w:tc>
          <w:tcPr>
            <w:tcW w:w="4604" w:type="dxa"/>
            <w:noWrap/>
          </w:tcPr>
          <w:p w:rsidRPr="009D16BE" w:rsidR="00587736" w:rsidP="00494350" w:rsidRDefault="00587736" w14:paraId="29025CFC" w14:textId="77777777">
            <w:pPr>
              <w:rPr>
                <w:rFonts w:cstheme="minorHAnsi"/>
              </w:rPr>
            </w:pPr>
            <w:r w:rsidRPr="009D16BE">
              <w:rPr>
                <w:rFonts w:cstheme="minorHAnsi"/>
              </w:rPr>
              <w:t>TBL_NAME</w:t>
            </w:r>
          </w:p>
        </w:tc>
        <w:tc>
          <w:tcPr>
            <w:tcW w:w="593" w:type="dxa"/>
            <w:noWrap/>
          </w:tcPr>
          <w:p w:rsidRPr="009D16BE" w:rsidR="00587736" w:rsidP="00494350" w:rsidRDefault="00587736" w14:paraId="5AB5EE1C" w14:textId="77777777">
            <w:pPr>
              <w:rPr>
                <w:rFonts w:cstheme="minorHAnsi"/>
              </w:rPr>
            </w:pPr>
            <w:r w:rsidRPr="009D16BE">
              <w:rPr>
                <w:rFonts w:cstheme="minorHAnsi"/>
              </w:rPr>
              <w:t>NO</w:t>
            </w:r>
          </w:p>
        </w:tc>
        <w:tc>
          <w:tcPr>
            <w:tcW w:w="921" w:type="dxa"/>
            <w:noWrap/>
          </w:tcPr>
          <w:p w:rsidRPr="009D16BE" w:rsidR="00587736" w:rsidP="00494350" w:rsidRDefault="00587736" w14:paraId="107C9BB7" w14:textId="77777777">
            <w:pPr>
              <w:rPr>
                <w:rFonts w:cstheme="minorHAnsi"/>
              </w:rPr>
            </w:pPr>
            <w:r w:rsidRPr="009D16BE">
              <w:rPr>
                <w:rFonts w:cstheme="minorHAnsi"/>
              </w:rPr>
              <w:t>YES</w:t>
            </w:r>
          </w:p>
        </w:tc>
        <w:tc>
          <w:tcPr>
            <w:tcW w:w="2160" w:type="dxa"/>
            <w:noWrap/>
          </w:tcPr>
          <w:p w:rsidRPr="009D16BE" w:rsidR="00587736" w:rsidP="00494350" w:rsidRDefault="00587736" w14:paraId="176E7268" w14:textId="77777777">
            <w:pPr>
              <w:rPr>
                <w:rFonts w:cstheme="minorHAnsi"/>
              </w:rPr>
            </w:pPr>
            <w:r w:rsidRPr="009D16BE">
              <w:rPr>
                <w:rFonts w:cstheme="minorHAnsi"/>
              </w:rPr>
              <w:t>VARCHAR</w:t>
            </w:r>
          </w:p>
        </w:tc>
      </w:tr>
      <w:tr w:rsidRPr="009D16BE" w:rsidR="00587736" w:rsidTr="00494350" w14:paraId="6D3771B5" w14:textId="77777777">
        <w:trPr>
          <w:trHeight w:val="300"/>
        </w:trPr>
        <w:tc>
          <w:tcPr>
            <w:tcW w:w="4604" w:type="dxa"/>
            <w:noWrap/>
          </w:tcPr>
          <w:p w:rsidRPr="009D16BE" w:rsidR="00587736" w:rsidP="00494350" w:rsidRDefault="00587736" w14:paraId="25E69336" w14:textId="77777777">
            <w:pPr>
              <w:rPr>
                <w:rFonts w:cstheme="minorHAnsi"/>
              </w:rPr>
            </w:pPr>
            <w:r w:rsidRPr="009D16BE">
              <w:rPr>
                <w:rFonts w:cstheme="minorHAnsi"/>
              </w:rPr>
              <w:t>TBL_SCHM_NAME</w:t>
            </w:r>
          </w:p>
        </w:tc>
        <w:tc>
          <w:tcPr>
            <w:tcW w:w="593" w:type="dxa"/>
            <w:noWrap/>
          </w:tcPr>
          <w:p w:rsidRPr="009D16BE" w:rsidR="00587736" w:rsidP="00494350" w:rsidRDefault="00587736" w14:paraId="19AA37B8" w14:textId="77777777">
            <w:pPr>
              <w:rPr>
                <w:rFonts w:cstheme="minorHAnsi"/>
              </w:rPr>
            </w:pPr>
            <w:r w:rsidRPr="009D16BE">
              <w:rPr>
                <w:rFonts w:cstheme="minorHAnsi"/>
              </w:rPr>
              <w:t>NO</w:t>
            </w:r>
          </w:p>
        </w:tc>
        <w:tc>
          <w:tcPr>
            <w:tcW w:w="921" w:type="dxa"/>
            <w:noWrap/>
          </w:tcPr>
          <w:p w:rsidRPr="009D16BE" w:rsidR="00587736" w:rsidP="00494350" w:rsidRDefault="00587736" w14:paraId="322841B2" w14:textId="77777777">
            <w:pPr>
              <w:rPr>
                <w:rFonts w:cstheme="minorHAnsi"/>
              </w:rPr>
            </w:pPr>
            <w:r w:rsidRPr="009D16BE">
              <w:rPr>
                <w:rFonts w:cstheme="minorHAnsi"/>
              </w:rPr>
              <w:t>YES</w:t>
            </w:r>
          </w:p>
        </w:tc>
        <w:tc>
          <w:tcPr>
            <w:tcW w:w="2160" w:type="dxa"/>
            <w:noWrap/>
          </w:tcPr>
          <w:p w:rsidRPr="009D16BE" w:rsidR="00587736" w:rsidP="00494350" w:rsidRDefault="00587736" w14:paraId="4D6D17D0" w14:textId="77777777">
            <w:pPr>
              <w:rPr>
                <w:rFonts w:cstheme="minorHAnsi"/>
              </w:rPr>
            </w:pPr>
            <w:r w:rsidRPr="009D16BE">
              <w:rPr>
                <w:rFonts w:cstheme="minorHAnsi"/>
              </w:rPr>
              <w:t>VARCHAR</w:t>
            </w:r>
          </w:p>
        </w:tc>
      </w:tr>
      <w:tr w:rsidRPr="009D16BE" w:rsidR="00587736" w:rsidTr="00494350" w14:paraId="2C730066" w14:textId="77777777">
        <w:trPr>
          <w:trHeight w:val="300"/>
        </w:trPr>
        <w:tc>
          <w:tcPr>
            <w:tcW w:w="4604" w:type="dxa"/>
            <w:noWrap/>
          </w:tcPr>
          <w:p w:rsidRPr="009D16BE" w:rsidR="00587736" w:rsidP="00494350" w:rsidRDefault="00587736" w14:paraId="03122338" w14:textId="77777777">
            <w:pPr>
              <w:rPr>
                <w:rFonts w:cstheme="minorHAnsi"/>
              </w:rPr>
            </w:pPr>
            <w:r w:rsidRPr="009D16BE">
              <w:rPr>
                <w:rFonts w:cstheme="minorHAnsi"/>
              </w:rPr>
              <w:t>SQL_QRY1_DB_SRVR_NAME</w:t>
            </w:r>
          </w:p>
        </w:tc>
        <w:tc>
          <w:tcPr>
            <w:tcW w:w="593" w:type="dxa"/>
            <w:noWrap/>
          </w:tcPr>
          <w:p w:rsidRPr="009D16BE" w:rsidR="00587736" w:rsidP="00494350" w:rsidRDefault="00587736" w14:paraId="69DDD590" w14:textId="77777777">
            <w:pPr>
              <w:rPr>
                <w:rFonts w:cstheme="minorHAnsi"/>
              </w:rPr>
            </w:pPr>
            <w:r w:rsidRPr="009D16BE">
              <w:rPr>
                <w:rFonts w:cstheme="minorHAnsi"/>
              </w:rPr>
              <w:t>NO</w:t>
            </w:r>
          </w:p>
        </w:tc>
        <w:tc>
          <w:tcPr>
            <w:tcW w:w="921" w:type="dxa"/>
            <w:noWrap/>
          </w:tcPr>
          <w:p w:rsidRPr="009D16BE" w:rsidR="00587736" w:rsidP="00494350" w:rsidRDefault="00587736" w14:paraId="7E56D452" w14:textId="77777777">
            <w:pPr>
              <w:rPr>
                <w:rFonts w:cstheme="minorHAnsi"/>
              </w:rPr>
            </w:pPr>
            <w:r w:rsidRPr="009D16BE">
              <w:rPr>
                <w:rFonts w:cstheme="minorHAnsi"/>
              </w:rPr>
              <w:t>YES</w:t>
            </w:r>
          </w:p>
        </w:tc>
        <w:tc>
          <w:tcPr>
            <w:tcW w:w="2160" w:type="dxa"/>
            <w:noWrap/>
          </w:tcPr>
          <w:p w:rsidRPr="009D16BE" w:rsidR="00587736" w:rsidP="00494350" w:rsidRDefault="00587736" w14:paraId="641C4AEB" w14:textId="77777777">
            <w:pPr>
              <w:rPr>
                <w:rFonts w:cstheme="minorHAnsi"/>
              </w:rPr>
            </w:pPr>
            <w:r w:rsidRPr="009D16BE">
              <w:rPr>
                <w:rFonts w:cstheme="minorHAnsi"/>
              </w:rPr>
              <w:t>VARCHAR</w:t>
            </w:r>
          </w:p>
        </w:tc>
      </w:tr>
      <w:tr w:rsidRPr="009D16BE" w:rsidR="00587736" w:rsidTr="00494350" w14:paraId="3964C588" w14:textId="77777777">
        <w:trPr>
          <w:trHeight w:val="300"/>
        </w:trPr>
        <w:tc>
          <w:tcPr>
            <w:tcW w:w="4604" w:type="dxa"/>
            <w:noWrap/>
          </w:tcPr>
          <w:p w:rsidRPr="009D16BE" w:rsidR="00587736" w:rsidP="00494350" w:rsidRDefault="00587736" w14:paraId="52E31987" w14:textId="77777777">
            <w:pPr>
              <w:rPr>
                <w:rFonts w:cstheme="minorHAnsi"/>
              </w:rPr>
            </w:pPr>
            <w:r w:rsidRPr="009D16BE">
              <w:rPr>
                <w:rFonts w:cstheme="minorHAnsi"/>
              </w:rPr>
              <w:t>SQL_QRY1_DB_IN_CTLG_NAME</w:t>
            </w:r>
          </w:p>
        </w:tc>
        <w:tc>
          <w:tcPr>
            <w:tcW w:w="593" w:type="dxa"/>
            <w:noWrap/>
          </w:tcPr>
          <w:p w:rsidRPr="009D16BE" w:rsidR="00587736" w:rsidP="00494350" w:rsidRDefault="00587736" w14:paraId="6D572D07" w14:textId="77777777">
            <w:pPr>
              <w:rPr>
                <w:rFonts w:cstheme="minorHAnsi"/>
              </w:rPr>
            </w:pPr>
            <w:r w:rsidRPr="009D16BE">
              <w:rPr>
                <w:rFonts w:cstheme="minorHAnsi"/>
              </w:rPr>
              <w:t>NO</w:t>
            </w:r>
          </w:p>
        </w:tc>
        <w:tc>
          <w:tcPr>
            <w:tcW w:w="921" w:type="dxa"/>
            <w:noWrap/>
          </w:tcPr>
          <w:p w:rsidRPr="009D16BE" w:rsidR="00587736" w:rsidP="00494350" w:rsidRDefault="00587736" w14:paraId="44674F57" w14:textId="77777777">
            <w:pPr>
              <w:rPr>
                <w:rFonts w:cstheme="minorHAnsi"/>
              </w:rPr>
            </w:pPr>
            <w:r w:rsidRPr="009D16BE">
              <w:rPr>
                <w:rFonts w:cstheme="minorHAnsi"/>
              </w:rPr>
              <w:t>YES</w:t>
            </w:r>
          </w:p>
        </w:tc>
        <w:tc>
          <w:tcPr>
            <w:tcW w:w="2160" w:type="dxa"/>
            <w:noWrap/>
          </w:tcPr>
          <w:p w:rsidRPr="009D16BE" w:rsidR="00587736" w:rsidP="00494350" w:rsidRDefault="00587736" w14:paraId="4A5BA8BA" w14:textId="77777777">
            <w:pPr>
              <w:rPr>
                <w:rFonts w:cstheme="minorHAnsi"/>
              </w:rPr>
            </w:pPr>
            <w:r w:rsidRPr="009D16BE">
              <w:rPr>
                <w:rFonts w:cstheme="minorHAnsi"/>
              </w:rPr>
              <w:t>VARCHAR</w:t>
            </w:r>
          </w:p>
        </w:tc>
      </w:tr>
      <w:tr w:rsidRPr="009D16BE" w:rsidR="00587736" w:rsidTr="00494350" w14:paraId="2A027F11" w14:textId="77777777">
        <w:trPr>
          <w:trHeight w:val="300"/>
        </w:trPr>
        <w:tc>
          <w:tcPr>
            <w:tcW w:w="4604" w:type="dxa"/>
            <w:noWrap/>
          </w:tcPr>
          <w:p w:rsidRPr="009D16BE" w:rsidR="00587736" w:rsidP="00494350" w:rsidRDefault="00587736" w14:paraId="69FAC3B4" w14:textId="77777777">
            <w:pPr>
              <w:rPr>
                <w:rFonts w:cstheme="minorHAnsi"/>
              </w:rPr>
            </w:pPr>
            <w:r w:rsidRPr="009D16BE">
              <w:rPr>
                <w:rFonts w:cstheme="minorHAnsi"/>
              </w:rPr>
              <w:t>SQL_QRY1_VAL</w:t>
            </w:r>
          </w:p>
        </w:tc>
        <w:tc>
          <w:tcPr>
            <w:tcW w:w="593" w:type="dxa"/>
            <w:noWrap/>
          </w:tcPr>
          <w:p w:rsidRPr="009D16BE" w:rsidR="00587736" w:rsidP="00494350" w:rsidRDefault="00587736" w14:paraId="5432AD4D" w14:textId="77777777">
            <w:pPr>
              <w:rPr>
                <w:rFonts w:cstheme="minorHAnsi"/>
              </w:rPr>
            </w:pPr>
            <w:r w:rsidRPr="009D16BE">
              <w:rPr>
                <w:rFonts w:cstheme="minorHAnsi"/>
              </w:rPr>
              <w:t>NO</w:t>
            </w:r>
          </w:p>
        </w:tc>
        <w:tc>
          <w:tcPr>
            <w:tcW w:w="921" w:type="dxa"/>
            <w:noWrap/>
          </w:tcPr>
          <w:p w:rsidRPr="009D16BE" w:rsidR="00587736" w:rsidP="00494350" w:rsidRDefault="00587736" w14:paraId="372F45CE" w14:textId="77777777">
            <w:pPr>
              <w:rPr>
                <w:rFonts w:cstheme="minorHAnsi"/>
              </w:rPr>
            </w:pPr>
            <w:r w:rsidRPr="009D16BE">
              <w:rPr>
                <w:rFonts w:cstheme="minorHAnsi"/>
              </w:rPr>
              <w:t>YES</w:t>
            </w:r>
          </w:p>
        </w:tc>
        <w:tc>
          <w:tcPr>
            <w:tcW w:w="2160" w:type="dxa"/>
            <w:noWrap/>
          </w:tcPr>
          <w:p w:rsidRPr="009D16BE" w:rsidR="00587736" w:rsidP="00494350" w:rsidRDefault="00587736" w14:paraId="2B95B9B8" w14:textId="77777777">
            <w:pPr>
              <w:rPr>
                <w:rFonts w:cstheme="minorHAnsi"/>
              </w:rPr>
            </w:pPr>
            <w:r w:rsidRPr="009D16BE">
              <w:rPr>
                <w:rFonts w:cstheme="minorHAnsi"/>
              </w:rPr>
              <w:t>VARCHAR</w:t>
            </w:r>
          </w:p>
        </w:tc>
      </w:tr>
      <w:tr w:rsidRPr="009D16BE" w:rsidR="00587736" w:rsidTr="00494350" w14:paraId="5BED693D" w14:textId="77777777">
        <w:trPr>
          <w:trHeight w:val="300"/>
        </w:trPr>
        <w:tc>
          <w:tcPr>
            <w:tcW w:w="4604" w:type="dxa"/>
            <w:noWrap/>
          </w:tcPr>
          <w:p w:rsidRPr="009D16BE" w:rsidR="00587736" w:rsidP="00494350" w:rsidRDefault="00587736" w14:paraId="3CD183FF" w14:textId="77777777">
            <w:pPr>
              <w:rPr>
                <w:rFonts w:cstheme="minorHAnsi"/>
              </w:rPr>
            </w:pPr>
            <w:r w:rsidRPr="009D16BE">
              <w:rPr>
                <w:rFonts w:cstheme="minorHAnsi"/>
              </w:rPr>
              <w:t>SQL_QRY2_DB_SRVR_NAME</w:t>
            </w:r>
          </w:p>
        </w:tc>
        <w:tc>
          <w:tcPr>
            <w:tcW w:w="593" w:type="dxa"/>
            <w:noWrap/>
          </w:tcPr>
          <w:p w:rsidRPr="009D16BE" w:rsidR="00587736" w:rsidP="00494350" w:rsidRDefault="00587736" w14:paraId="4CC198CA" w14:textId="77777777">
            <w:pPr>
              <w:rPr>
                <w:rFonts w:cstheme="minorHAnsi"/>
              </w:rPr>
            </w:pPr>
            <w:r w:rsidRPr="009D16BE">
              <w:rPr>
                <w:rFonts w:cstheme="minorHAnsi"/>
              </w:rPr>
              <w:t>NO</w:t>
            </w:r>
          </w:p>
        </w:tc>
        <w:tc>
          <w:tcPr>
            <w:tcW w:w="921" w:type="dxa"/>
            <w:noWrap/>
          </w:tcPr>
          <w:p w:rsidRPr="009D16BE" w:rsidR="00587736" w:rsidP="00494350" w:rsidRDefault="00587736" w14:paraId="3A0F5E57" w14:textId="77777777">
            <w:pPr>
              <w:rPr>
                <w:rFonts w:cstheme="minorHAnsi"/>
              </w:rPr>
            </w:pPr>
            <w:r w:rsidRPr="009D16BE">
              <w:rPr>
                <w:rFonts w:cstheme="minorHAnsi"/>
              </w:rPr>
              <w:t>YES</w:t>
            </w:r>
          </w:p>
        </w:tc>
        <w:tc>
          <w:tcPr>
            <w:tcW w:w="2160" w:type="dxa"/>
            <w:noWrap/>
          </w:tcPr>
          <w:p w:rsidRPr="009D16BE" w:rsidR="00587736" w:rsidP="00494350" w:rsidRDefault="00587736" w14:paraId="7AA30B17" w14:textId="77777777">
            <w:pPr>
              <w:rPr>
                <w:rFonts w:cstheme="minorHAnsi"/>
              </w:rPr>
            </w:pPr>
            <w:r w:rsidRPr="009D16BE">
              <w:rPr>
                <w:rFonts w:cstheme="minorHAnsi"/>
              </w:rPr>
              <w:t>VARCHAR</w:t>
            </w:r>
          </w:p>
        </w:tc>
      </w:tr>
      <w:tr w:rsidRPr="009D16BE" w:rsidR="00587736" w:rsidTr="00494350" w14:paraId="716E17C6" w14:textId="77777777">
        <w:trPr>
          <w:trHeight w:val="300"/>
        </w:trPr>
        <w:tc>
          <w:tcPr>
            <w:tcW w:w="4604" w:type="dxa"/>
            <w:noWrap/>
          </w:tcPr>
          <w:p w:rsidRPr="009D16BE" w:rsidR="00587736" w:rsidP="00494350" w:rsidRDefault="00587736" w14:paraId="3DEB3AFA" w14:textId="77777777">
            <w:pPr>
              <w:rPr>
                <w:rFonts w:cstheme="minorHAnsi"/>
              </w:rPr>
            </w:pPr>
            <w:r w:rsidRPr="009D16BE">
              <w:rPr>
                <w:rFonts w:cstheme="minorHAnsi"/>
              </w:rPr>
              <w:t>SQL_QRY2_DB_IN_CTLG_NAME</w:t>
            </w:r>
          </w:p>
        </w:tc>
        <w:tc>
          <w:tcPr>
            <w:tcW w:w="593" w:type="dxa"/>
            <w:noWrap/>
          </w:tcPr>
          <w:p w:rsidRPr="009D16BE" w:rsidR="00587736" w:rsidP="00494350" w:rsidRDefault="00587736" w14:paraId="04425F4B" w14:textId="77777777">
            <w:pPr>
              <w:rPr>
                <w:rFonts w:cstheme="minorHAnsi"/>
              </w:rPr>
            </w:pPr>
            <w:r w:rsidRPr="009D16BE">
              <w:rPr>
                <w:rFonts w:cstheme="minorHAnsi"/>
              </w:rPr>
              <w:t>NO</w:t>
            </w:r>
          </w:p>
        </w:tc>
        <w:tc>
          <w:tcPr>
            <w:tcW w:w="921" w:type="dxa"/>
            <w:noWrap/>
          </w:tcPr>
          <w:p w:rsidRPr="009D16BE" w:rsidR="00587736" w:rsidP="00494350" w:rsidRDefault="00587736" w14:paraId="014E64E4" w14:textId="77777777">
            <w:pPr>
              <w:rPr>
                <w:rFonts w:cstheme="minorHAnsi"/>
              </w:rPr>
            </w:pPr>
            <w:r w:rsidRPr="009D16BE">
              <w:rPr>
                <w:rFonts w:cstheme="minorHAnsi"/>
              </w:rPr>
              <w:t>YES</w:t>
            </w:r>
          </w:p>
        </w:tc>
        <w:tc>
          <w:tcPr>
            <w:tcW w:w="2160" w:type="dxa"/>
            <w:noWrap/>
          </w:tcPr>
          <w:p w:rsidRPr="009D16BE" w:rsidR="00587736" w:rsidP="00494350" w:rsidRDefault="00587736" w14:paraId="37812B7C" w14:textId="77777777">
            <w:pPr>
              <w:rPr>
                <w:rFonts w:cstheme="minorHAnsi"/>
              </w:rPr>
            </w:pPr>
            <w:r w:rsidRPr="009D16BE">
              <w:rPr>
                <w:rFonts w:cstheme="minorHAnsi"/>
              </w:rPr>
              <w:t>VARCHAR</w:t>
            </w:r>
          </w:p>
        </w:tc>
      </w:tr>
      <w:tr w:rsidRPr="009D16BE" w:rsidR="00587736" w:rsidTr="00494350" w14:paraId="13E30B78" w14:textId="77777777">
        <w:trPr>
          <w:trHeight w:val="300"/>
        </w:trPr>
        <w:tc>
          <w:tcPr>
            <w:tcW w:w="4604" w:type="dxa"/>
            <w:noWrap/>
          </w:tcPr>
          <w:p w:rsidRPr="009D16BE" w:rsidR="00587736" w:rsidP="00494350" w:rsidRDefault="00587736" w14:paraId="27930988" w14:textId="77777777">
            <w:pPr>
              <w:rPr>
                <w:rFonts w:cstheme="minorHAnsi"/>
              </w:rPr>
            </w:pPr>
            <w:r w:rsidRPr="009D16BE">
              <w:rPr>
                <w:rFonts w:cstheme="minorHAnsi"/>
              </w:rPr>
              <w:t>SQL_QRY2_VAL</w:t>
            </w:r>
          </w:p>
        </w:tc>
        <w:tc>
          <w:tcPr>
            <w:tcW w:w="593" w:type="dxa"/>
            <w:noWrap/>
          </w:tcPr>
          <w:p w:rsidRPr="009D16BE" w:rsidR="00587736" w:rsidP="00494350" w:rsidRDefault="00587736" w14:paraId="4EE170F6" w14:textId="77777777">
            <w:pPr>
              <w:rPr>
                <w:rFonts w:cstheme="minorHAnsi"/>
              </w:rPr>
            </w:pPr>
            <w:r w:rsidRPr="009D16BE">
              <w:rPr>
                <w:rFonts w:cstheme="minorHAnsi"/>
              </w:rPr>
              <w:t>NO</w:t>
            </w:r>
          </w:p>
        </w:tc>
        <w:tc>
          <w:tcPr>
            <w:tcW w:w="921" w:type="dxa"/>
            <w:noWrap/>
          </w:tcPr>
          <w:p w:rsidRPr="009D16BE" w:rsidR="00587736" w:rsidP="00494350" w:rsidRDefault="00587736" w14:paraId="39B75CF1" w14:textId="77777777">
            <w:pPr>
              <w:rPr>
                <w:rFonts w:cstheme="minorHAnsi"/>
              </w:rPr>
            </w:pPr>
            <w:r w:rsidRPr="009D16BE">
              <w:rPr>
                <w:rFonts w:cstheme="minorHAnsi"/>
              </w:rPr>
              <w:t>YES</w:t>
            </w:r>
          </w:p>
        </w:tc>
        <w:tc>
          <w:tcPr>
            <w:tcW w:w="2160" w:type="dxa"/>
            <w:noWrap/>
          </w:tcPr>
          <w:p w:rsidRPr="009D16BE" w:rsidR="00587736" w:rsidP="00494350" w:rsidRDefault="00587736" w14:paraId="4A755FA5" w14:textId="77777777">
            <w:pPr>
              <w:rPr>
                <w:rFonts w:cstheme="minorHAnsi"/>
              </w:rPr>
            </w:pPr>
            <w:r w:rsidRPr="009D16BE">
              <w:rPr>
                <w:rFonts w:cstheme="minorHAnsi"/>
              </w:rPr>
              <w:t>VARCHAR</w:t>
            </w:r>
          </w:p>
        </w:tc>
      </w:tr>
    </w:tbl>
    <w:p w:rsidRPr="009D16BE" w:rsidR="00587736" w:rsidP="009D60A4" w:rsidRDefault="00587736" w14:paraId="083BBBDC" w14:textId="74E8DB16">
      <w:pPr>
        <w:pStyle w:val="Heading4"/>
        <w:numPr>
          <w:ilvl w:val="2"/>
          <w:numId w:val="31"/>
        </w:numPr>
        <w:rPr>
          <w:rFonts w:cstheme="minorHAnsi"/>
        </w:rPr>
      </w:pPr>
      <w:bookmarkStart w:name="_Toc429060406" w:id="369"/>
      <w:bookmarkStart w:name="_Toc14983999" w:id="370"/>
      <w:bookmarkStart w:name="_Toc23362967" w:id="371"/>
      <w:r w:rsidRPr="009D16BE">
        <w:rPr>
          <w:rFonts w:cstheme="minorHAnsi"/>
        </w:rPr>
        <w:t>QAQC_RULE_BOOK</w:t>
      </w:r>
      <w:bookmarkEnd w:id="369"/>
      <w:bookmarkEnd w:id="370"/>
      <w:bookmarkEnd w:id="371"/>
    </w:p>
    <w:p w:rsidRPr="009D16BE" w:rsidR="00587736" w:rsidP="00D9233C" w:rsidRDefault="00587736" w14:paraId="76A2A269" w14:textId="19B108CE">
      <w:pPr>
        <w:jc w:val="both"/>
        <w:rPr>
          <w:rFonts w:cstheme="minorHAnsi"/>
        </w:rPr>
      </w:pPr>
      <w:r w:rsidRPr="009D16BE">
        <w:rPr>
          <w:rFonts w:cstheme="minorHAnsi"/>
        </w:rPr>
        <w:t xml:space="preserve">The Rule Book entity associates each of the defined </w:t>
      </w:r>
      <w:r w:rsidRPr="009D16BE" w:rsidR="008D1DAF">
        <w:rPr>
          <w:rFonts w:cstheme="minorHAnsi"/>
        </w:rPr>
        <w:t>rules</w:t>
      </w:r>
      <w:r w:rsidRPr="009D16BE">
        <w:rPr>
          <w:rFonts w:cstheme="minorHAnsi"/>
        </w:rPr>
        <w:t xml:space="preserve"> </w:t>
      </w:r>
      <w:r w:rsidRPr="009D16BE" w:rsidR="008D1DAF">
        <w:rPr>
          <w:rFonts w:cstheme="minorHAnsi"/>
        </w:rPr>
        <w:t>to a particular</w:t>
      </w:r>
      <w:r w:rsidRPr="00792C51" w:rsidR="00792C51">
        <w:rPr>
          <w:rFonts w:cstheme="minorHAnsi"/>
        </w:rPr>
        <w:t xml:space="preserve"> </w:t>
      </w:r>
      <w:r w:rsidR="005B28A1">
        <w:rPr>
          <w:rFonts w:cstheme="minorHAnsi"/>
        </w:rPr>
        <w:t>QCF</w:t>
      </w:r>
      <w:r w:rsidRPr="009D16BE" w:rsidDel="00792C51" w:rsidR="00792C51">
        <w:rPr>
          <w:rFonts w:cstheme="minorHAnsi"/>
        </w:rPr>
        <w:t xml:space="preserve"> </w:t>
      </w:r>
      <w:r w:rsidRPr="009D16BE" w:rsidR="008D1DAF">
        <w:rPr>
          <w:rFonts w:cstheme="minorHAnsi"/>
        </w:rPr>
        <w:t>category &amp; Function</w:t>
      </w:r>
      <w:r w:rsidRPr="009D16BE">
        <w:rPr>
          <w:rFonts w:cstheme="minorHAnsi"/>
        </w:rPr>
        <w:t>. It also consists information such as the Business Impact and the order in which the check needs to be executed for a particular job</w:t>
      </w:r>
      <w:r w:rsidR="00D9233C">
        <w:rPr>
          <w:rFonts w:cstheme="minorHAnsi"/>
        </w:rPr>
        <w:t>. Data stored in this table is</w:t>
      </w:r>
      <w:r w:rsidRPr="009D16BE" w:rsidR="00D9233C">
        <w:rPr>
          <w:rFonts w:cstheme="minorHAnsi"/>
        </w:rPr>
        <w:t xml:space="preserve"> static </w:t>
      </w:r>
      <w:r w:rsidR="00D9233C">
        <w:rPr>
          <w:rFonts w:cstheme="minorHAnsi"/>
        </w:rPr>
        <w:t>in nature</w:t>
      </w:r>
      <w:r w:rsidRPr="009D16BE" w:rsidR="00D9233C">
        <w:rPr>
          <w:rFonts w:cstheme="minorHAnsi"/>
        </w:rPr>
        <w:t xml:space="preserve"> and is manually populated before </w:t>
      </w:r>
      <w:r w:rsidR="005B28A1">
        <w:rPr>
          <w:rFonts w:cstheme="minorHAnsi"/>
        </w:rPr>
        <w:t>QCF</w:t>
      </w:r>
      <w:r w:rsidRPr="009D16BE" w:rsidDel="00F622CC" w:rsidR="00F622CC">
        <w:rPr>
          <w:rFonts w:cstheme="minorHAnsi"/>
        </w:rPr>
        <w:t xml:space="preserve"> </w:t>
      </w:r>
      <w:r w:rsidRPr="009D16BE" w:rsidR="00D9233C">
        <w:rPr>
          <w:rFonts w:cstheme="minorHAnsi"/>
        </w:rPr>
        <w:t>ETL execution.</w:t>
      </w:r>
    </w:p>
    <w:p w:rsidRPr="009D16BE" w:rsidR="008D1DAF" w:rsidP="00587736" w:rsidRDefault="008D1DAF" w14:paraId="65E1B30F" w14:textId="77777777">
      <w:pPr>
        <w:jc w:val="both"/>
        <w:rPr>
          <w:rFonts w:cstheme="minorHAnsi"/>
        </w:rPr>
      </w:pPr>
    </w:p>
    <w:tbl>
      <w:tblPr>
        <w:tblW w:w="8278" w:type="dxa"/>
        <w:tblInd w:w="7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604"/>
        <w:gridCol w:w="593"/>
        <w:gridCol w:w="921"/>
        <w:gridCol w:w="2160"/>
      </w:tblGrid>
      <w:tr w:rsidRPr="009D16BE" w:rsidR="00587736" w:rsidTr="00494350" w14:paraId="38A614A1" w14:textId="77777777">
        <w:trPr>
          <w:trHeight w:val="300"/>
        </w:trPr>
        <w:tc>
          <w:tcPr>
            <w:tcW w:w="4604" w:type="dxa"/>
            <w:shd w:val="clear" w:color="auto" w:fill="000000" w:themeFill="text1"/>
            <w:noWrap/>
            <w:vAlign w:val="bottom"/>
            <w:hideMark/>
          </w:tcPr>
          <w:p w:rsidRPr="009D16BE" w:rsidR="00587736" w:rsidP="00494350" w:rsidRDefault="00587736" w14:paraId="583D9EE3" w14:textId="77777777">
            <w:pPr>
              <w:rPr>
                <w:rFonts w:cstheme="minorHAnsi"/>
                <w:b/>
              </w:rPr>
            </w:pPr>
            <w:r w:rsidRPr="009D16BE">
              <w:rPr>
                <w:rFonts w:cstheme="minorHAnsi"/>
                <w:b/>
              </w:rPr>
              <w:t>COLUMN NAME</w:t>
            </w:r>
          </w:p>
        </w:tc>
        <w:tc>
          <w:tcPr>
            <w:tcW w:w="593" w:type="dxa"/>
            <w:shd w:val="clear" w:color="auto" w:fill="000000" w:themeFill="text1"/>
            <w:noWrap/>
            <w:vAlign w:val="bottom"/>
            <w:hideMark/>
          </w:tcPr>
          <w:p w:rsidRPr="009D16BE" w:rsidR="00587736" w:rsidP="00494350" w:rsidRDefault="00587736" w14:paraId="4F055756" w14:textId="77777777">
            <w:pPr>
              <w:rPr>
                <w:rFonts w:cstheme="minorHAnsi"/>
                <w:b/>
              </w:rPr>
            </w:pPr>
            <w:r w:rsidRPr="009D16BE">
              <w:rPr>
                <w:rFonts w:cstheme="minorHAnsi"/>
                <w:b/>
              </w:rPr>
              <w:t>PK</w:t>
            </w:r>
          </w:p>
        </w:tc>
        <w:tc>
          <w:tcPr>
            <w:tcW w:w="921" w:type="dxa"/>
            <w:shd w:val="clear" w:color="auto" w:fill="000000" w:themeFill="text1"/>
            <w:noWrap/>
            <w:vAlign w:val="bottom"/>
            <w:hideMark/>
          </w:tcPr>
          <w:p w:rsidRPr="009D16BE" w:rsidR="00587736" w:rsidP="00494350" w:rsidRDefault="00587736" w14:paraId="1AF45529" w14:textId="77777777">
            <w:pPr>
              <w:rPr>
                <w:rFonts w:cstheme="minorHAnsi"/>
                <w:b/>
              </w:rPr>
            </w:pPr>
            <w:r w:rsidRPr="009D16BE">
              <w:rPr>
                <w:rFonts w:cstheme="minorHAnsi"/>
                <w:b/>
              </w:rPr>
              <w:t>NULL?</w:t>
            </w:r>
          </w:p>
        </w:tc>
        <w:tc>
          <w:tcPr>
            <w:tcW w:w="2160" w:type="dxa"/>
            <w:shd w:val="clear" w:color="auto" w:fill="000000" w:themeFill="text1"/>
            <w:noWrap/>
            <w:vAlign w:val="bottom"/>
            <w:hideMark/>
          </w:tcPr>
          <w:p w:rsidRPr="009D16BE" w:rsidR="00587736" w:rsidP="00494350" w:rsidRDefault="00587736" w14:paraId="2A73D459" w14:textId="77777777">
            <w:pPr>
              <w:rPr>
                <w:rFonts w:cstheme="minorHAnsi"/>
                <w:b/>
              </w:rPr>
            </w:pPr>
            <w:r w:rsidRPr="009D16BE">
              <w:rPr>
                <w:rFonts w:cstheme="minorHAnsi"/>
                <w:b/>
              </w:rPr>
              <w:t>DATA TYPE</w:t>
            </w:r>
          </w:p>
        </w:tc>
      </w:tr>
      <w:tr w:rsidRPr="009D16BE" w:rsidR="00587736" w:rsidTr="00494350" w14:paraId="6F496A12" w14:textId="77777777">
        <w:trPr>
          <w:trHeight w:val="300"/>
        </w:trPr>
        <w:tc>
          <w:tcPr>
            <w:tcW w:w="4604" w:type="dxa"/>
            <w:noWrap/>
          </w:tcPr>
          <w:p w:rsidRPr="009D16BE" w:rsidR="00587736" w:rsidP="00494350" w:rsidRDefault="00587736" w14:paraId="5672241A" w14:textId="77777777">
            <w:pPr>
              <w:rPr>
                <w:rFonts w:cstheme="minorHAnsi"/>
              </w:rPr>
            </w:pPr>
            <w:r w:rsidRPr="009D16BE">
              <w:rPr>
                <w:rFonts w:cstheme="minorHAnsi"/>
              </w:rPr>
              <w:t>RULE_BOOK_ID</w:t>
            </w:r>
          </w:p>
        </w:tc>
        <w:tc>
          <w:tcPr>
            <w:tcW w:w="593" w:type="dxa"/>
            <w:noWrap/>
          </w:tcPr>
          <w:p w:rsidRPr="009D16BE" w:rsidR="00587736" w:rsidP="00494350" w:rsidRDefault="00587736" w14:paraId="73DFDB73" w14:textId="77777777">
            <w:pPr>
              <w:rPr>
                <w:rFonts w:cstheme="minorHAnsi"/>
              </w:rPr>
            </w:pPr>
            <w:r w:rsidRPr="009D16BE">
              <w:rPr>
                <w:rFonts w:cstheme="minorHAnsi"/>
              </w:rPr>
              <w:t>YES</w:t>
            </w:r>
          </w:p>
        </w:tc>
        <w:tc>
          <w:tcPr>
            <w:tcW w:w="921" w:type="dxa"/>
            <w:noWrap/>
          </w:tcPr>
          <w:p w:rsidRPr="009D16BE" w:rsidR="00587736" w:rsidP="00494350" w:rsidRDefault="00587736" w14:paraId="6DF2BB18" w14:textId="77777777">
            <w:pPr>
              <w:rPr>
                <w:rFonts w:cstheme="minorHAnsi"/>
              </w:rPr>
            </w:pPr>
            <w:r w:rsidRPr="009D16BE">
              <w:rPr>
                <w:rFonts w:cstheme="minorHAnsi"/>
              </w:rPr>
              <w:t>NO</w:t>
            </w:r>
          </w:p>
        </w:tc>
        <w:tc>
          <w:tcPr>
            <w:tcW w:w="2160" w:type="dxa"/>
            <w:noWrap/>
          </w:tcPr>
          <w:p w:rsidRPr="009D16BE" w:rsidR="00587736" w:rsidP="00494350" w:rsidRDefault="00587736" w14:paraId="14006C5A" w14:textId="77777777">
            <w:pPr>
              <w:rPr>
                <w:rFonts w:cstheme="minorHAnsi"/>
              </w:rPr>
            </w:pPr>
            <w:r w:rsidRPr="009D16BE">
              <w:rPr>
                <w:rFonts w:cstheme="minorHAnsi"/>
              </w:rPr>
              <w:t>BIGINT</w:t>
            </w:r>
          </w:p>
        </w:tc>
      </w:tr>
      <w:tr w:rsidRPr="009D16BE" w:rsidR="00587736" w:rsidTr="00494350" w14:paraId="0B600287" w14:textId="77777777">
        <w:trPr>
          <w:trHeight w:val="300"/>
        </w:trPr>
        <w:tc>
          <w:tcPr>
            <w:tcW w:w="4604" w:type="dxa"/>
            <w:noWrap/>
          </w:tcPr>
          <w:p w:rsidRPr="009D16BE" w:rsidR="00587736" w:rsidP="00494350" w:rsidRDefault="00587736" w14:paraId="6E772946" w14:textId="77777777">
            <w:pPr>
              <w:rPr>
                <w:rFonts w:cstheme="minorHAnsi"/>
              </w:rPr>
            </w:pPr>
            <w:r w:rsidRPr="009D16BE">
              <w:rPr>
                <w:rFonts w:cstheme="minorHAnsi"/>
              </w:rPr>
              <w:t>FUNCTION_ID</w:t>
            </w:r>
          </w:p>
        </w:tc>
        <w:tc>
          <w:tcPr>
            <w:tcW w:w="593" w:type="dxa"/>
            <w:noWrap/>
          </w:tcPr>
          <w:p w:rsidRPr="009D16BE" w:rsidR="00587736" w:rsidP="00494350" w:rsidRDefault="00587736" w14:paraId="6C7762A1" w14:textId="77777777">
            <w:pPr>
              <w:rPr>
                <w:rFonts w:cstheme="minorHAnsi"/>
              </w:rPr>
            </w:pPr>
            <w:r w:rsidRPr="009D16BE">
              <w:rPr>
                <w:rFonts w:cstheme="minorHAnsi"/>
              </w:rPr>
              <w:t>NO</w:t>
            </w:r>
          </w:p>
        </w:tc>
        <w:tc>
          <w:tcPr>
            <w:tcW w:w="921" w:type="dxa"/>
            <w:noWrap/>
          </w:tcPr>
          <w:p w:rsidRPr="009D16BE" w:rsidR="00587736" w:rsidP="00494350" w:rsidRDefault="00587736" w14:paraId="3B0FB299" w14:textId="77777777">
            <w:pPr>
              <w:rPr>
                <w:rFonts w:cstheme="minorHAnsi"/>
              </w:rPr>
            </w:pPr>
            <w:r w:rsidRPr="009D16BE">
              <w:rPr>
                <w:rFonts w:cstheme="minorHAnsi"/>
              </w:rPr>
              <w:t>NO</w:t>
            </w:r>
          </w:p>
        </w:tc>
        <w:tc>
          <w:tcPr>
            <w:tcW w:w="2160" w:type="dxa"/>
            <w:noWrap/>
          </w:tcPr>
          <w:p w:rsidRPr="009D16BE" w:rsidR="00587736" w:rsidP="00494350" w:rsidRDefault="00587736" w14:paraId="64437803" w14:textId="77777777">
            <w:pPr>
              <w:rPr>
                <w:rFonts w:cstheme="minorHAnsi"/>
              </w:rPr>
            </w:pPr>
            <w:r w:rsidRPr="009D16BE">
              <w:rPr>
                <w:rFonts w:cstheme="minorHAnsi"/>
              </w:rPr>
              <w:t>BIGINT</w:t>
            </w:r>
          </w:p>
        </w:tc>
      </w:tr>
      <w:tr w:rsidRPr="009D16BE" w:rsidR="00587736" w:rsidTr="00494350" w14:paraId="0ECEE963" w14:textId="77777777">
        <w:trPr>
          <w:trHeight w:val="300"/>
        </w:trPr>
        <w:tc>
          <w:tcPr>
            <w:tcW w:w="4604" w:type="dxa"/>
            <w:noWrap/>
          </w:tcPr>
          <w:p w:rsidRPr="009D16BE" w:rsidR="00587736" w:rsidP="00494350" w:rsidRDefault="00587736" w14:paraId="7D4DBD0C" w14:textId="77777777">
            <w:pPr>
              <w:rPr>
                <w:rFonts w:cstheme="minorHAnsi"/>
              </w:rPr>
            </w:pPr>
            <w:r w:rsidRPr="009D16BE">
              <w:rPr>
                <w:rFonts w:cstheme="minorHAnsi"/>
              </w:rPr>
              <w:t>CATEGORY_ID</w:t>
            </w:r>
          </w:p>
        </w:tc>
        <w:tc>
          <w:tcPr>
            <w:tcW w:w="593" w:type="dxa"/>
            <w:noWrap/>
          </w:tcPr>
          <w:p w:rsidRPr="009D16BE" w:rsidR="00587736" w:rsidP="00494350" w:rsidRDefault="00587736" w14:paraId="2A5A648E" w14:textId="77777777">
            <w:pPr>
              <w:rPr>
                <w:rFonts w:cstheme="minorHAnsi"/>
              </w:rPr>
            </w:pPr>
            <w:r w:rsidRPr="009D16BE">
              <w:rPr>
                <w:rFonts w:cstheme="minorHAnsi"/>
              </w:rPr>
              <w:t>NO</w:t>
            </w:r>
          </w:p>
        </w:tc>
        <w:tc>
          <w:tcPr>
            <w:tcW w:w="921" w:type="dxa"/>
            <w:noWrap/>
          </w:tcPr>
          <w:p w:rsidRPr="009D16BE" w:rsidR="00587736" w:rsidP="00494350" w:rsidRDefault="00587736" w14:paraId="68D06457" w14:textId="77777777">
            <w:pPr>
              <w:rPr>
                <w:rFonts w:cstheme="minorHAnsi"/>
              </w:rPr>
            </w:pPr>
            <w:r w:rsidRPr="009D16BE">
              <w:rPr>
                <w:rFonts w:cstheme="minorHAnsi"/>
              </w:rPr>
              <w:t>NO</w:t>
            </w:r>
          </w:p>
        </w:tc>
        <w:tc>
          <w:tcPr>
            <w:tcW w:w="2160" w:type="dxa"/>
            <w:noWrap/>
          </w:tcPr>
          <w:p w:rsidRPr="009D16BE" w:rsidR="00587736" w:rsidP="00494350" w:rsidRDefault="00587736" w14:paraId="1DA645C2" w14:textId="77777777">
            <w:pPr>
              <w:rPr>
                <w:rFonts w:cstheme="minorHAnsi"/>
              </w:rPr>
            </w:pPr>
            <w:r w:rsidRPr="009D16BE">
              <w:rPr>
                <w:rFonts w:cstheme="minorHAnsi"/>
              </w:rPr>
              <w:t>BIGINT</w:t>
            </w:r>
          </w:p>
        </w:tc>
      </w:tr>
      <w:tr w:rsidRPr="009D16BE" w:rsidR="00587736" w:rsidTr="00494350" w14:paraId="18D06FF5" w14:textId="77777777">
        <w:trPr>
          <w:trHeight w:val="300"/>
        </w:trPr>
        <w:tc>
          <w:tcPr>
            <w:tcW w:w="4604" w:type="dxa"/>
            <w:noWrap/>
          </w:tcPr>
          <w:p w:rsidRPr="009D16BE" w:rsidR="00587736" w:rsidP="00494350" w:rsidRDefault="00587736" w14:paraId="32DC4080" w14:textId="77777777">
            <w:pPr>
              <w:rPr>
                <w:rFonts w:cstheme="minorHAnsi"/>
              </w:rPr>
            </w:pPr>
            <w:r w:rsidRPr="009D16BE">
              <w:rPr>
                <w:rFonts w:cstheme="minorHAnsi"/>
              </w:rPr>
              <w:t>RULE_ID</w:t>
            </w:r>
          </w:p>
        </w:tc>
        <w:tc>
          <w:tcPr>
            <w:tcW w:w="593" w:type="dxa"/>
            <w:noWrap/>
          </w:tcPr>
          <w:p w:rsidRPr="009D16BE" w:rsidR="00587736" w:rsidP="00494350" w:rsidRDefault="00587736" w14:paraId="46A3378E" w14:textId="77777777">
            <w:pPr>
              <w:rPr>
                <w:rFonts w:cstheme="minorHAnsi"/>
              </w:rPr>
            </w:pPr>
            <w:r w:rsidRPr="009D16BE">
              <w:rPr>
                <w:rFonts w:cstheme="minorHAnsi"/>
              </w:rPr>
              <w:t>NO</w:t>
            </w:r>
          </w:p>
        </w:tc>
        <w:tc>
          <w:tcPr>
            <w:tcW w:w="921" w:type="dxa"/>
            <w:noWrap/>
          </w:tcPr>
          <w:p w:rsidRPr="009D16BE" w:rsidR="00587736" w:rsidP="00494350" w:rsidRDefault="00587736" w14:paraId="7E97203E" w14:textId="77777777">
            <w:pPr>
              <w:rPr>
                <w:rFonts w:cstheme="minorHAnsi"/>
              </w:rPr>
            </w:pPr>
            <w:r w:rsidRPr="009D16BE">
              <w:rPr>
                <w:rFonts w:cstheme="minorHAnsi"/>
              </w:rPr>
              <w:t>NO</w:t>
            </w:r>
          </w:p>
        </w:tc>
        <w:tc>
          <w:tcPr>
            <w:tcW w:w="2160" w:type="dxa"/>
            <w:noWrap/>
          </w:tcPr>
          <w:p w:rsidRPr="009D16BE" w:rsidR="00587736" w:rsidP="00494350" w:rsidRDefault="00587736" w14:paraId="06BCECAD" w14:textId="77777777">
            <w:pPr>
              <w:rPr>
                <w:rFonts w:cstheme="minorHAnsi"/>
              </w:rPr>
            </w:pPr>
            <w:r w:rsidRPr="009D16BE">
              <w:rPr>
                <w:rFonts w:cstheme="minorHAnsi"/>
              </w:rPr>
              <w:t>BIGINT</w:t>
            </w:r>
          </w:p>
        </w:tc>
      </w:tr>
      <w:tr w:rsidRPr="009D16BE" w:rsidR="00587736" w:rsidTr="00494350" w14:paraId="4620F256" w14:textId="77777777">
        <w:trPr>
          <w:trHeight w:val="300"/>
        </w:trPr>
        <w:tc>
          <w:tcPr>
            <w:tcW w:w="4604" w:type="dxa"/>
            <w:noWrap/>
          </w:tcPr>
          <w:p w:rsidRPr="009D16BE" w:rsidR="00587736" w:rsidP="00494350" w:rsidRDefault="00587736" w14:paraId="0F63CBF2" w14:textId="77777777">
            <w:pPr>
              <w:rPr>
                <w:rFonts w:cstheme="minorHAnsi"/>
              </w:rPr>
            </w:pPr>
            <w:r w:rsidRPr="009D16BE">
              <w:rPr>
                <w:rFonts w:cstheme="minorHAnsi"/>
              </w:rPr>
              <w:t>EXECUTION_ORDER</w:t>
            </w:r>
          </w:p>
        </w:tc>
        <w:tc>
          <w:tcPr>
            <w:tcW w:w="593" w:type="dxa"/>
            <w:noWrap/>
          </w:tcPr>
          <w:p w:rsidRPr="009D16BE" w:rsidR="00587736" w:rsidP="00494350" w:rsidRDefault="00587736" w14:paraId="0293B066" w14:textId="77777777">
            <w:pPr>
              <w:rPr>
                <w:rFonts w:cstheme="minorHAnsi"/>
              </w:rPr>
            </w:pPr>
            <w:r w:rsidRPr="009D16BE">
              <w:rPr>
                <w:rFonts w:cstheme="minorHAnsi"/>
              </w:rPr>
              <w:t>NO</w:t>
            </w:r>
          </w:p>
        </w:tc>
        <w:tc>
          <w:tcPr>
            <w:tcW w:w="921" w:type="dxa"/>
            <w:noWrap/>
          </w:tcPr>
          <w:p w:rsidRPr="009D16BE" w:rsidR="00587736" w:rsidP="00494350" w:rsidRDefault="00587736" w14:paraId="76E2F658" w14:textId="77777777">
            <w:pPr>
              <w:rPr>
                <w:rFonts w:cstheme="minorHAnsi"/>
              </w:rPr>
            </w:pPr>
            <w:r w:rsidRPr="009D16BE">
              <w:rPr>
                <w:rFonts w:cstheme="minorHAnsi"/>
              </w:rPr>
              <w:t>NO</w:t>
            </w:r>
          </w:p>
        </w:tc>
        <w:tc>
          <w:tcPr>
            <w:tcW w:w="2160" w:type="dxa"/>
            <w:noWrap/>
          </w:tcPr>
          <w:p w:rsidRPr="009D16BE" w:rsidR="00587736" w:rsidP="00494350" w:rsidRDefault="00587736" w14:paraId="7C117E23" w14:textId="77777777">
            <w:pPr>
              <w:rPr>
                <w:rFonts w:cstheme="minorHAnsi"/>
              </w:rPr>
            </w:pPr>
            <w:r w:rsidRPr="009D16BE">
              <w:rPr>
                <w:rFonts w:cstheme="minorHAnsi"/>
              </w:rPr>
              <w:t>BIGINT</w:t>
            </w:r>
          </w:p>
        </w:tc>
      </w:tr>
      <w:tr w:rsidRPr="009D16BE" w:rsidR="00587736" w:rsidTr="00494350" w14:paraId="4C60F0EA" w14:textId="77777777">
        <w:trPr>
          <w:trHeight w:val="300"/>
        </w:trPr>
        <w:tc>
          <w:tcPr>
            <w:tcW w:w="4604" w:type="dxa"/>
            <w:noWrap/>
          </w:tcPr>
          <w:p w:rsidRPr="009D16BE" w:rsidR="00587736" w:rsidP="00494350" w:rsidRDefault="00587736" w14:paraId="78FD9D30" w14:textId="77777777">
            <w:pPr>
              <w:rPr>
                <w:rFonts w:cstheme="minorHAnsi"/>
              </w:rPr>
            </w:pPr>
            <w:r w:rsidRPr="009D16BE">
              <w:rPr>
                <w:rFonts w:cstheme="minorHAnsi"/>
              </w:rPr>
              <w:t>IS_ACTIVE</w:t>
            </w:r>
          </w:p>
        </w:tc>
        <w:tc>
          <w:tcPr>
            <w:tcW w:w="593" w:type="dxa"/>
            <w:noWrap/>
          </w:tcPr>
          <w:p w:rsidRPr="009D16BE" w:rsidR="00587736" w:rsidP="00494350" w:rsidRDefault="00587736" w14:paraId="3484335F" w14:textId="77777777">
            <w:pPr>
              <w:rPr>
                <w:rFonts w:cstheme="minorHAnsi"/>
              </w:rPr>
            </w:pPr>
            <w:r w:rsidRPr="009D16BE">
              <w:rPr>
                <w:rFonts w:cstheme="minorHAnsi"/>
              </w:rPr>
              <w:t>NO</w:t>
            </w:r>
          </w:p>
        </w:tc>
        <w:tc>
          <w:tcPr>
            <w:tcW w:w="921" w:type="dxa"/>
            <w:noWrap/>
          </w:tcPr>
          <w:p w:rsidRPr="009D16BE" w:rsidR="00587736" w:rsidP="00494350" w:rsidRDefault="00587736" w14:paraId="4EB3A3F2" w14:textId="77777777">
            <w:pPr>
              <w:rPr>
                <w:rFonts w:cstheme="minorHAnsi"/>
              </w:rPr>
            </w:pPr>
            <w:r w:rsidRPr="009D16BE">
              <w:rPr>
                <w:rFonts w:cstheme="minorHAnsi"/>
              </w:rPr>
              <w:t>YES</w:t>
            </w:r>
          </w:p>
        </w:tc>
        <w:tc>
          <w:tcPr>
            <w:tcW w:w="2160" w:type="dxa"/>
            <w:noWrap/>
          </w:tcPr>
          <w:p w:rsidRPr="009D16BE" w:rsidR="00587736" w:rsidP="00494350" w:rsidRDefault="00587736" w14:paraId="5CA54BFC" w14:textId="77777777">
            <w:pPr>
              <w:rPr>
                <w:rFonts w:cstheme="minorHAnsi"/>
              </w:rPr>
            </w:pPr>
            <w:r w:rsidRPr="009D16BE">
              <w:rPr>
                <w:rFonts w:cstheme="minorHAnsi"/>
              </w:rPr>
              <w:t>BIT</w:t>
            </w:r>
          </w:p>
        </w:tc>
      </w:tr>
      <w:tr w:rsidRPr="009D16BE" w:rsidR="00587736" w:rsidTr="00494350" w14:paraId="209E4D06" w14:textId="77777777">
        <w:trPr>
          <w:trHeight w:val="300"/>
        </w:trPr>
        <w:tc>
          <w:tcPr>
            <w:tcW w:w="4604" w:type="dxa"/>
            <w:noWrap/>
          </w:tcPr>
          <w:p w:rsidRPr="009D16BE" w:rsidR="00587736" w:rsidP="00494350" w:rsidRDefault="00587736" w14:paraId="3E073034" w14:textId="77777777">
            <w:pPr>
              <w:rPr>
                <w:rFonts w:cstheme="minorHAnsi"/>
              </w:rPr>
            </w:pPr>
            <w:r w:rsidRPr="009D16BE">
              <w:rPr>
                <w:rFonts w:cstheme="minorHAnsi"/>
              </w:rPr>
              <w:t>BUSINESS_IMPACT_01_DESCRIPTION</w:t>
            </w:r>
          </w:p>
        </w:tc>
        <w:tc>
          <w:tcPr>
            <w:tcW w:w="593" w:type="dxa"/>
            <w:noWrap/>
          </w:tcPr>
          <w:p w:rsidRPr="009D16BE" w:rsidR="00587736" w:rsidP="00494350" w:rsidRDefault="00587736" w14:paraId="34D103A6" w14:textId="77777777">
            <w:pPr>
              <w:rPr>
                <w:rFonts w:cstheme="minorHAnsi"/>
              </w:rPr>
            </w:pPr>
            <w:r w:rsidRPr="009D16BE">
              <w:rPr>
                <w:rFonts w:cstheme="minorHAnsi"/>
              </w:rPr>
              <w:t>NO</w:t>
            </w:r>
          </w:p>
        </w:tc>
        <w:tc>
          <w:tcPr>
            <w:tcW w:w="921" w:type="dxa"/>
            <w:noWrap/>
          </w:tcPr>
          <w:p w:rsidRPr="009D16BE" w:rsidR="00587736" w:rsidP="00494350" w:rsidRDefault="00587736" w14:paraId="5185B917" w14:textId="77777777">
            <w:pPr>
              <w:rPr>
                <w:rFonts w:cstheme="minorHAnsi"/>
              </w:rPr>
            </w:pPr>
            <w:r w:rsidRPr="009D16BE">
              <w:rPr>
                <w:rFonts w:cstheme="minorHAnsi"/>
              </w:rPr>
              <w:t>YES</w:t>
            </w:r>
          </w:p>
        </w:tc>
        <w:tc>
          <w:tcPr>
            <w:tcW w:w="2160" w:type="dxa"/>
            <w:noWrap/>
          </w:tcPr>
          <w:p w:rsidRPr="009D16BE" w:rsidR="00587736" w:rsidP="00494350" w:rsidRDefault="00587736" w14:paraId="121A93A1" w14:textId="77777777">
            <w:pPr>
              <w:rPr>
                <w:rFonts w:cstheme="minorHAnsi"/>
              </w:rPr>
            </w:pPr>
            <w:r w:rsidRPr="009D16BE">
              <w:rPr>
                <w:rFonts w:cstheme="minorHAnsi"/>
              </w:rPr>
              <w:t>VARCHAR</w:t>
            </w:r>
          </w:p>
        </w:tc>
      </w:tr>
      <w:tr w:rsidRPr="009D16BE" w:rsidR="00587736" w:rsidTr="00494350" w14:paraId="12D9BFE9" w14:textId="77777777">
        <w:trPr>
          <w:trHeight w:val="300"/>
        </w:trPr>
        <w:tc>
          <w:tcPr>
            <w:tcW w:w="4604" w:type="dxa"/>
            <w:noWrap/>
          </w:tcPr>
          <w:p w:rsidRPr="009D16BE" w:rsidR="00587736" w:rsidP="00494350" w:rsidRDefault="00587736" w14:paraId="73FDA83B" w14:textId="77777777">
            <w:pPr>
              <w:rPr>
                <w:rFonts w:cstheme="minorHAnsi"/>
              </w:rPr>
            </w:pPr>
            <w:r w:rsidRPr="009D16BE">
              <w:rPr>
                <w:rFonts w:cstheme="minorHAnsi"/>
              </w:rPr>
              <w:t>BUSINESS_IMPACT_02_DESCRIPTION</w:t>
            </w:r>
          </w:p>
        </w:tc>
        <w:tc>
          <w:tcPr>
            <w:tcW w:w="593" w:type="dxa"/>
            <w:noWrap/>
          </w:tcPr>
          <w:p w:rsidRPr="009D16BE" w:rsidR="00587736" w:rsidP="00494350" w:rsidRDefault="00587736" w14:paraId="652BE375" w14:textId="77777777">
            <w:pPr>
              <w:rPr>
                <w:rFonts w:cstheme="minorHAnsi"/>
              </w:rPr>
            </w:pPr>
            <w:r w:rsidRPr="009D16BE">
              <w:rPr>
                <w:rFonts w:cstheme="minorHAnsi"/>
              </w:rPr>
              <w:t>NO</w:t>
            </w:r>
          </w:p>
        </w:tc>
        <w:tc>
          <w:tcPr>
            <w:tcW w:w="921" w:type="dxa"/>
            <w:noWrap/>
          </w:tcPr>
          <w:p w:rsidRPr="009D16BE" w:rsidR="00587736" w:rsidP="00494350" w:rsidRDefault="00587736" w14:paraId="5FC1DB70" w14:textId="77777777">
            <w:pPr>
              <w:rPr>
                <w:rFonts w:cstheme="minorHAnsi"/>
              </w:rPr>
            </w:pPr>
            <w:r w:rsidRPr="009D16BE">
              <w:rPr>
                <w:rFonts w:cstheme="minorHAnsi"/>
              </w:rPr>
              <w:t>YES</w:t>
            </w:r>
          </w:p>
        </w:tc>
        <w:tc>
          <w:tcPr>
            <w:tcW w:w="2160" w:type="dxa"/>
            <w:noWrap/>
          </w:tcPr>
          <w:p w:rsidRPr="009D16BE" w:rsidR="00587736" w:rsidP="00494350" w:rsidRDefault="00587736" w14:paraId="2B0C5305" w14:textId="77777777">
            <w:pPr>
              <w:rPr>
                <w:rFonts w:cstheme="minorHAnsi"/>
              </w:rPr>
            </w:pPr>
            <w:r w:rsidRPr="009D16BE">
              <w:rPr>
                <w:rFonts w:cstheme="minorHAnsi"/>
              </w:rPr>
              <w:t>VARCHAR</w:t>
            </w:r>
          </w:p>
        </w:tc>
      </w:tr>
      <w:tr w:rsidRPr="009D16BE" w:rsidR="00587736" w:rsidTr="00494350" w14:paraId="00A0137A" w14:textId="77777777">
        <w:trPr>
          <w:trHeight w:val="300"/>
        </w:trPr>
        <w:tc>
          <w:tcPr>
            <w:tcW w:w="4604" w:type="dxa"/>
            <w:noWrap/>
          </w:tcPr>
          <w:p w:rsidRPr="009D16BE" w:rsidR="00587736" w:rsidP="00494350" w:rsidRDefault="00587736" w14:paraId="46A3FFFF" w14:textId="77777777">
            <w:pPr>
              <w:rPr>
                <w:rFonts w:cstheme="minorHAnsi"/>
              </w:rPr>
            </w:pPr>
            <w:r w:rsidRPr="009D16BE">
              <w:rPr>
                <w:rFonts w:cstheme="minorHAnsi"/>
              </w:rPr>
              <w:lastRenderedPageBreak/>
              <w:t>IS_PROCEDURE</w:t>
            </w:r>
          </w:p>
        </w:tc>
        <w:tc>
          <w:tcPr>
            <w:tcW w:w="593" w:type="dxa"/>
            <w:noWrap/>
          </w:tcPr>
          <w:p w:rsidRPr="009D16BE" w:rsidR="00587736" w:rsidP="00494350" w:rsidRDefault="00587736" w14:paraId="1CA0B5E0" w14:textId="77777777">
            <w:pPr>
              <w:rPr>
                <w:rFonts w:cstheme="minorHAnsi"/>
              </w:rPr>
            </w:pPr>
            <w:r w:rsidRPr="009D16BE">
              <w:rPr>
                <w:rFonts w:cstheme="minorHAnsi"/>
              </w:rPr>
              <w:t>NO</w:t>
            </w:r>
          </w:p>
        </w:tc>
        <w:tc>
          <w:tcPr>
            <w:tcW w:w="921" w:type="dxa"/>
            <w:noWrap/>
          </w:tcPr>
          <w:p w:rsidRPr="009D16BE" w:rsidR="00587736" w:rsidP="00494350" w:rsidRDefault="00587736" w14:paraId="5C6E1CDA" w14:textId="77777777">
            <w:pPr>
              <w:rPr>
                <w:rFonts w:cstheme="minorHAnsi"/>
              </w:rPr>
            </w:pPr>
            <w:r w:rsidRPr="009D16BE">
              <w:rPr>
                <w:rFonts w:cstheme="minorHAnsi"/>
              </w:rPr>
              <w:t>YES</w:t>
            </w:r>
          </w:p>
        </w:tc>
        <w:tc>
          <w:tcPr>
            <w:tcW w:w="2160" w:type="dxa"/>
            <w:noWrap/>
          </w:tcPr>
          <w:p w:rsidRPr="009D16BE" w:rsidR="00587736" w:rsidP="00494350" w:rsidRDefault="00587736" w14:paraId="0755C62B" w14:textId="77777777">
            <w:pPr>
              <w:rPr>
                <w:rFonts w:cstheme="minorHAnsi"/>
              </w:rPr>
            </w:pPr>
            <w:r w:rsidRPr="009D16BE">
              <w:rPr>
                <w:rFonts w:cstheme="minorHAnsi"/>
              </w:rPr>
              <w:t>BIT</w:t>
            </w:r>
          </w:p>
        </w:tc>
      </w:tr>
    </w:tbl>
    <w:p w:rsidRPr="009D16BE" w:rsidR="00587736" w:rsidP="009D60A4" w:rsidRDefault="00587736" w14:paraId="1817D71C" w14:textId="6D3F64C2">
      <w:pPr>
        <w:pStyle w:val="Heading4"/>
        <w:numPr>
          <w:ilvl w:val="2"/>
          <w:numId w:val="31"/>
        </w:numPr>
        <w:rPr>
          <w:rFonts w:cstheme="minorHAnsi"/>
        </w:rPr>
      </w:pPr>
      <w:bookmarkStart w:name="_Toc23362968" w:id="372"/>
      <w:r w:rsidRPr="009D16BE">
        <w:rPr>
          <w:rFonts w:cstheme="minorHAnsi"/>
        </w:rPr>
        <w:t>QAQC_RULE_CHECK_RESULT</w:t>
      </w:r>
      <w:bookmarkEnd w:id="372"/>
    </w:p>
    <w:p w:rsidRPr="009D16BE" w:rsidR="00587736" w:rsidP="00D9233C" w:rsidRDefault="00587736" w14:paraId="65A411F5" w14:textId="37AB8853">
      <w:pPr>
        <w:rPr>
          <w:rFonts w:cstheme="minorHAnsi"/>
        </w:rPr>
      </w:pPr>
      <w:r w:rsidRPr="009D16BE">
        <w:rPr>
          <w:rFonts w:cstheme="minorHAnsi"/>
        </w:rPr>
        <w:t xml:space="preserve">The </w:t>
      </w:r>
      <w:proofErr w:type="spellStart"/>
      <w:r w:rsidRPr="009D16BE" w:rsidR="008D1DAF">
        <w:rPr>
          <w:rFonts w:cstheme="minorHAnsi"/>
        </w:rPr>
        <w:t>Rule_Check_Result</w:t>
      </w:r>
      <w:proofErr w:type="spellEnd"/>
      <w:r w:rsidRPr="009D16BE">
        <w:rPr>
          <w:rFonts w:cstheme="minorHAnsi"/>
        </w:rPr>
        <w:t xml:space="preserve"> </w:t>
      </w:r>
      <w:r w:rsidRPr="009D16BE" w:rsidR="008D1DAF">
        <w:rPr>
          <w:rFonts w:cstheme="minorHAnsi"/>
        </w:rPr>
        <w:t>table</w:t>
      </w:r>
      <w:r w:rsidRPr="009D16BE">
        <w:rPr>
          <w:rFonts w:cstheme="minorHAnsi"/>
        </w:rPr>
        <w:t xml:space="preserve"> stores </w:t>
      </w:r>
      <w:r w:rsidRPr="009D16BE" w:rsidR="00E22104">
        <w:rPr>
          <w:rFonts w:cstheme="minorHAnsi"/>
        </w:rPr>
        <w:t>the result</w:t>
      </w:r>
      <w:r w:rsidRPr="009D16BE">
        <w:rPr>
          <w:rFonts w:cstheme="minorHAnsi"/>
        </w:rPr>
        <w:t xml:space="preserve"> of the check being performed for a particular </w:t>
      </w:r>
      <w:proofErr w:type="spellStart"/>
      <w:r w:rsidRPr="009D16BE" w:rsidR="008D1DAF">
        <w:rPr>
          <w:rFonts w:cstheme="minorHAnsi"/>
        </w:rPr>
        <w:t>batch_id</w:t>
      </w:r>
      <w:proofErr w:type="spellEnd"/>
      <w:r w:rsidRPr="009D16BE">
        <w:rPr>
          <w:rFonts w:cstheme="minorHAnsi"/>
        </w:rPr>
        <w:t xml:space="preserve"> with a pass/fail indicator.</w:t>
      </w:r>
      <w:r w:rsidRPr="009D16BE" w:rsidR="008D1DAF">
        <w:rPr>
          <w:rFonts w:cstheme="minorHAnsi"/>
        </w:rPr>
        <w:t xml:space="preserve"> </w:t>
      </w:r>
      <w:r w:rsidRPr="009D16BE" w:rsidR="00E22104">
        <w:rPr>
          <w:rFonts w:cstheme="minorHAnsi"/>
        </w:rPr>
        <w:t>These results</w:t>
      </w:r>
      <w:r w:rsidRPr="009D16BE" w:rsidR="008D1DAF">
        <w:rPr>
          <w:rFonts w:cstheme="minorHAnsi"/>
        </w:rPr>
        <w:t xml:space="preserve"> or KPI are used for generating the technical validation report.</w:t>
      </w:r>
      <w:r w:rsidR="00D9233C">
        <w:rPr>
          <w:rFonts w:cstheme="minorHAnsi"/>
        </w:rPr>
        <w:t xml:space="preserve"> Data is</w:t>
      </w:r>
      <w:r w:rsidRPr="009D16BE" w:rsidR="00D9233C">
        <w:rPr>
          <w:rFonts w:cstheme="minorHAnsi"/>
        </w:rPr>
        <w:t xml:space="preserve"> populated </w:t>
      </w:r>
      <w:r w:rsidR="00D9233C">
        <w:rPr>
          <w:rFonts w:cstheme="minorHAnsi"/>
        </w:rPr>
        <w:t xml:space="preserve">at runtime by </w:t>
      </w:r>
      <w:r w:rsidR="005B28A1">
        <w:rPr>
          <w:rFonts w:cstheme="minorHAnsi"/>
        </w:rPr>
        <w:t>QCF</w:t>
      </w:r>
      <w:r w:rsidDel="00F622CC" w:rsidR="00F622CC">
        <w:rPr>
          <w:rFonts w:cstheme="minorHAnsi"/>
        </w:rPr>
        <w:t xml:space="preserve"> </w:t>
      </w:r>
      <w:r w:rsidR="00D9233C">
        <w:rPr>
          <w:rFonts w:cstheme="minorHAnsi"/>
        </w:rPr>
        <w:t>ETL package during technical</w:t>
      </w:r>
      <w:r w:rsidRPr="009D16BE" w:rsidR="00D9233C">
        <w:rPr>
          <w:rFonts w:cstheme="minorHAnsi"/>
        </w:rPr>
        <w:t xml:space="preserve"> </w:t>
      </w:r>
      <w:r w:rsidR="00D9233C">
        <w:rPr>
          <w:rFonts w:cstheme="minorHAnsi"/>
        </w:rPr>
        <w:t>validation</w:t>
      </w:r>
      <w:r w:rsidRPr="009D16BE" w:rsidR="00D9233C">
        <w:rPr>
          <w:rFonts w:cstheme="minorHAnsi"/>
        </w:rPr>
        <w:t>.</w:t>
      </w:r>
    </w:p>
    <w:p w:rsidRPr="009D16BE" w:rsidR="008D1DAF" w:rsidP="00587736" w:rsidRDefault="008D1DAF" w14:paraId="38CE20A4" w14:textId="77777777">
      <w:pPr>
        <w:rPr>
          <w:rFonts w:cstheme="minorHAnsi"/>
        </w:rPr>
      </w:pPr>
    </w:p>
    <w:tbl>
      <w:tblPr>
        <w:tblW w:w="8278" w:type="dxa"/>
        <w:tblInd w:w="7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604"/>
        <w:gridCol w:w="593"/>
        <w:gridCol w:w="921"/>
        <w:gridCol w:w="2160"/>
      </w:tblGrid>
      <w:tr w:rsidRPr="009D16BE" w:rsidR="00587736" w:rsidTr="00494350" w14:paraId="0CDF0130" w14:textId="77777777">
        <w:trPr>
          <w:trHeight w:val="300"/>
          <w:tblHeader/>
        </w:trPr>
        <w:tc>
          <w:tcPr>
            <w:tcW w:w="4604" w:type="dxa"/>
            <w:shd w:val="clear" w:color="auto" w:fill="000000" w:themeFill="text1"/>
            <w:noWrap/>
            <w:vAlign w:val="bottom"/>
            <w:hideMark/>
          </w:tcPr>
          <w:p w:rsidRPr="009D16BE" w:rsidR="00587736" w:rsidP="00494350" w:rsidRDefault="00587736" w14:paraId="6251BF9A" w14:textId="77777777">
            <w:pPr>
              <w:rPr>
                <w:rFonts w:cstheme="minorHAnsi"/>
                <w:b/>
              </w:rPr>
            </w:pPr>
            <w:r w:rsidRPr="009D16BE">
              <w:rPr>
                <w:rFonts w:cstheme="minorHAnsi"/>
                <w:b/>
              </w:rPr>
              <w:t>COLUMN NAME</w:t>
            </w:r>
          </w:p>
        </w:tc>
        <w:tc>
          <w:tcPr>
            <w:tcW w:w="593" w:type="dxa"/>
            <w:shd w:val="clear" w:color="auto" w:fill="000000" w:themeFill="text1"/>
            <w:noWrap/>
            <w:vAlign w:val="bottom"/>
            <w:hideMark/>
          </w:tcPr>
          <w:p w:rsidRPr="009D16BE" w:rsidR="00587736" w:rsidP="00494350" w:rsidRDefault="00587736" w14:paraId="75306623" w14:textId="77777777">
            <w:pPr>
              <w:rPr>
                <w:rFonts w:cstheme="minorHAnsi"/>
                <w:b/>
              </w:rPr>
            </w:pPr>
            <w:r w:rsidRPr="009D16BE">
              <w:rPr>
                <w:rFonts w:cstheme="minorHAnsi"/>
                <w:b/>
              </w:rPr>
              <w:t>PK</w:t>
            </w:r>
          </w:p>
        </w:tc>
        <w:tc>
          <w:tcPr>
            <w:tcW w:w="921" w:type="dxa"/>
            <w:shd w:val="clear" w:color="auto" w:fill="000000" w:themeFill="text1"/>
            <w:noWrap/>
            <w:vAlign w:val="bottom"/>
            <w:hideMark/>
          </w:tcPr>
          <w:p w:rsidRPr="009D16BE" w:rsidR="00587736" w:rsidP="00494350" w:rsidRDefault="00587736" w14:paraId="5CCB3BD5" w14:textId="77777777">
            <w:pPr>
              <w:rPr>
                <w:rFonts w:cstheme="minorHAnsi"/>
                <w:b/>
              </w:rPr>
            </w:pPr>
            <w:r w:rsidRPr="009D16BE">
              <w:rPr>
                <w:rFonts w:cstheme="minorHAnsi"/>
                <w:b/>
              </w:rPr>
              <w:t>NULL?</w:t>
            </w:r>
          </w:p>
        </w:tc>
        <w:tc>
          <w:tcPr>
            <w:tcW w:w="2160" w:type="dxa"/>
            <w:shd w:val="clear" w:color="auto" w:fill="000000" w:themeFill="text1"/>
            <w:noWrap/>
            <w:vAlign w:val="bottom"/>
            <w:hideMark/>
          </w:tcPr>
          <w:p w:rsidRPr="009D16BE" w:rsidR="00587736" w:rsidP="00494350" w:rsidRDefault="00587736" w14:paraId="7BC3429A" w14:textId="77777777">
            <w:pPr>
              <w:rPr>
                <w:rFonts w:cstheme="minorHAnsi"/>
                <w:b/>
              </w:rPr>
            </w:pPr>
            <w:r w:rsidRPr="009D16BE">
              <w:rPr>
                <w:rFonts w:cstheme="minorHAnsi"/>
                <w:b/>
              </w:rPr>
              <w:t>DATA TYPE</w:t>
            </w:r>
          </w:p>
        </w:tc>
      </w:tr>
      <w:tr w:rsidRPr="009D16BE" w:rsidR="00587736" w:rsidTr="00494350" w14:paraId="7A3A6E1B" w14:textId="77777777">
        <w:trPr>
          <w:trHeight w:val="300"/>
        </w:trPr>
        <w:tc>
          <w:tcPr>
            <w:tcW w:w="4604" w:type="dxa"/>
            <w:noWrap/>
          </w:tcPr>
          <w:p w:rsidRPr="009D16BE" w:rsidR="00587736" w:rsidP="00494350" w:rsidRDefault="00587736" w14:paraId="623D4FFF" w14:textId="77777777">
            <w:pPr>
              <w:rPr>
                <w:rFonts w:cstheme="minorHAnsi"/>
              </w:rPr>
            </w:pPr>
            <w:r w:rsidRPr="009D16BE">
              <w:rPr>
                <w:rFonts w:cstheme="minorHAnsi"/>
              </w:rPr>
              <w:t>RULE_CHECK_RESULT_ID</w:t>
            </w:r>
          </w:p>
        </w:tc>
        <w:tc>
          <w:tcPr>
            <w:tcW w:w="593" w:type="dxa"/>
            <w:noWrap/>
          </w:tcPr>
          <w:p w:rsidRPr="009D16BE" w:rsidR="00587736" w:rsidP="00494350" w:rsidRDefault="00587736" w14:paraId="6532E75D" w14:textId="77777777">
            <w:pPr>
              <w:rPr>
                <w:rFonts w:cstheme="minorHAnsi"/>
              </w:rPr>
            </w:pPr>
            <w:r w:rsidRPr="009D16BE">
              <w:rPr>
                <w:rFonts w:cstheme="minorHAnsi"/>
              </w:rPr>
              <w:t>YES</w:t>
            </w:r>
          </w:p>
        </w:tc>
        <w:tc>
          <w:tcPr>
            <w:tcW w:w="921" w:type="dxa"/>
            <w:noWrap/>
          </w:tcPr>
          <w:p w:rsidRPr="009D16BE" w:rsidR="00587736" w:rsidP="00494350" w:rsidRDefault="00587736" w14:paraId="6CE2D30B" w14:textId="77777777">
            <w:pPr>
              <w:rPr>
                <w:rFonts w:cstheme="minorHAnsi"/>
              </w:rPr>
            </w:pPr>
            <w:r w:rsidRPr="009D16BE">
              <w:rPr>
                <w:rFonts w:cstheme="minorHAnsi"/>
              </w:rPr>
              <w:t>NO</w:t>
            </w:r>
          </w:p>
        </w:tc>
        <w:tc>
          <w:tcPr>
            <w:tcW w:w="2160" w:type="dxa"/>
            <w:noWrap/>
          </w:tcPr>
          <w:p w:rsidRPr="009D16BE" w:rsidR="00587736" w:rsidP="00494350" w:rsidRDefault="00587736" w14:paraId="54C73B4A" w14:textId="77777777">
            <w:pPr>
              <w:rPr>
                <w:rFonts w:cstheme="minorHAnsi"/>
              </w:rPr>
            </w:pPr>
            <w:r w:rsidRPr="009D16BE">
              <w:rPr>
                <w:rFonts w:cstheme="minorHAnsi"/>
              </w:rPr>
              <w:t>BIGINT</w:t>
            </w:r>
          </w:p>
        </w:tc>
      </w:tr>
      <w:tr w:rsidRPr="009D16BE" w:rsidR="00587736" w:rsidTr="00494350" w14:paraId="3FBB3DB7" w14:textId="77777777">
        <w:trPr>
          <w:trHeight w:val="300"/>
        </w:trPr>
        <w:tc>
          <w:tcPr>
            <w:tcW w:w="4604" w:type="dxa"/>
            <w:noWrap/>
          </w:tcPr>
          <w:p w:rsidRPr="009D16BE" w:rsidR="00587736" w:rsidP="00494350" w:rsidRDefault="00587736" w14:paraId="2E9EF50D" w14:textId="77777777">
            <w:pPr>
              <w:rPr>
                <w:rFonts w:cstheme="minorHAnsi"/>
              </w:rPr>
            </w:pPr>
            <w:r w:rsidRPr="009D16BE">
              <w:rPr>
                <w:rFonts w:cstheme="minorHAnsi"/>
              </w:rPr>
              <w:t xml:space="preserve">BATCH_ID </w:t>
            </w:r>
          </w:p>
        </w:tc>
        <w:tc>
          <w:tcPr>
            <w:tcW w:w="593" w:type="dxa"/>
            <w:noWrap/>
          </w:tcPr>
          <w:p w:rsidRPr="009D16BE" w:rsidR="00587736" w:rsidP="00494350" w:rsidRDefault="00587736" w14:paraId="232BB549" w14:textId="77777777">
            <w:pPr>
              <w:rPr>
                <w:rFonts w:cstheme="minorHAnsi"/>
              </w:rPr>
            </w:pPr>
            <w:r w:rsidRPr="009D16BE">
              <w:rPr>
                <w:rFonts w:cstheme="minorHAnsi"/>
              </w:rPr>
              <w:t>NO</w:t>
            </w:r>
          </w:p>
        </w:tc>
        <w:tc>
          <w:tcPr>
            <w:tcW w:w="921" w:type="dxa"/>
            <w:noWrap/>
          </w:tcPr>
          <w:p w:rsidRPr="009D16BE" w:rsidR="00587736" w:rsidP="00494350" w:rsidRDefault="00587736" w14:paraId="5ED688E2" w14:textId="77777777">
            <w:pPr>
              <w:rPr>
                <w:rFonts w:cstheme="minorHAnsi"/>
              </w:rPr>
            </w:pPr>
            <w:r w:rsidRPr="009D16BE">
              <w:rPr>
                <w:rFonts w:cstheme="minorHAnsi"/>
              </w:rPr>
              <w:t>YES</w:t>
            </w:r>
          </w:p>
        </w:tc>
        <w:tc>
          <w:tcPr>
            <w:tcW w:w="2160" w:type="dxa"/>
            <w:noWrap/>
          </w:tcPr>
          <w:p w:rsidRPr="009D16BE" w:rsidR="00587736" w:rsidP="00494350" w:rsidRDefault="00587736" w14:paraId="674E3E5C" w14:textId="77777777">
            <w:pPr>
              <w:rPr>
                <w:rFonts w:cstheme="minorHAnsi"/>
              </w:rPr>
            </w:pPr>
            <w:r w:rsidRPr="009D16BE">
              <w:rPr>
                <w:rFonts w:cstheme="minorHAnsi"/>
              </w:rPr>
              <w:t>BIGINT</w:t>
            </w:r>
          </w:p>
        </w:tc>
      </w:tr>
      <w:tr w:rsidRPr="009D16BE" w:rsidR="00587736" w:rsidTr="00494350" w14:paraId="1385B57E" w14:textId="77777777">
        <w:trPr>
          <w:trHeight w:val="300"/>
        </w:trPr>
        <w:tc>
          <w:tcPr>
            <w:tcW w:w="4604" w:type="dxa"/>
            <w:noWrap/>
          </w:tcPr>
          <w:p w:rsidRPr="009D16BE" w:rsidR="00587736" w:rsidP="00494350" w:rsidRDefault="00587736" w14:paraId="0D3B7DB6" w14:textId="77777777">
            <w:pPr>
              <w:rPr>
                <w:rFonts w:cstheme="minorHAnsi"/>
              </w:rPr>
            </w:pPr>
            <w:r w:rsidRPr="009D16BE">
              <w:rPr>
                <w:rFonts w:cstheme="minorHAnsi"/>
              </w:rPr>
              <w:t>DQ_RULE_BOOK_ID</w:t>
            </w:r>
          </w:p>
        </w:tc>
        <w:tc>
          <w:tcPr>
            <w:tcW w:w="593" w:type="dxa"/>
            <w:noWrap/>
          </w:tcPr>
          <w:p w:rsidRPr="009D16BE" w:rsidR="00587736" w:rsidP="00494350" w:rsidRDefault="00587736" w14:paraId="3E5255A1" w14:textId="77777777">
            <w:pPr>
              <w:rPr>
                <w:rFonts w:cstheme="minorHAnsi"/>
              </w:rPr>
            </w:pPr>
            <w:r w:rsidRPr="009D16BE">
              <w:rPr>
                <w:rFonts w:cstheme="minorHAnsi"/>
              </w:rPr>
              <w:t>NO</w:t>
            </w:r>
          </w:p>
        </w:tc>
        <w:tc>
          <w:tcPr>
            <w:tcW w:w="921" w:type="dxa"/>
            <w:noWrap/>
          </w:tcPr>
          <w:p w:rsidRPr="009D16BE" w:rsidR="00587736" w:rsidP="00494350" w:rsidRDefault="00587736" w14:paraId="77ABE943" w14:textId="77777777">
            <w:pPr>
              <w:rPr>
                <w:rFonts w:cstheme="minorHAnsi"/>
              </w:rPr>
            </w:pPr>
            <w:r w:rsidRPr="009D16BE">
              <w:rPr>
                <w:rFonts w:cstheme="minorHAnsi"/>
              </w:rPr>
              <w:t>NO</w:t>
            </w:r>
          </w:p>
        </w:tc>
        <w:tc>
          <w:tcPr>
            <w:tcW w:w="2160" w:type="dxa"/>
            <w:noWrap/>
          </w:tcPr>
          <w:p w:rsidRPr="009D16BE" w:rsidR="00587736" w:rsidP="00494350" w:rsidRDefault="00587736" w14:paraId="19209F23" w14:textId="77777777">
            <w:pPr>
              <w:rPr>
                <w:rFonts w:cstheme="minorHAnsi"/>
              </w:rPr>
            </w:pPr>
            <w:r w:rsidRPr="009D16BE">
              <w:rPr>
                <w:rFonts w:cstheme="minorHAnsi"/>
              </w:rPr>
              <w:t>BIGINT</w:t>
            </w:r>
          </w:p>
        </w:tc>
      </w:tr>
      <w:tr w:rsidRPr="009D16BE" w:rsidR="00587736" w:rsidTr="00494350" w14:paraId="5B1BBAFE" w14:textId="77777777">
        <w:trPr>
          <w:trHeight w:val="300"/>
        </w:trPr>
        <w:tc>
          <w:tcPr>
            <w:tcW w:w="4604" w:type="dxa"/>
            <w:noWrap/>
          </w:tcPr>
          <w:p w:rsidRPr="009D16BE" w:rsidR="00587736" w:rsidP="00494350" w:rsidRDefault="00587736" w14:paraId="0B9069F5" w14:textId="77777777">
            <w:pPr>
              <w:rPr>
                <w:rFonts w:cstheme="minorHAnsi"/>
              </w:rPr>
            </w:pPr>
            <w:r w:rsidRPr="009D16BE">
              <w:rPr>
                <w:rFonts w:cstheme="minorHAnsi"/>
              </w:rPr>
              <w:t>CHECK_SQL_RESULT_VALUE</w:t>
            </w:r>
          </w:p>
        </w:tc>
        <w:tc>
          <w:tcPr>
            <w:tcW w:w="593" w:type="dxa"/>
            <w:noWrap/>
          </w:tcPr>
          <w:p w:rsidRPr="009D16BE" w:rsidR="00587736" w:rsidP="00494350" w:rsidRDefault="00587736" w14:paraId="3E3DA4E9" w14:textId="77777777">
            <w:pPr>
              <w:rPr>
                <w:rFonts w:cstheme="minorHAnsi"/>
              </w:rPr>
            </w:pPr>
            <w:r w:rsidRPr="009D16BE">
              <w:rPr>
                <w:rFonts w:cstheme="minorHAnsi"/>
              </w:rPr>
              <w:t>NO</w:t>
            </w:r>
          </w:p>
        </w:tc>
        <w:tc>
          <w:tcPr>
            <w:tcW w:w="921" w:type="dxa"/>
            <w:noWrap/>
          </w:tcPr>
          <w:p w:rsidRPr="009D16BE" w:rsidR="00587736" w:rsidP="00494350" w:rsidRDefault="00587736" w14:paraId="5DEC4E5E" w14:textId="77777777">
            <w:pPr>
              <w:rPr>
                <w:rFonts w:cstheme="minorHAnsi"/>
              </w:rPr>
            </w:pPr>
            <w:r w:rsidRPr="009D16BE">
              <w:rPr>
                <w:rFonts w:cstheme="minorHAnsi"/>
              </w:rPr>
              <w:t>YES</w:t>
            </w:r>
          </w:p>
        </w:tc>
        <w:tc>
          <w:tcPr>
            <w:tcW w:w="2160" w:type="dxa"/>
            <w:noWrap/>
          </w:tcPr>
          <w:p w:rsidRPr="009D16BE" w:rsidR="00587736" w:rsidP="00494350" w:rsidRDefault="00587736" w14:paraId="4D87502D" w14:textId="77777777">
            <w:pPr>
              <w:rPr>
                <w:rFonts w:cstheme="minorHAnsi"/>
              </w:rPr>
            </w:pPr>
            <w:r w:rsidRPr="009D16BE">
              <w:rPr>
                <w:rFonts w:cstheme="minorHAnsi"/>
              </w:rPr>
              <w:t>NVARCHAR</w:t>
            </w:r>
          </w:p>
        </w:tc>
      </w:tr>
      <w:tr w:rsidRPr="009D16BE" w:rsidR="00587736" w:rsidTr="00494350" w14:paraId="025D82F6" w14:textId="77777777">
        <w:trPr>
          <w:trHeight w:val="300"/>
        </w:trPr>
        <w:tc>
          <w:tcPr>
            <w:tcW w:w="4604" w:type="dxa"/>
            <w:noWrap/>
          </w:tcPr>
          <w:p w:rsidRPr="009D16BE" w:rsidR="00587736" w:rsidP="00494350" w:rsidRDefault="00587736" w14:paraId="51E18AA6" w14:textId="77777777">
            <w:pPr>
              <w:rPr>
                <w:rFonts w:cstheme="minorHAnsi"/>
              </w:rPr>
            </w:pPr>
            <w:r w:rsidRPr="009D16BE">
              <w:rPr>
                <w:rFonts w:cstheme="minorHAnsi"/>
              </w:rPr>
              <w:t>COUNT_VALUE</w:t>
            </w:r>
          </w:p>
        </w:tc>
        <w:tc>
          <w:tcPr>
            <w:tcW w:w="593" w:type="dxa"/>
            <w:noWrap/>
          </w:tcPr>
          <w:p w:rsidRPr="009D16BE" w:rsidR="00587736" w:rsidP="00494350" w:rsidRDefault="00587736" w14:paraId="5490DD1E" w14:textId="77777777">
            <w:pPr>
              <w:rPr>
                <w:rFonts w:cstheme="minorHAnsi"/>
              </w:rPr>
            </w:pPr>
            <w:r w:rsidRPr="009D16BE">
              <w:rPr>
                <w:rFonts w:cstheme="minorHAnsi"/>
              </w:rPr>
              <w:t>NO</w:t>
            </w:r>
          </w:p>
        </w:tc>
        <w:tc>
          <w:tcPr>
            <w:tcW w:w="921" w:type="dxa"/>
            <w:noWrap/>
          </w:tcPr>
          <w:p w:rsidRPr="009D16BE" w:rsidR="00587736" w:rsidP="00494350" w:rsidRDefault="00587736" w14:paraId="547FA76E" w14:textId="77777777">
            <w:pPr>
              <w:rPr>
                <w:rFonts w:cstheme="minorHAnsi"/>
              </w:rPr>
            </w:pPr>
            <w:r w:rsidRPr="009D16BE">
              <w:rPr>
                <w:rFonts w:cstheme="minorHAnsi"/>
              </w:rPr>
              <w:t>YES</w:t>
            </w:r>
          </w:p>
        </w:tc>
        <w:tc>
          <w:tcPr>
            <w:tcW w:w="2160" w:type="dxa"/>
            <w:noWrap/>
          </w:tcPr>
          <w:p w:rsidRPr="009D16BE" w:rsidR="00587736" w:rsidP="00494350" w:rsidRDefault="00587736" w14:paraId="40471781" w14:textId="77777777">
            <w:pPr>
              <w:rPr>
                <w:rFonts w:cstheme="minorHAnsi"/>
              </w:rPr>
            </w:pPr>
            <w:r w:rsidRPr="009D16BE">
              <w:rPr>
                <w:rFonts w:cstheme="minorHAnsi"/>
              </w:rPr>
              <w:t>BIGINT</w:t>
            </w:r>
          </w:p>
        </w:tc>
      </w:tr>
      <w:tr w:rsidRPr="009D16BE" w:rsidR="00587736" w:rsidTr="00494350" w14:paraId="55EA1780" w14:textId="77777777">
        <w:trPr>
          <w:trHeight w:val="300"/>
        </w:trPr>
        <w:tc>
          <w:tcPr>
            <w:tcW w:w="4604" w:type="dxa"/>
            <w:noWrap/>
          </w:tcPr>
          <w:p w:rsidRPr="009D16BE" w:rsidR="00587736" w:rsidP="00494350" w:rsidRDefault="00587736" w14:paraId="5875DBB3" w14:textId="77777777">
            <w:pPr>
              <w:rPr>
                <w:rFonts w:cstheme="minorHAnsi"/>
              </w:rPr>
            </w:pPr>
            <w:r w:rsidRPr="009D16BE">
              <w:rPr>
                <w:rFonts w:cstheme="minorHAnsi"/>
              </w:rPr>
              <w:t>PERCENT_OF_TOTAL</w:t>
            </w:r>
          </w:p>
        </w:tc>
        <w:tc>
          <w:tcPr>
            <w:tcW w:w="593" w:type="dxa"/>
            <w:noWrap/>
          </w:tcPr>
          <w:p w:rsidRPr="009D16BE" w:rsidR="00587736" w:rsidP="00494350" w:rsidRDefault="00587736" w14:paraId="3C7A550C" w14:textId="77777777">
            <w:pPr>
              <w:rPr>
                <w:rFonts w:cstheme="minorHAnsi"/>
              </w:rPr>
            </w:pPr>
            <w:r w:rsidRPr="009D16BE">
              <w:rPr>
                <w:rFonts w:cstheme="minorHAnsi"/>
              </w:rPr>
              <w:t>NO</w:t>
            </w:r>
          </w:p>
        </w:tc>
        <w:tc>
          <w:tcPr>
            <w:tcW w:w="921" w:type="dxa"/>
            <w:noWrap/>
          </w:tcPr>
          <w:p w:rsidRPr="009D16BE" w:rsidR="00587736" w:rsidP="00494350" w:rsidRDefault="00587736" w14:paraId="3C1D70DF" w14:textId="77777777">
            <w:pPr>
              <w:rPr>
                <w:rFonts w:cstheme="minorHAnsi"/>
              </w:rPr>
            </w:pPr>
            <w:r w:rsidRPr="009D16BE">
              <w:rPr>
                <w:rFonts w:cstheme="minorHAnsi"/>
              </w:rPr>
              <w:t>YES</w:t>
            </w:r>
          </w:p>
        </w:tc>
        <w:tc>
          <w:tcPr>
            <w:tcW w:w="2160" w:type="dxa"/>
            <w:noWrap/>
          </w:tcPr>
          <w:p w:rsidRPr="009D16BE" w:rsidR="00587736" w:rsidP="00494350" w:rsidRDefault="00587736" w14:paraId="507FE7BD" w14:textId="77777777">
            <w:pPr>
              <w:rPr>
                <w:rFonts w:cstheme="minorHAnsi"/>
              </w:rPr>
            </w:pPr>
            <w:r w:rsidRPr="009D16BE">
              <w:rPr>
                <w:rFonts w:cstheme="minorHAnsi"/>
              </w:rPr>
              <w:t>SMALLINT</w:t>
            </w:r>
          </w:p>
        </w:tc>
      </w:tr>
      <w:tr w:rsidRPr="009D16BE" w:rsidR="00587736" w:rsidTr="00494350" w14:paraId="4955B681" w14:textId="77777777">
        <w:trPr>
          <w:trHeight w:val="300"/>
        </w:trPr>
        <w:tc>
          <w:tcPr>
            <w:tcW w:w="4604" w:type="dxa"/>
            <w:noWrap/>
          </w:tcPr>
          <w:p w:rsidRPr="009D16BE" w:rsidR="00587736" w:rsidP="00494350" w:rsidRDefault="00587736" w14:paraId="10945B2D" w14:textId="77777777">
            <w:pPr>
              <w:rPr>
                <w:rFonts w:cstheme="minorHAnsi"/>
              </w:rPr>
            </w:pPr>
            <w:r w:rsidRPr="009D16BE">
              <w:rPr>
                <w:rFonts w:cstheme="minorHAnsi"/>
              </w:rPr>
              <w:t>CHECK_DATETIME</w:t>
            </w:r>
          </w:p>
        </w:tc>
        <w:tc>
          <w:tcPr>
            <w:tcW w:w="593" w:type="dxa"/>
            <w:noWrap/>
          </w:tcPr>
          <w:p w:rsidRPr="009D16BE" w:rsidR="00587736" w:rsidP="00494350" w:rsidRDefault="00587736" w14:paraId="267A8060" w14:textId="77777777">
            <w:pPr>
              <w:rPr>
                <w:rFonts w:cstheme="minorHAnsi"/>
              </w:rPr>
            </w:pPr>
            <w:r w:rsidRPr="009D16BE">
              <w:rPr>
                <w:rFonts w:cstheme="minorHAnsi"/>
              </w:rPr>
              <w:t>NO</w:t>
            </w:r>
          </w:p>
        </w:tc>
        <w:tc>
          <w:tcPr>
            <w:tcW w:w="921" w:type="dxa"/>
            <w:noWrap/>
          </w:tcPr>
          <w:p w:rsidRPr="009D16BE" w:rsidR="00587736" w:rsidP="00494350" w:rsidRDefault="00587736" w14:paraId="449BB11A" w14:textId="77777777">
            <w:pPr>
              <w:rPr>
                <w:rFonts w:cstheme="minorHAnsi"/>
              </w:rPr>
            </w:pPr>
            <w:r w:rsidRPr="009D16BE">
              <w:rPr>
                <w:rFonts w:cstheme="minorHAnsi"/>
              </w:rPr>
              <w:t>NO</w:t>
            </w:r>
          </w:p>
        </w:tc>
        <w:tc>
          <w:tcPr>
            <w:tcW w:w="2160" w:type="dxa"/>
            <w:noWrap/>
          </w:tcPr>
          <w:p w:rsidRPr="009D16BE" w:rsidR="00587736" w:rsidP="00494350" w:rsidRDefault="00587736" w14:paraId="23E5FE33" w14:textId="77777777">
            <w:pPr>
              <w:rPr>
                <w:rFonts w:cstheme="minorHAnsi"/>
              </w:rPr>
            </w:pPr>
            <w:r w:rsidRPr="009D16BE">
              <w:rPr>
                <w:rFonts w:cstheme="minorHAnsi"/>
              </w:rPr>
              <w:t>DATETIME</w:t>
            </w:r>
          </w:p>
        </w:tc>
      </w:tr>
    </w:tbl>
    <w:p w:rsidRPr="009D16BE" w:rsidR="00587736" w:rsidP="00256A61" w:rsidRDefault="00587736" w14:paraId="784753BE" w14:textId="44729A86">
      <w:pPr>
        <w:pStyle w:val="Heading4"/>
        <w:numPr>
          <w:ilvl w:val="2"/>
          <w:numId w:val="31"/>
        </w:numPr>
        <w:rPr>
          <w:rFonts w:cstheme="minorHAnsi"/>
        </w:rPr>
      </w:pPr>
      <w:bookmarkStart w:name="_Toc23362969" w:id="373"/>
      <w:r w:rsidRPr="009D16BE">
        <w:rPr>
          <w:rFonts w:cstheme="minorHAnsi"/>
        </w:rPr>
        <w:t>QAQC_FUNCTION</w:t>
      </w:r>
      <w:bookmarkEnd w:id="373"/>
    </w:p>
    <w:p w:rsidRPr="009D16BE" w:rsidR="00587736" w:rsidP="00587736" w:rsidRDefault="00587736" w14:paraId="63649AE7" w14:textId="4A99A88D">
      <w:pPr>
        <w:rPr>
          <w:rFonts w:cstheme="minorHAnsi"/>
        </w:rPr>
      </w:pPr>
      <w:r w:rsidRPr="009D16BE">
        <w:rPr>
          <w:rFonts w:cstheme="minorHAnsi"/>
        </w:rPr>
        <w:t>The Function entity stores information about different Functions for which check is being performed.</w:t>
      </w:r>
      <w:r w:rsidR="00660C7F">
        <w:rPr>
          <w:rFonts w:cstheme="minorHAnsi"/>
        </w:rPr>
        <w:t xml:space="preserve"> Data stored in this table is</w:t>
      </w:r>
      <w:r w:rsidRPr="009D16BE" w:rsidR="00660C7F">
        <w:rPr>
          <w:rFonts w:cstheme="minorHAnsi"/>
        </w:rPr>
        <w:t xml:space="preserve"> static </w:t>
      </w:r>
      <w:r w:rsidR="00660C7F">
        <w:rPr>
          <w:rFonts w:cstheme="minorHAnsi"/>
        </w:rPr>
        <w:t>in nature</w:t>
      </w:r>
      <w:r w:rsidRPr="009D16BE" w:rsidR="00660C7F">
        <w:rPr>
          <w:rFonts w:cstheme="minorHAnsi"/>
        </w:rPr>
        <w:t xml:space="preserve"> and is manually populated before </w:t>
      </w:r>
      <w:r w:rsidR="005B28A1">
        <w:rPr>
          <w:rFonts w:cstheme="minorHAnsi"/>
        </w:rPr>
        <w:t>QCF</w:t>
      </w:r>
      <w:r w:rsidRPr="009D16BE" w:rsidDel="00F622CC" w:rsidR="00F622CC">
        <w:rPr>
          <w:rFonts w:cstheme="minorHAnsi"/>
        </w:rPr>
        <w:t xml:space="preserve"> </w:t>
      </w:r>
      <w:r w:rsidRPr="009D16BE" w:rsidR="00660C7F">
        <w:rPr>
          <w:rFonts w:cstheme="minorHAnsi"/>
        </w:rPr>
        <w:t>ETL execution.</w:t>
      </w:r>
      <w:r w:rsidRPr="009D16BE" w:rsidR="008D1DAF">
        <w:rPr>
          <w:rFonts w:cstheme="minorHAnsi"/>
        </w:rPr>
        <w:t xml:space="preserve"> </w:t>
      </w:r>
    </w:p>
    <w:tbl>
      <w:tblPr>
        <w:tblW w:w="8278" w:type="dxa"/>
        <w:tblInd w:w="7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604"/>
        <w:gridCol w:w="593"/>
        <w:gridCol w:w="921"/>
        <w:gridCol w:w="2160"/>
      </w:tblGrid>
      <w:tr w:rsidRPr="009D16BE" w:rsidR="00587736" w:rsidTr="00494350" w14:paraId="543E5457" w14:textId="77777777">
        <w:trPr>
          <w:trHeight w:val="300"/>
        </w:trPr>
        <w:tc>
          <w:tcPr>
            <w:tcW w:w="4604" w:type="dxa"/>
            <w:shd w:val="clear" w:color="auto" w:fill="000000" w:themeFill="text1"/>
            <w:noWrap/>
            <w:vAlign w:val="bottom"/>
            <w:hideMark/>
          </w:tcPr>
          <w:p w:rsidRPr="009D16BE" w:rsidR="00587736" w:rsidP="00494350" w:rsidRDefault="00587736" w14:paraId="25978BED" w14:textId="77777777">
            <w:pPr>
              <w:rPr>
                <w:rFonts w:cstheme="minorHAnsi"/>
                <w:b/>
              </w:rPr>
            </w:pPr>
            <w:r w:rsidRPr="009D16BE">
              <w:rPr>
                <w:rFonts w:cstheme="minorHAnsi"/>
                <w:b/>
              </w:rPr>
              <w:t>COLUMN NAME</w:t>
            </w:r>
          </w:p>
        </w:tc>
        <w:tc>
          <w:tcPr>
            <w:tcW w:w="593" w:type="dxa"/>
            <w:shd w:val="clear" w:color="auto" w:fill="000000" w:themeFill="text1"/>
            <w:noWrap/>
            <w:vAlign w:val="bottom"/>
            <w:hideMark/>
          </w:tcPr>
          <w:p w:rsidRPr="009D16BE" w:rsidR="00587736" w:rsidP="00494350" w:rsidRDefault="00587736" w14:paraId="41DFCE2D" w14:textId="77777777">
            <w:pPr>
              <w:rPr>
                <w:rFonts w:cstheme="minorHAnsi"/>
                <w:b/>
              </w:rPr>
            </w:pPr>
            <w:r w:rsidRPr="009D16BE">
              <w:rPr>
                <w:rFonts w:cstheme="minorHAnsi"/>
                <w:b/>
              </w:rPr>
              <w:t>PK</w:t>
            </w:r>
          </w:p>
        </w:tc>
        <w:tc>
          <w:tcPr>
            <w:tcW w:w="921" w:type="dxa"/>
            <w:shd w:val="clear" w:color="auto" w:fill="000000" w:themeFill="text1"/>
            <w:noWrap/>
            <w:vAlign w:val="bottom"/>
            <w:hideMark/>
          </w:tcPr>
          <w:p w:rsidRPr="009D16BE" w:rsidR="00587736" w:rsidP="00494350" w:rsidRDefault="00587736" w14:paraId="41F56E56" w14:textId="77777777">
            <w:pPr>
              <w:rPr>
                <w:rFonts w:cstheme="minorHAnsi"/>
                <w:b/>
              </w:rPr>
            </w:pPr>
            <w:r w:rsidRPr="009D16BE">
              <w:rPr>
                <w:rFonts w:cstheme="minorHAnsi"/>
                <w:b/>
              </w:rPr>
              <w:t>NULL?</w:t>
            </w:r>
          </w:p>
        </w:tc>
        <w:tc>
          <w:tcPr>
            <w:tcW w:w="2160" w:type="dxa"/>
            <w:shd w:val="clear" w:color="auto" w:fill="000000" w:themeFill="text1"/>
            <w:noWrap/>
            <w:vAlign w:val="bottom"/>
            <w:hideMark/>
          </w:tcPr>
          <w:p w:rsidRPr="009D16BE" w:rsidR="00587736" w:rsidP="00494350" w:rsidRDefault="00587736" w14:paraId="7F96B8D9" w14:textId="77777777">
            <w:pPr>
              <w:rPr>
                <w:rFonts w:cstheme="minorHAnsi"/>
                <w:b/>
              </w:rPr>
            </w:pPr>
            <w:r w:rsidRPr="009D16BE">
              <w:rPr>
                <w:rFonts w:cstheme="minorHAnsi"/>
                <w:b/>
              </w:rPr>
              <w:t>DATA TYPE</w:t>
            </w:r>
          </w:p>
        </w:tc>
      </w:tr>
      <w:tr w:rsidRPr="009D16BE" w:rsidR="00587736" w:rsidTr="00494350" w14:paraId="41600C57" w14:textId="77777777">
        <w:trPr>
          <w:trHeight w:val="300"/>
        </w:trPr>
        <w:tc>
          <w:tcPr>
            <w:tcW w:w="4604" w:type="dxa"/>
            <w:noWrap/>
          </w:tcPr>
          <w:p w:rsidRPr="009D16BE" w:rsidR="00587736" w:rsidP="00494350" w:rsidRDefault="00587736" w14:paraId="76368304" w14:textId="77777777">
            <w:pPr>
              <w:rPr>
                <w:rFonts w:cstheme="minorHAnsi"/>
              </w:rPr>
            </w:pPr>
            <w:r w:rsidRPr="009D16BE">
              <w:rPr>
                <w:rFonts w:cstheme="minorHAnsi"/>
              </w:rPr>
              <w:t>FUNCTION_ID</w:t>
            </w:r>
          </w:p>
        </w:tc>
        <w:tc>
          <w:tcPr>
            <w:tcW w:w="593" w:type="dxa"/>
            <w:noWrap/>
          </w:tcPr>
          <w:p w:rsidRPr="009D16BE" w:rsidR="00587736" w:rsidP="00494350" w:rsidRDefault="00587736" w14:paraId="244D227F" w14:textId="77777777">
            <w:pPr>
              <w:rPr>
                <w:rFonts w:cstheme="minorHAnsi"/>
              </w:rPr>
            </w:pPr>
            <w:r w:rsidRPr="009D16BE">
              <w:rPr>
                <w:rFonts w:cstheme="minorHAnsi"/>
              </w:rPr>
              <w:t>YES</w:t>
            </w:r>
          </w:p>
        </w:tc>
        <w:tc>
          <w:tcPr>
            <w:tcW w:w="921" w:type="dxa"/>
            <w:noWrap/>
          </w:tcPr>
          <w:p w:rsidRPr="009D16BE" w:rsidR="00587736" w:rsidP="00494350" w:rsidRDefault="00587736" w14:paraId="3E31274C" w14:textId="77777777">
            <w:pPr>
              <w:rPr>
                <w:rFonts w:cstheme="minorHAnsi"/>
              </w:rPr>
            </w:pPr>
            <w:r w:rsidRPr="009D16BE">
              <w:rPr>
                <w:rFonts w:cstheme="minorHAnsi"/>
              </w:rPr>
              <w:t>NO</w:t>
            </w:r>
          </w:p>
        </w:tc>
        <w:tc>
          <w:tcPr>
            <w:tcW w:w="2160" w:type="dxa"/>
            <w:noWrap/>
          </w:tcPr>
          <w:p w:rsidRPr="009D16BE" w:rsidR="00587736" w:rsidP="00494350" w:rsidRDefault="00587736" w14:paraId="7EBD5B2F" w14:textId="77777777">
            <w:pPr>
              <w:rPr>
                <w:rFonts w:cstheme="minorHAnsi"/>
              </w:rPr>
            </w:pPr>
            <w:r w:rsidRPr="009D16BE">
              <w:rPr>
                <w:rFonts w:cstheme="minorHAnsi"/>
              </w:rPr>
              <w:t>BIGINT</w:t>
            </w:r>
          </w:p>
        </w:tc>
      </w:tr>
      <w:tr w:rsidRPr="009D16BE" w:rsidR="00587736" w:rsidTr="00494350" w14:paraId="46398760" w14:textId="77777777">
        <w:trPr>
          <w:trHeight w:val="300"/>
        </w:trPr>
        <w:tc>
          <w:tcPr>
            <w:tcW w:w="4604" w:type="dxa"/>
            <w:noWrap/>
          </w:tcPr>
          <w:p w:rsidRPr="009D16BE" w:rsidR="00587736" w:rsidP="00494350" w:rsidRDefault="00587736" w14:paraId="1CC63F99" w14:textId="77777777">
            <w:pPr>
              <w:rPr>
                <w:rFonts w:cstheme="minorHAnsi"/>
              </w:rPr>
            </w:pPr>
            <w:r w:rsidRPr="009D16BE">
              <w:rPr>
                <w:rFonts w:cstheme="minorHAnsi"/>
              </w:rPr>
              <w:t>SBJCT_AREA_DESCR</w:t>
            </w:r>
          </w:p>
        </w:tc>
        <w:tc>
          <w:tcPr>
            <w:tcW w:w="593" w:type="dxa"/>
            <w:noWrap/>
          </w:tcPr>
          <w:p w:rsidRPr="009D16BE" w:rsidR="00587736" w:rsidP="00494350" w:rsidRDefault="00587736" w14:paraId="7C8289D3" w14:textId="77777777">
            <w:pPr>
              <w:rPr>
                <w:rFonts w:cstheme="minorHAnsi"/>
              </w:rPr>
            </w:pPr>
            <w:r w:rsidRPr="009D16BE">
              <w:rPr>
                <w:rFonts w:cstheme="minorHAnsi"/>
              </w:rPr>
              <w:t>NO</w:t>
            </w:r>
          </w:p>
        </w:tc>
        <w:tc>
          <w:tcPr>
            <w:tcW w:w="921" w:type="dxa"/>
            <w:noWrap/>
          </w:tcPr>
          <w:p w:rsidRPr="009D16BE" w:rsidR="00587736" w:rsidP="00494350" w:rsidRDefault="00587736" w14:paraId="36EE5B2A" w14:textId="77777777">
            <w:pPr>
              <w:rPr>
                <w:rFonts w:cstheme="minorHAnsi"/>
              </w:rPr>
            </w:pPr>
            <w:r w:rsidRPr="009D16BE">
              <w:rPr>
                <w:rFonts w:cstheme="minorHAnsi"/>
              </w:rPr>
              <w:t>YES</w:t>
            </w:r>
          </w:p>
        </w:tc>
        <w:tc>
          <w:tcPr>
            <w:tcW w:w="2160" w:type="dxa"/>
            <w:noWrap/>
          </w:tcPr>
          <w:p w:rsidRPr="009D16BE" w:rsidR="00587736" w:rsidP="00494350" w:rsidRDefault="00587736" w14:paraId="712C294E" w14:textId="77777777">
            <w:pPr>
              <w:rPr>
                <w:rFonts w:cstheme="minorHAnsi"/>
              </w:rPr>
            </w:pPr>
            <w:r w:rsidRPr="009D16BE">
              <w:rPr>
                <w:rFonts w:cstheme="minorHAnsi"/>
              </w:rPr>
              <w:t>VARCHAR</w:t>
            </w:r>
          </w:p>
        </w:tc>
      </w:tr>
    </w:tbl>
    <w:p w:rsidRPr="009D16BE" w:rsidR="00F06ECA" w:rsidP="00587736" w:rsidRDefault="00F06ECA" w14:paraId="186320A9" w14:textId="77777777">
      <w:pPr>
        <w:rPr>
          <w:rFonts w:cstheme="minorHAnsi"/>
        </w:rPr>
      </w:pPr>
      <w:bookmarkStart w:name="_Parameters" w:id="374"/>
      <w:bookmarkEnd w:id="374"/>
    </w:p>
    <w:p w:rsidRPr="009D16BE" w:rsidR="00B45770" w:rsidRDefault="00B45770" w14:paraId="734A842B" w14:textId="1BEDA5F0">
      <w:pPr>
        <w:pStyle w:val="Heading4"/>
        <w:rPr>
          <w:rFonts w:cstheme="minorHAnsi"/>
        </w:rPr>
      </w:pPr>
      <w:bookmarkStart w:name="_Toc23362970" w:id="375"/>
      <w:r w:rsidRPr="009D16BE">
        <w:rPr>
          <w:rFonts w:cstheme="minorHAnsi"/>
        </w:rPr>
        <w:t>5.1.6.</w:t>
      </w:r>
      <w:r w:rsidRPr="009D16BE">
        <w:rPr>
          <w:rFonts w:cstheme="minorHAnsi"/>
        </w:rPr>
        <w:tab/>
      </w:r>
      <w:r w:rsidRPr="009D16BE">
        <w:rPr>
          <w:rFonts w:cstheme="minorHAnsi"/>
        </w:rPr>
        <w:t>UPDATE_DQ_CHECK_RESULT</w:t>
      </w:r>
      <w:bookmarkEnd w:id="375"/>
    </w:p>
    <w:p w:rsidR="00B45770" w:rsidP="00B45770" w:rsidRDefault="00B45770" w14:paraId="442BBC81" w14:textId="03E3FF3F">
      <w:pPr>
        <w:rPr>
          <w:rFonts w:cstheme="minorHAnsi"/>
        </w:rPr>
      </w:pPr>
      <w:r w:rsidRPr="009D16BE">
        <w:rPr>
          <w:rFonts w:cstheme="minorHAnsi"/>
        </w:rPr>
        <w:t xml:space="preserve">This stored procedure accepts </w:t>
      </w:r>
      <w:proofErr w:type="spellStart"/>
      <w:r w:rsidRPr="009D16BE">
        <w:rPr>
          <w:rFonts w:cstheme="minorHAnsi"/>
        </w:rPr>
        <w:t>Batch_ID</w:t>
      </w:r>
      <w:proofErr w:type="spellEnd"/>
      <w:r w:rsidRPr="009D16BE">
        <w:rPr>
          <w:rFonts w:cstheme="minorHAnsi"/>
        </w:rPr>
        <w:t xml:space="preserve"> as input parameter and updates the percentage of passed and failed checks in the </w:t>
      </w:r>
      <w:proofErr w:type="spellStart"/>
      <w:r w:rsidRPr="009D16BE">
        <w:rPr>
          <w:rFonts w:cstheme="minorHAnsi"/>
        </w:rPr>
        <w:t>QAQC_Rule_Check_Result</w:t>
      </w:r>
      <w:proofErr w:type="spellEnd"/>
      <w:r w:rsidRPr="009D16BE">
        <w:rPr>
          <w:rFonts w:cstheme="minorHAnsi"/>
        </w:rPr>
        <w:t xml:space="preserve"> table. </w:t>
      </w:r>
      <w:r w:rsidR="00660C7F">
        <w:rPr>
          <w:rFonts w:cstheme="minorHAnsi"/>
        </w:rPr>
        <w:t xml:space="preserve">This stored procedure is dynamically executed by the </w:t>
      </w:r>
      <w:r w:rsidR="005B28A1">
        <w:rPr>
          <w:rFonts w:cstheme="minorHAnsi"/>
        </w:rPr>
        <w:t>QCF</w:t>
      </w:r>
      <w:r w:rsidDel="00F622CC" w:rsidR="00F622CC">
        <w:rPr>
          <w:rFonts w:cstheme="minorHAnsi"/>
        </w:rPr>
        <w:t xml:space="preserve"> </w:t>
      </w:r>
      <w:r w:rsidR="00660C7F">
        <w:rPr>
          <w:rFonts w:cstheme="minorHAnsi"/>
        </w:rPr>
        <w:t>ETL package during technical validation.</w:t>
      </w:r>
    </w:p>
    <w:p w:rsidRPr="009D16BE" w:rsidR="008E603B" w:rsidP="00F4427C" w:rsidRDefault="005B6D53" w14:paraId="7E5E41ED" w14:textId="66E067AC">
      <w:pPr>
        <w:pStyle w:val="DTTHeading2"/>
        <w:numPr>
          <w:ilvl w:val="1"/>
          <w:numId w:val="31"/>
        </w:numPr>
      </w:pPr>
      <w:bookmarkStart w:name="_Toc23362971" w:id="376"/>
      <w:r w:rsidRPr="009D16BE">
        <w:lastRenderedPageBreak/>
        <w:t>Batch control</w:t>
      </w:r>
      <w:r w:rsidRPr="009D16BE" w:rsidR="00101B28">
        <w:t xml:space="preserve"> Framewor</w:t>
      </w:r>
      <w:r w:rsidRPr="009D16BE" w:rsidR="008E603B">
        <w:t>k</w:t>
      </w:r>
      <w:bookmarkEnd w:id="376"/>
    </w:p>
    <w:p w:rsidRPr="00E24AB6" w:rsidR="00101B28" w:rsidP="00636251" w:rsidRDefault="008E603B" w14:paraId="7B90C8BE" w14:textId="5CC3B514">
      <w:pPr>
        <w:pStyle w:val="DTTHeading2"/>
        <w:rPr>
          <w:rFonts w:cstheme="minorHAnsi"/>
          <w:b w:val="0"/>
          <w:color w:val="auto"/>
          <w:sz w:val="22"/>
          <w:szCs w:val="22"/>
          <w:lang w:eastAsia="en-US"/>
        </w:rPr>
      </w:pPr>
      <w:r w:rsidRPr="00E24AB6">
        <w:rPr>
          <w:rFonts w:cstheme="minorHAnsi"/>
          <w:b w:val="0"/>
          <w:color w:val="auto"/>
          <w:sz w:val="22"/>
          <w:szCs w:val="22"/>
          <w:lang w:eastAsia="en-US"/>
        </w:rPr>
        <w:t xml:space="preserve">While complete data load process from Source to Target, we will use the </w:t>
      </w:r>
      <w:r w:rsidRPr="00E24AB6" w:rsidR="00290868">
        <w:rPr>
          <w:rFonts w:cstheme="minorHAnsi"/>
          <w:b w:val="0"/>
          <w:color w:val="auto"/>
          <w:sz w:val="22"/>
          <w:szCs w:val="22"/>
          <w:lang w:eastAsia="en-US"/>
        </w:rPr>
        <w:t xml:space="preserve">Batch </w:t>
      </w:r>
      <w:r w:rsidRPr="00E24AB6">
        <w:rPr>
          <w:rFonts w:cstheme="minorHAnsi"/>
          <w:b w:val="0"/>
          <w:color w:val="auto"/>
          <w:sz w:val="22"/>
          <w:szCs w:val="22"/>
          <w:lang w:eastAsia="en-US"/>
        </w:rPr>
        <w:t xml:space="preserve">Control framework </w:t>
      </w:r>
      <w:r w:rsidRPr="00E24AB6" w:rsidR="00290868">
        <w:rPr>
          <w:rFonts w:cstheme="minorHAnsi"/>
          <w:b w:val="0"/>
          <w:color w:val="auto"/>
          <w:sz w:val="22"/>
          <w:szCs w:val="22"/>
          <w:lang w:eastAsia="en-US"/>
        </w:rPr>
        <w:t xml:space="preserve">along with </w:t>
      </w:r>
      <w:r w:rsidR="005B28A1">
        <w:rPr>
          <w:rFonts w:cstheme="minorHAnsi"/>
          <w:b w:val="0"/>
          <w:color w:val="auto"/>
          <w:sz w:val="22"/>
          <w:szCs w:val="22"/>
          <w:lang w:eastAsia="en-US"/>
        </w:rPr>
        <w:t>QCF</w:t>
      </w:r>
      <w:r w:rsidRPr="00E24AB6" w:rsidR="00A73E70">
        <w:rPr>
          <w:rFonts w:cstheme="minorHAnsi"/>
          <w:b w:val="0"/>
          <w:color w:val="auto"/>
          <w:sz w:val="22"/>
          <w:szCs w:val="22"/>
          <w:lang w:eastAsia="en-US"/>
        </w:rPr>
        <w:t xml:space="preserve"> </w:t>
      </w:r>
      <w:r w:rsidRPr="00E24AB6" w:rsidR="00290868">
        <w:rPr>
          <w:rFonts w:cstheme="minorHAnsi"/>
          <w:b w:val="0"/>
          <w:color w:val="auto"/>
          <w:sz w:val="22"/>
          <w:szCs w:val="22"/>
          <w:lang w:eastAsia="en-US"/>
        </w:rPr>
        <w:t xml:space="preserve">framework and Error handling framework </w:t>
      </w:r>
      <w:r w:rsidRPr="00E24AB6">
        <w:rPr>
          <w:rFonts w:cstheme="minorHAnsi"/>
          <w:b w:val="0"/>
          <w:color w:val="auto"/>
          <w:sz w:val="22"/>
          <w:szCs w:val="22"/>
          <w:lang w:eastAsia="en-US"/>
        </w:rPr>
        <w:t xml:space="preserve">to make sure that data is complete, consistent and accurate as expected. As part of </w:t>
      </w:r>
      <w:r w:rsidRPr="00E24AB6" w:rsidR="00290868">
        <w:rPr>
          <w:rFonts w:cstheme="minorHAnsi"/>
          <w:b w:val="0"/>
          <w:color w:val="auto"/>
          <w:sz w:val="22"/>
          <w:szCs w:val="22"/>
          <w:lang w:eastAsia="en-US"/>
        </w:rPr>
        <w:t>batch control</w:t>
      </w:r>
      <w:r w:rsidRPr="00E24AB6">
        <w:rPr>
          <w:rFonts w:cstheme="minorHAnsi"/>
          <w:b w:val="0"/>
          <w:color w:val="auto"/>
          <w:sz w:val="22"/>
          <w:szCs w:val="22"/>
          <w:lang w:eastAsia="en-US"/>
        </w:rPr>
        <w:t xml:space="preserve">, we will </w:t>
      </w:r>
      <w:r w:rsidRPr="00E24AB6" w:rsidR="00290868">
        <w:rPr>
          <w:rFonts w:cstheme="minorHAnsi"/>
          <w:b w:val="0"/>
          <w:color w:val="auto"/>
          <w:sz w:val="22"/>
          <w:szCs w:val="22"/>
          <w:lang w:eastAsia="en-US"/>
        </w:rPr>
        <w:t>persist</w:t>
      </w:r>
      <w:r w:rsidRPr="00E24AB6">
        <w:rPr>
          <w:rFonts w:cstheme="minorHAnsi"/>
          <w:b w:val="0"/>
          <w:color w:val="auto"/>
          <w:sz w:val="22"/>
          <w:szCs w:val="22"/>
          <w:lang w:eastAsia="en-US"/>
        </w:rPr>
        <w:t xml:space="preserve"> the count of records</w:t>
      </w:r>
      <w:r w:rsidRPr="00E24AB6" w:rsidR="00290868">
        <w:rPr>
          <w:rFonts w:cstheme="minorHAnsi"/>
          <w:b w:val="0"/>
          <w:color w:val="auto"/>
          <w:sz w:val="22"/>
          <w:szCs w:val="22"/>
          <w:lang w:eastAsia="en-US"/>
        </w:rPr>
        <w:t xml:space="preserve"> processed</w:t>
      </w:r>
      <w:r w:rsidRPr="00E24AB6">
        <w:rPr>
          <w:rFonts w:cstheme="minorHAnsi"/>
          <w:b w:val="0"/>
          <w:color w:val="auto"/>
          <w:sz w:val="22"/>
          <w:szCs w:val="22"/>
          <w:lang w:eastAsia="en-US"/>
        </w:rPr>
        <w:t xml:space="preserve"> at different layers </w:t>
      </w:r>
      <w:r w:rsidRPr="00E24AB6" w:rsidR="00290868">
        <w:rPr>
          <w:rFonts w:cstheme="minorHAnsi"/>
          <w:b w:val="0"/>
          <w:color w:val="auto"/>
          <w:sz w:val="22"/>
          <w:szCs w:val="22"/>
          <w:lang w:eastAsia="en-US"/>
        </w:rPr>
        <w:t>during the data migration</w:t>
      </w:r>
      <w:r w:rsidRPr="00E24AB6">
        <w:rPr>
          <w:rFonts w:cstheme="minorHAnsi"/>
          <w:b w:val="0"/>
          <w:color w:val="auto"/>
          <w:sz w:val="22"/>
          <w:szCs w:val="22"/>
          <w:lang w:eastAsia="en-US"/>
        </w:rPr>
        <w:t xml:space="preserve"> </w:t>
      </w:r>
      <w:r w:rsidRPr="00E24AB6" w:rsidR="00290868">
        <w:rPr>
          <w:rFonts w:cstheme="minorHAnsi"/>
          <w:b w:val="0"/>
          <w:color w:val="auto"/>
          <w:sz w:val="22"/>
          <w:szCs w:val="22"/>
          <w:lang w:eastAsia="en-US"/>
        </w:rPr>
        <w:t>from landing area to CSV Extract load</w:t>
      </w:r>
      <w:r w:rsidRPr="00E24AB6">
        <w:rPr>
          <w:rFonts w:cstheme="minorHAnsi"/>
          <w:b w:val="0"/>
          <w:color w:val="auto"/>
          <w:sz w:val="22"/>
          <w:szCs w:val="22"/>
          <w:lang w:eastAsia="en-US"/>
        </w:rPr>
        <w:t xml:space="preserve">. Using set of specific </w:t>
      </w:r>
      <w:r w:rsidRPr="00E24AB6" w:rsidR="00290868">
        <w:rPr>
          <w:rFonts w:cstheme="minorHAnsi"/>
          <w:b w:val="0"/>
          <w:color w:val="auto"/>
          <w:sz w:val="22"/>
          <w:szCs w:val="22"/>
          <w:lang w:eastAsia="en-US"/>
        </w:rPr>
        <w:t>audit</w:t>
      </w:r>
      <w:r w:rsidRPr="00E24AB6">
        <w:rPr>
          <w:rFonts w:cstheme="minorHAnsi"/>
          <w:b w:val="0"/>
          <w:color w:val="auto"/>
          <w:sz w:val="22"/>
          <w:szCs w:val="22"/>
          <w:lang w:eastAsia="en-US"/>
        </w:rPr>
        <w:t xml:space="preserve"> tab</w:t>
      </w:r>
      <w:r w:rsidRPr="00E24AB6" w:rsidR="00290868">
        <w:rPr>
          <w:rFonts w:cstheme="minorHAnsi"/>
          <w:b w:val="0"/>
          <w:color w:val="auto"/>
          <w:sz w:val="22"/>
          <w:szCs w:val="22"/>
          <w:lang w:eastAsia="en-US"/>
        </w:rPr>
        <w:t>le</w:t>
      </w:r>
      <w:r w:rsidRPr="00E24AB6">
        <w:rPr>
          <w:rFonts w:cstheme="minorHAnsi"/>
          <w:b w:val="0"/>
          <w:color w:val="auto"/>
          <w:sz w:val="22"/>
          <w:szCs w:val="22"/>
          <w:lang w:eastAsia="en-US"/>
        </w:rPr>
        <w:t>s</w:t>
      </w:r>
      <w:r w:rsidRPr="00E24AB6" w:rsidR="00290868">
        <w:rPr>
          <w:rFonts w:cstheme="minorHAnsi"/>
          <w:b w:val="0"/>
          <w:color w:val="auto"/>
          <w:sz w:val="22"/>
          <w:szCs w:val="22"/>
          <w:lang w:eastAsia="en-US"/>
        </w:rPr>
        <w:t xml:space="preserve"> populated through batch control framework, </w:t>
      </w:r>
      <w:r w:rsidRPr="00E24AB6">
        <w:rPr>
          <w:rFonts w:cstheme="minorHAnsi"/>
          <w:b w:val="0"/>
          <w:color w:val="auto"/>
          <w:sz w:val="22"/>
          <w:szCs w:val="22"/>
          <w:lang w:eastAsia="en-US"/>
        </w:rPr>
        <w:t>execution and monitoring of ETL jobs/packages will be handled.</w:t>
      </w:r>
      <w:r w:rsidRPr="00E24AB6" w:rsidR="00290868">
        <w:rPr>
          <w:rFonts w:cstheme="minorHAnsi"/>
          <w:b w:val="0"/>
          <w:color w:val="auto"/>
          <w:sz w:val="22"/>
          <w:szCs w:val="22"/>
          <w:lang w:eastAsia="en-US"/>
        </w:rPr>
        <w:t xml:space="preserve"> </w:t>
      </w:r>
    </w:p>
    <w:p w:rsidRPr="009D16BE" w:rsidR="003E18B4" w:rsidP="007B48A4" w:rsidRDefault="00BB05FF" w14:paraId="4DDED9B4" w14:textId="37A7E23D">
      <w:pPr>
        <w:pStyle w:val="Heading4"/>
        <w:rPr>
          <w:rFonts w:cstheme="minorHAnsi"/>
        </w:rPr>
      </w:pPr>
      <w:bookmarkStart w:name="_Toc23362972" w:id="377"/>
      <w:r w:rsidRPr="009D16BE">
        <w:rPr>
          <w:rFonts w:cstheme="minorHAnsi"/>
        </w:rPr>
        <w:t>5</w:t>
      </w:r>
      <w:r w:rsidRPr="009D16BE" w:rsidR="003E18B4">
        <w:rPr>
          <w:rFonts w:cstheme="minorHAnsi"/>
        </w:rPr>
        <w:t xml:space="preserve">.2.1. </w:t>
      </w:r>
      <w:proofErr w:type="spellStart"/>
      <w:r w:rsidRPr="009D16BE" w:rsidR="003E18B4">
        <w:rPr>
          <w:rFonts w:cstheme="minorHAnsi"/>
        </w:rPr>
        <w:t>ETLLoadInfo</w:t>
      </w:r>
      <w:bookmarkEnd w:id="377"/>
      <w:proofErr w:type="spellEnd"/>
    </w:p>
    <w:p w:rsidRPr="009D16BE" w:rsidR="003E18B4" w:rsidP="003E18B4" w:rsidRDefault="00660C7F" w14:paraId="7952A036" w14:textId="5BE599ED">
      <w:pPr>
        <w:jc w:val="both"/>
        <w:rPr>
          <w:rFonts w:cstheme="minorHAnsi"/>
        </w:rPr>
      </w:pPr>
      <w:r>
        <w:rPr>
          <w:rFonts w:cstheme="minorHAnsi"/>
        </w:rPr>
        <w:t xml:space="preserve">All SSIS packages have been designed to log execution information in audit tables through stored procedures. The </w:t>
      </w:r>
      <w:proofErr w:type="spellStart"/>
      <w:r w:rsidRPr="009D16BE" w:rsidR="003E18B4">
        <w:rPr>
          <w:rFonts w:cstheme="minorHAnsi"/>
        </w:rPr>
        <w:t>ETLLoadInfo</w:t>
      </w:r>
      <w:commentRangeStart w:id="378"/>
      <w:proofErr w:type="spellEnd"/>
      <w:r w:rsidRPr="009D16BE" w:rsidR="003E18B4">
        <w:rPr>
          <w:rFonts w:cstheme="minorHAnsi"/>
        </w:rPr>
        <w:t xml:space="preserve"> </w:t>
      </w:r>
      <w:commentRangeEnd w:id="378"/>
      <w:r w:rsidRPr="009D16BE" w:rsidR="003E18B4">
        <w:rPr>
          <w:rFonts w:cstheme="minorHAnsi"/>
        </w:rPr>
        <w:commentReference w:id="378"/>
      </w:r>
      <w:r w:rsidRPr="009D16BE" w:rsidR="003E18B4">
        <w:rPr>
          <w:rFonts w:cstheme="minorHAnsi"/>
        </w:rPr>
        <w:t xml:space="preserve">table </w:t>
      </w:r>
      <w:r>
        <w:rPr>
          <w:rFonts w:cstheme="minorHAnsi"/>
        </w:rPr>
        <w:t>holds</w:t>
      </w:r>
      <w:r w:rsidRPr="009D16BE" w:rsidR="003E18B4">
        <w:rPr>
          <w:rFonts w:cstheme="minorHAnsi"/>
        </w:rPr>
        <w:t xml:space="preserve"> details of </w:t>
      </w:r>
      <w:commentRangeStart w:id="379"/>
      <w:commentRangeStart w:id="380"/>
      <w:r w:rsidRPr="009D16BE" w:rsidR="003E18B4">
        <w:rPr>
          <w:rFonts w:cstheme="minorHAnsi"/>
        </w:rPr>
        <w:t>each</w:t>
      </w:r>
      <w:r w:rsidRPr="009D16BE" w:rsidR="00240428">
        <w:rPr>
          <w:rFonts w:cstheme="minorHAnsi"/>
        </w:rPr>
        <w:t xml:space="preserve"> </w:t>
      </w:r>
      <w:r>
        <w:rPr>
          <w:rFonts w:cstheme="minorHAnsi"/>
        </w:rPr>
        <w:t>and every SSIS</w:t>
      </w:r>
      <w:r w:rsidRPr="009D16BE" w:rsidR="003E18B4">
        <w:rPr>
          <w:rFonts w:cstheme="minorHAnsi"/>
        </w:rPr>
        <w:t xml:space="preserve"> </w:t>
      </w:r>
      <w:commentRangeEnd w:id="379"/>
      <w:r w:rsidRPr="009D16BE" w:rsidR="00FC1040">
        <w:rPr>
          <w:rFonts w:cstheme="minorHAnsi"/>
        </w:rPr>
        <w:commentReference w:id="379"/>
      </w:r>
      <w:commentRangeEnd w:id="380"/>
      <w:r w:rsidRPr="009D16BE" w:rsidR="00064080">
        <w:rPr>
          <w:rFonts w:cstheme="minorHAnsi"/>
        </w:rPr>
        <w:commentReference w:id="380"/>
      </w:r>
      <w:r w:rsidRPr="009D16BE" w:rsidR="00240428">
        <w:rPr>
          <w:rFonts w:cstheme="minorHAnsi"/>
        </w:rPr>
        <w:t>ETL package</w:t>
      </w:r>
      <w:r w:rsidRPr="009D16BE" w:rsidR="003E18B4">
        <w:rPr>
          <w:rFonts w:cstheme="minorHAnsi"/>
        </w:rPr>
        <w:t xml:space="preserve"> execution</w:t>
      </w:r>
      <w:r>
        <w:rPr>
          <w:rFonts w:cstheme="minorHAnsi"/>
        </w:rPr>
        <w:t xml:space="preserve">. This execution information can be uniquely identified using the </w:t>
      </w:r>
      <w:proofErr w:type="spellStart"/>
      <w:r>
        <w:rPr>
          <w:rFonts w:cstheme="minorHAnsi"/>
        </w:rPr>
        <w:t>batch_id</w:t>
      </w:r>
      <w:proofErr w:type="spellEnd"/>
      <w:r>
        <w:rPr>
          <w:rFonts w:cstheme="minorHAnsi"/>
        </w:rPr>
        <w:t>. Data is</w:t>
      </w:r>
      <w:r w:rsidRPr="009D16BE">
        <w:rPr>
          <w:rFonts w:cstheme="minorHAnsi"/>
        </w:rPr>
        <w:t xml:space="preserve"> populated </w:t>
      </w:r>
      <w:r>
        <w:rPr>
          <w:rFonts w:cstheme="minorHAnsi"/>
        </w:rPr>
        <w:t>at runtime by the SSIS ETL package</w:t>
      </w:r>
      <w:r w:rsidRPr="009D16BE">
        <w:rPr>
          <w:rFonts w:cstheme="minorHAnsi"/>
        </w:rPr>
        <w:t>.</w:t>
      </w:r>
    </w:p>
    <w:p w:rsidRPr="009D16BE" w:rsidR="003E18B4" w:rsidP="003E18B4" w:rsidRDefault="003E18B4" w14:paraId="71D91EF1" w14:textId="1CAB2667">
      <w:pPr>
        <w:jc w:val="both"/>
        <w:rPr>
          <w:rFonts w:cstheme="minorHAnsi"/>
        </w:rPr>
      </w:pPr>
    </w:p>
    <w:tbl>
      <w:tblPr>
        <w:tblW w:w="8278" w:type="dxa"/>
        <w:tblInd w:w="7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604"/>
        <w:gridCol w:w="593"/>
        <w:gridCol w:w="921"/>
        <w:gridCol w:w="2160"/>
      </w:tblGrid>
      <w:tr w:rsidRPr="009D16BE" w:rsidR="003E18B4" w:rsidTr="00200E45" w14:paraId="307D3D0E" w14:textId="77777777">
        <w:trPr>
          <w:trHeight w:val="300"/>
          <w:tblHeader/>
        </w:trPr>
        <w:tc>
          <w:tcPr>
            <w:tcW w:w="4604" w:type="dxa"/>
            <w:shd w:val="clear" w:color="auto" w:fill="000000" w:themeFill="text1"/>
            <w:noWrap/>
            <w:vAlign w:val="bottom"/>
            <w:hideMark/>
          </w:tcPr>
          <w:p w:rsidRPr="009D16BE" w:rsidR="003E18B4" w:rsidP="00494350" w:rsidRDefault="003E18B4" w14:paraId="3184EFF9" w14:textId="77777777">
            <w:pPr>
              <w:rPr>
                <w:rFonts w:cstheme="minorHAnsi"/>
                <w:b/>
              </w:rPr>
            </w:pPr>
            <w:r w:rsidRPr="009D16BE">
              <w:rPr>
                <w:rFonts w:cstheme="minorHAnsi"/>
                <w:b/>
              </w:rPr>
              <w:t>COLUMN NAME</w:t>
            </w:r>
          </w:p>
        </w:tc>
        <w:tc>
          <w:tcPr>
            <w:tcW w:w="593" w:type="dxa"/>
            <w:shd w:val="clear" w:color="auto" w:fill="000000" w:themeFill="text1"/>
            <w:noWrap/>
            <w:vAlign w:val="bottom"/>
            <w:hideMark/>
          </w:tcPr>
          <w:p w:rsidRPr="009D16BE" w:rsidR="003E18B4" w:rsidP="00494350" w:rsidRDefault="003E18B4" w14:paraId="53F6F700" w14:textId="77777777">
            <w:pPr>
              <w:rPr>
                <w:rFonts w:cstheme="minorHAnsi"/>
                <w:b/>
              </w:rPr>
            </w:pPr>
            <w:r w:rsidRPr="009D16BE">
              <w:rPr>
                <w:rFonts w:cstheme="minorHAnsi"/>
                <w:b/>
              </w:rPr>
              <w:t>PK</w:t>
            </w:r>
          </w:p>
        </w:tc>
        <w:tc>
          <w:tcPr>
            <w:tcW w:w="921" w:type="dxa"/>
            <w:shd w:val="clear" w:color="auto" w:fill="000000" w:themeFill="text1"/>
            <w:noWrap/>
            <w:vAlign w:val="bottom"/>
            <w:hideMark/>
          </w:tcPr>
          <w:p w:rsidRPr="009D16BE" w:rsidR="003E18B4" w:rsidP="00494350" w:rsidRDefault="003E18B4" w14:paraId="446EA925" w14:textId="77777777">
            <w:pPr>
              <w:rPr>
                <w:rFonts w:cstheme="minorHAnsi"/>
                <w:b/>
              </w:rPr>
            </w:pPr>
            <w:r w:rsidRPr="009D16BE">
              <w:rPr>
                <w:rFonts w:cstheme="minorHAnsi"/>
                <w:b/>
              </w:rPr>
              <w:t>NULL?</w:t>
            </w:r>
          </w:p>
        </w:tc>
        <w:tc>
          <w:tcPr>
            <w:tcW w:w="2160" w:type="dxa"/>
            <w:shd w:val="clear" w:color="auto" w:fill="000000" w:themeFill="text1"/>
            <w:noWrap/>
            <w:vAlign w:val="bottom"/>
            <w:hideMark/>
          </w:tcPr>
          <w:p w:rsidRPr="009D16BE" w:rsidR="003E18B4" w:rsidP="00494350" w:rsidRDefault="003E18B4" w14:paraId="645BCABA" w14:textId="77777777">
            <w:pPr>
              <w:rPr>
                <w:rFonts w:cstheme="minorHAnsi"/>
                <w:b/>
              </w:rPr>
            </w:pPr>
            <w:r w:rsidRPr="009D16BE">
              <w:rPr>
                <w:rFonts w:cstheme="minorHAnsi"/>
                <w:b/>
              </w:rPr>
              <w:t>DATA TYPE</w:t>
            </w:r>
          </w:p>
        </w:tc>
      </w:tr>
      <w:tr w:rsidRPr="009D16BE" w:rsidR="003E18B4" w:rsidTr="00494350" w14:paraId="6708CA34" w14:textId="77777777">
        <w:trPr>
          <w:trHeight w:val="300"/>
        </w:trPr>
        <w:tc>
          <w:tcPr>
            <w:tcW w:w="4604" w:type="dxa"/>
            <w:noWrap/>
          </w:tcPr>
          <w:p w:rsidRPr="009D16BE" w:rsidR="003E18B4" w:rsidP="00494350" w:rsidRDefault="003E18B4" w14:paraId="4F9C02C0" w14:textId="77777777">
            <w:pPr>
              <w:rPr>
                <w:rFonts w:cstheme="minorHAnsi"/>
              </w:rPr>
            </w:pPr>
            <w:r w:rsidRPr="009D16BE">
              <w:rPr>
                <w:rFonts w:cstheme="minorHAnsi"/>
              </w:rPr>
              <w:t>ETLLOADID</w:t>
            </w:r>
          </w:p>
        </w:tc>
        <w:tc>
          <w:tcPr>
            <w:tcW w:w="593" w:type="dxa"/>
            <w:noWrap/>
          </w:tcPr>
          <w:p w:rsidRPr="009D16BE" w:rsidR="003E18B4" w:rsidP="00494350" w:rsidRDefault="003E18B4" w14:paraId="2F225039" w14:textId="77777777">
            <w:pPr>
              <w:rPr>
                <w:rFonts w:cstheme="minorHAnsi"/>
              </w:rPr>
            </w:pPr>
            <w:r w:rsidRPr="009D16BE">
              <w:rPr>
                <w:rFonts w:cstheme="minorHAnsi"/>
              </w:rPr>
              <w:t>YES</w:t>
            </w:r>
          </w:p>
        </w:tc>
        <w:tc>
          <w:tcPr>
            <w:tcW w:w="921" w:type="dxa"/>
            <w:noWrap/>
          </w:tcPr>
          <w:p w:rsidRPr="009D16BE" w:rsidR="003E18B4" w:rsidP="00494350" w:rsidRDefault="003E18B4" w14:paraId="526C77B1" w14:textId="77777777">
            <w:pPr>
              <w:rPr>
                <w:rFonts w:cstheme="minorHAnsi"/>
              </w:rPr>
            </w:pPr>
            <w:r w:rsidRPr="009D16BE">
              <w:rPr>
                <w:rFonts w:cstheme="minorHAnsi"/>
              </w:rPr>
              <w:t>NO</w:t>
            </w:r>
          </w:p>
        </w:tc>
        <w:tc>
          <w:tcPr>
            <w:tcW w:w="2160" w:type="dxa"/>
            <w:noWrap/>
          </w:tcPr>
          <w:p w:rsidRPr="009D16BE" w:rsidR="003E18B4" w:rsidP="00494350" w:rsidRDefault="003E18B4" w14:paraId="2638AB1A" w14:textId="77777777">
            <w:pPr>
              <w:rPr>
                <w:rFonts w:cstheme="minorHAnsi"/>
              </w:rPr>
            </w:pPr>
            <w:r w:rsidRPr="009D16BE">
              <w:rPr>
                <w:rFonts w:cstheme="minorHAnsi"/>
              </w:rPr>
              <w:t>BIGINT</w:t>
            </w:r>
          </w:p>
        </w:tc>
      </w:tr>
      <w:tr w:rsidRPr="009D16BE" w:rsidR="003E18B4" w:rsidTr="00494350" w14:paraId="175F4FBD" w14:textId="77777777">
        <w:trPr>
          <w:trHeight w:val="300"/>
        </w:trPr>
        <w:tc>
          <w:tcPr>
            <w:tcW w:w="4604" w:type="dxa"/>
            <w:noWrap/>
          </w:tcPr>
          <w:p w:rsidRPr="009D16BE" w:rsidR="003E18B4" w:rsidP="00494350" w:rsidRDefault="003E18B4" w14:paraId="57420AD9" w14:textId="77777777">
            <w:pPr>
              <w:rPr>
                <w:rFonts w:cstheme="minorHAnsi"/>
              </w:rPr>
            </w:pPr>
            <w:r w:rsidRPr="009D16BE">
              <w:rPr>
                <w:rFonts w:cstheme="minorHAnsi"/>
              </w:rPr>
              <w:t>LOADID</w:t>
            </w:r>
          </w:p>
        </w:tc>
        <w:tc>
          <w:tcPr>
            <w:tcW w:w="593" w:type="dxa"/>
            <w:noWrap/>
          </w:tcPr>
          <w:p w:rsidRPr="009D16BE" w:rsidR="003E18B4" w:rsidP="00494350" w:rsidRDefault="003E18B4" w14:paraId="1BA71E7F" w14:textId="77777777">
            <w:pPr>
              <w:rPr>
                <w:rFonts w:cstheme="minorHAnsi"/>
              </w:rPr>
            </w:pPr>
            <w:r w:rsidRPr="009D16BE">
              <w:rPr>
                <w:rFonts w:cstheme="minorHAnsi"/>
              </w:rPr>
              <w:t>NO</w:t>
            </w:r>
          </w:p>
        </w:tc>
        <w:tc>
          <w:tcPr>
            <w:tcW w:w="921" w:type="dxa"/>
            <w:noWrap/>
          </w:tcPr>
          <w:p w:rsidRPr="009D16BE" w:rsidR="003E18B4" w:rsidP="00494350" w:rsidRDefault="003E18B4" w14:paraId="7549A4AE" w14:textId="77777777">
            <w:pPr>
              <w:rPr>
                <w:rFonts w:cstheme="minorHAnsi"/>
              </w:rPr>
            </w:pPr>
            <w:r w:rsidRPr="009D16BE">
              <w:rPr>
                <w:rFonts w:cstheme="minorHAnsi"/>
              </w:rPr>
              <w:t>NO</w:t>
            </w:r>
          </w:p>
        </w:tc>
        <w:tc>
          <w:tcPr>
            <w:tcW w:w="2160" w:type="dxa"/>
            <w:noWrap/>
          </w:tcPr>
          <w:p w:rsidRPr="009D16BE" w:rsidR="003E18B4" w:rsidP="00494350" w:rsidRDefault="003E18B4" w14:paraId="253FB068" w14:textId="77777777">
            <w:pPr>
              <w:rPr>
                <w:rFonts w:cstheme="minorHAnsi"/>
              </w:rPr>
            </w:pPr>
            <w:r w:rsidRPr="009D16BE">
              <w:rPr>
                <w:rFonts w:cstheme="minorHAnsi"/>
              </w:rPr>
              <w:t>BIGINT</w:t>
            </w:r>
          </w:p>
        </w:tc>
      </w:tr>
      <w:tr w:rsidRPr="009D16BE" w:rsidR="003E18B4" w:rsidTr="00494350" w14:paraId="7342D709" w14:textId="77777777">
        <w:trPr>
          <w:trHeight w:val="300"/>
        </w:trPr>
        <w:tc>
          <w:tcPr>
            <w:tcW w:w="4604" w:type="dxa"/>
            <w:noWrap/>
          </w:tcPr>
          <w:p w:rsidRPr="009D16BE" w:rsidR="003E18B4" w:rsidP="00494350" w:rsidRDefault="003E18B4" w14:paraId="3E82C3DA" w14:textId="77777777">
            <w:pPr>
              <w:rPr>
                <w:rFonts w:cstheme="minorHAnsi"/>
              </w:rPr>
            </w:pPr>
            <w:r w:rsidRPr="009D16BE">
              <w:rPr>
                <w:rFonts w:cstheme="minorHAnsi"/>
              </w:rPr>
              <w:t>ETL PHASE</w:t>
            </w:r>
          </w:p>
        </w:tc>
        <w:tc>
          <w:tcPr>
            <w:tcW w:w="593" w:type="dxa"/>
            <w:noWrap/>
          </w:tcPr>
          <w:p w:rsidRPr="009D16BE" w:rsidR="003E18B4" w:rsidP="00494350" w:rsidRDefault="003E18B4" w14:paraId="39A052E5" w14:textId="77777777">
            <w:pPr>
              <w:rPr>
                <w:rFonts w:cstheme="minorHAnsi"/>
              </w:rPr>
            </w:pPr>
            <w:r w:rsidRPr="009D16BE">
              <w:rPr>
                <w:rFonts w:cstheme="minorHAnsi"/>
              </w:rPr>
              <w:t>NO</w:t>
            </w:r>
          </w:p>
        </w:tc>
        <w:tc>
          <w:tcPr>
            <w:tcW w:w="921" w:type="dxa"/>
            <w:noWrap/>
          </w:tcPr>
          <w:p w:rsidRPr="009D16BE" w:rsidR="003E18B4" w:rsidP="00494350" w:rsidRDefault="003E18B4" w14:paraId="5698E6B8" w14:textId="77777777">
            <w:pPr>
              <w:rPr>
                <w:rFonts w:cstheme="minorHAnsi"/>
              </w:rPr>
            </w:pPr>
            <w:r w:rsidRPr="009D16BE">
              <w:rPr>
                <w:rFonts w:cstheme="minorHAnsi"/>
              </w:rPr>
              <w:t>YES</w:t>
            </w:r>
          </w:p>
        </w:tc>
        <w:tc>
          <w:tcPr>
            <w:tcW w:w="2160" w:type="dxa"/>
            <w:noWrap/>
          </w:tcPr>
          <w:p w:rsidRPr="009D16BE" w:rsidR="003E18B4" w:rsidP="00494350" w:rsidRDefault="003E18B4" w14:paraId="42D7FE48" w14:textId="77777777">
            <w:pPr>
              <w:rPr>
                <w:rFonts w:cstheme="minorHAnsi"/>
              </w:rPr>
            </w:pPr>
            <w:r w:rsidRPr="009D16BE">
              <w:rPr>
                <w:rFonts w:cstheme="minorHAnsi"/>
              </w:rPr>
              <w:t>NVARCHAR</w:t>
            </w:r>
          </w:p>
        </w:tc>
      </w:tr>
      <w:tr w:rsidRPr="009D16BE" w:rsidR="003E18B4" w:rsidTr="00494350" w14:paraId="76B40B06" w14:textId="77777777">
        <w:trPr>
          <w:trHeight w:val="300"/>
        </w:trPr>
        <w:tc>
          <w:tcPr>
            <w:tcW w:w="4604" w:type="dxa"/>
            <w:noWrap/>
          </w:tcPr>
          <w:p w:rsidRPr="009D16BE" w:rsidR="003E18B4" w:rsidP="00494350" w:rsidRDefault="003E18B4" w14:paraId="66406E07" w14:textId="77777777">
            <w:pPr>
              <w:rPr>
                <w:rFonts w:cstheme="minorHAnsi"/>
              </w:rPr>
            </w:pPr>
            <w:r w:rsidRPr="009D16BE">
              <w:rPr>
                <w:rFonts w:cstheme="minorHAnsi"/>
              </w:rPr>
              <w:t>PACKAGENAME</w:t>
            </w:r>
          </w:p>
        </w:tc>
        <w:tc>
          <w:tcPr>
            <w:tcW w:w="593" w:type="dxa"/>
            <w:noWrap/>
          </w:tcPr>
          <w:p w:rsidRPr="009D16BE" w:rsidR="003E18B4" w:rsidP="00494350" w:rsidRDefault="003E18B4" w14:paraId="50C9E2D3" w14:textId="77777777">
            <w:pPr>
              <w:rPr>
                <w:rFonts w:cstheme="minorHAnsi"/>
              </w:rPr>
            </w:pPr>
            <w:r w:rsidRPr="009D16BE">
              <w:rPr>
                <w:rFonts w:cstheme="minorHAnsi"/>
              </w:rPr>
              <w:t>NO</w:t>
            </w:r>
          </w:p>
        </w:tc>
        <w:tc>
          <w:tcPr>
            <w:tcW w:w="921" w:type="dxa"/>
            <w:noWrap/>
          </w:tcPr>
          <w:p w:rsidRPr="009D16BE" w:rsidR="003E18B4" w:rsidP="00494350" w:rsidRDefault="003E18B4" w14:paraId="6C0FA226" w14:textId="77777777">
            <w:pPr>
              <w:rPr>
                <w:rFonts w:cstheme="minorHAnsi"/>
              </w:rPr>
            </w:pPr>
            <w:r w:rsidRPr="009D16BE">
              <w:rPr>
                <w:rFonts w:cstheme="minorHAnsi"/>
              </w:rPr>
              <w:t>YES</w:t>
            </w:r>
          </w:p>
        </w:tc>
        <w:tc>
          <w:tcPr>
            <w:tcW w:w="2160" w:type="dxa"/>
            <w:noWrap/>
          </w:tcPr>
          <w:p w:rsidRPr="009D16BE" w:rsidR="003E18B4" w:rsidP="00494350" w:rsidRDefault="003E18B4" w14:paraId="2ECC826B" w14:textId="77777777">
            <w:pPr>
              <w:rPr>
                <w:rFonts w:cstheme="minorHAnsi"/>
              </w:rPr>
            </w:pPr>
            <w:r w:rsidRPr="009D16BE">
              <w:rPr>
                <w:rFonts w:cstheme="minorHAnsi"/>
              </w:rPr>
              <w:t>NVARCHAR</w:t>
            </w:r>
          </w:p>
        </w:tc>
      </w:tr>
      <w:tr w:rsidRPr="009D16BE" w:rsidR="003E18B4" w:rsidTr="00494350" w14:paraId="777D8DDF" w14:textId="77777777">
        <w:trPr>
          <w:trHeight w:val="300"/>
        </w:trPr>
        <w:tc>
          <w:tcPr>
            <w:tcW w:w="4604" w:type="dxa"/>
            <w:noWrap/>
          </w:tcPr>
          <w:p w:rsidRPr="009D16BE" w:rsidR="003E18B4" w:rsidP="00494350" w:rsidRDefault="003E18B4" w14:paraId="7417E24F" w14:textId="77777777">
            <w:pPr>
              <w:rPr>
                <w:rFonts w:cstheme="minorHAnsi"/>
              </w:rPr>
            </w:pPr>
            <w:r w:rsidRPr="009D16BE">
              <w:rPr>
                <w:rFonts w:cstheme="minorHAnsi"/>
              </w:rPr>
              <w:t>STATUS</w:t>
            </w:r>
          </w:p>
        </w:tc>
        <w:tc>
          <w:tcPr>
            <w:tcW w:w="593" w:type="dxa"/>
            <w:noWrap/>
          </w:tcPr>
          <w:p w:rsidRPr="009D16BE" w:rsidR="003E18B4" w:rsidP="00494350" w:rsidRDefault="003E18B4" w14:paraId="5351D7BA" w14:textId="77777777">
            <w:pPr>
              <w:rPr>
                <w:rFonts w:cstheme="minorHAnsi"/>
              </w:rPr>
            </w:pPr>
            <w:r w:rsidRPr="009D16BE">
              <w:rPr>
                <w:rFonts w:cstheme="minorHAnsi"/>
              </w:rPr>
              <w:t>NO</w:t>
            </w:r>
          </w:p>
        </w:tc>
        <w:tc>
          <w:tcPr>
            <w:tcW w:w="921" w:type="dxa"/>
            <w:noWrap/>
          </w:tcPr>
          <w:p w:rsidRPr="009D16BE" w:rsidR="003E18B4" w:rsidP="00494350" w:rsidRDefault="003E18B4" w14:paraId="05CDCB1F" w14:textId="77777777">
            <w:pPr>
              <w:rPr>
                <w:rFonts w:cstheme="minorHAnsi"/>
              </w:rPr>
            </w:pPr>
            <w:r w:rsidRPr="009D16BE">
              <w:rPr>
                <w:rFonts w:cstheme="minorHAnsi"/>
              </w:rPr>
              <w:t>YES</w:t>
            </w:r>
          </w:p>
        </w:tc>
        <w:tc>
          <w:tcPr>
            <w:tcW w:w="2160" w:type="dxa"/>
            <w:noWrap/>
          </w:tcPr>
          <w:p w:rsidRPr="009D16BE" w:rsidR="003E18B4" w:rsidP="00494350" w:rsidRDefault="003E18B4" w14:paraId="42F621DA" w14:textId="77777777">
            <w:pPr>
              <w:rPr>
                <w:rFonts w:cstheme="minorHAnsi"/>
              </w:rPr>
            </w:pPr>
            <w:r w:rsidRPr="009D16BE">
              <w:rPr>
                <w:rFonts w:cstheme="minorHAnsi"/>
              </w:rPr>
              <w:t>NVARCHAR</w:t>
            </w:r>
          </w:p>
        </w:tc>
      </w:tr>
      <w:tr w:rsidRPr="009D16BE" w:rsidR="003E18B4" w:rsidTr="00494350" w14:paraId="02473E8F" w14:textId="77777777">
        <w:trPr>
          <w:trHeight w:val="300"/>
        </w:trPr>
        <w:tc>
          <w:tcPr>
            <w:tcW w:w="4604" w:type="dxa"/>
            <w:noWrap/>
          </w:tcPr>
          <w:p w:rsidRPr="009D16BE" w:rsidR="003E18B4" w:rsidP="00494350" w:rsidRDefault="003E18B4" w14:paraId="26B89082" w14:textId="77777777">
            <w:pPr>
              <w:rPr>
                <w:rFonts w:cstheme="minorHAnsi"/>
              </w:rPr>
            </w:pPr>
            <w:r w:rsidRPr="009D16BE">
              <w:rPr>
                <w:rFonts w:cstheme="minorHAnsi"/>
              </w:rPr>
              <w:t>PACKAGEID</w:t>
            </w:r>
          </w:p>
        </w:tc>
        <w:tc>
          <w:tcPr>
            <w:tcW w:w="593" w:type="dxa"/>
            <w:noWrap/>
          </w:tcPr>
          <w:p w:rsidRPr="009D16BE" w:rsidR="003E18B4" w:rsidP="00494350" w:rsidRDefault="003E18B4" w14:paraId="118CA5AB" w14:textId="77777777">
            <w:pPr>
              <w:rPr>
                <w:rFonts w:cstheme="minorHAnsi"/>
              </w:rPr>
            </w:pPr>
            <w:r w:rsidRPr="009D16BE">
              <w:rPr>
                <w:rFonts w:cstheme="minorHAnsi"/>
              </w:rPr>
              <w:t>NO</w:t>
            </w:r>
          </w:p>
        </w:tc>
        <w:tc>
          <w:tcPr>
            <w:tcW w:w="921" w:type="dxa"/>
            <w:noWrap/>
          </w:tcPr>
          <w:p w:rsidRPr="009D16BE" w:rsidR="003E18B4" w:rsidP="00494350" w:rsidRDefault="003E18B4" w14:paraId="5BBC4DD0" w14:textId="77777777">
            <w:pPr>
              <w:rPr>
                <w:rFonts w:cstheme="minorHAnsi"/>
              </w:rPr>
            </w:pPr>
            <w:r w:rsidRPr="009D16BE">
              <w:rPr>
                <w:rFonts w:cstheme="minorHAnsi"/>
              </w:rPr>
              <w:t>YES</w:t>
            </w:r>
          </w:p>
        </w:tc>
        <w:tc>
          <w:tcPr>
            <w:tcW w:w="2160" w:type="dxa"/>
            <w:noWrap/>
          </w:tcPr>
          <w:p w:rsidRPr="009D16BE" w:rsidR="003E18B4" w:rsidP="00494350" w:rsidRDefault="003E18B4" w14:paraId="62020358" w14:textId="77777777">
            <w:pPr>
              <w:rPr>
                <w:rFonts w:cstheme="minorHAnsi"/>
              </w:rPr>
            </w:pPr>
            <w:r w:rsidRPr="009D16BE">
              <w:rPr>
                <w:rFonts w:cstheme="minorHAnsi"/>
              </w:rPr>
              <w:t>NVARCHAR</w:t>
            </w:r>
          </w:p>
        </w:tc>
      </w:tr>
      <w:tr w:rsidRPr="009D16BE" w:rsidR="003E18B4" w:rsidTr="00494350" w14:paraId="0F212657" w14:textId="77777777">
        <w:trPr>
          <w:trHeight w:val="300"/>
        </w:trPr>
        <w:tc>
          <w:tcPr>
            <w:tcW w:w="4604" w:type="dxa"/>
            <w:noWrap/>
          </w:tcPr>
          <w:p w:rsidRPr="009D16BE" w:rsidR="003E18B4" w:rsidP="00494350" w:rsidRDefault="003E18B4" w14:paraId="0237A388" w14:textId="77777777">
            <w:pPr>
              <w:rPr>
                <w:rFonts w:cstheme="minorHAnsi"/>
              </w:rPr>
            </w:pPr>
            <w:r w:rsidRPr="009D16BE">
              <w:rPr>
                <w:rFonts w:cstheme="minorHAnsi"/>
              </w:rPr>
              <w:t>PACKAGEVERSION</w:t>
            </w:r>
          </w:p>
        </w:tc>
        <w:tc>
          <w:tcPr>
            <w:tcW w:w="593" w:type="dxa"/>
            <w:noWrap/>
          </w:tcPr>
          <w:p w:rsidRPr="009D16BE" w:rsidR="003E18B4" w:rsidP="00494350" w:rsidRDefault="003E18B4" w14:paraId="2B895900" w14:textId="77777777">
            <w:pPr>
              <w:rPr>
                <w:rFonts w:cstheme="minorHAnsi"/>
              </w:rPr>
            </w:pPr>
            <w:r w:rsidRPr="009D16BE">
              <w:rPr>
                <w:rFonts w:cstheme="minorHAnsi"/>
              </w:rPr>
              <w:t>NO</w:t>
            </w:r>
          </w:p>
        </w:tc>
        <w:tc>
          <w:tcPr>
            <w:tcW w:w="921" w:type="dxa"/>
            <w:noWrap/>
          </w:tcPr>
          <w:p w:rsidRPr="009D16BE" w:rsidR="003E18B4" w:rsidP="00494350" w:rsidRDefault="003E18B4" w14:paraId="4F280F24" w14:textId="77777777">
            <w:pPr>
              <w:rPr>
                <w:rFonts w:cstheme="minorHAnsi"/>
              </w:rPr>
            </w:pPr>
            <w:r w:rsidRPr="009D16BE">
              <w:rPr>
                <w:rFonts w:cstheme="minorHAnsi"/>
              </w:rPr>
              <w:t>YES</w:t>
            </w:r>
          </w:p>
        </w:tc>
        <w:tc>
          <w:tcPr>
            <w:tcW w:w="2160" w:type="dxa"/>
            <w:noWrap/>
          </w:tcPr>
          <w:p w:rsidRPr="009D16BE" w:rsidR="003E18B4" w:rsidP="00494350" w:rsidRDefault="003E18B4" w14:paraId="4ED9A87A" w14:textId="77777777">
            <w:pPr>
              <w:rPr>
                <w:rFonts w:cstheme="minorHAnsi"/>
              </w:rPr>
            </w:pPr>
            <w:r w:rsidRPr="009D16BE">
              <w:rPr>
                <w:rFonts w:cstheme="minorHAnsi"/>
              </w:rPr>
              <w:t>VARCHAR</w:t>
            </w:r>
          </w:p>
        </w:tc>
      </w:tr>
      <w:tr w:rsidRPr="009D16BE" w:rsidR="003E18B4" w:rsidTr="00494350" w14:paraId="5E87A49A" w14:textId="77777777">
        <w:trPr>
          <w:trHeight w:val="300"/>
        </w:trPr>
        <w:tc>
          <w:tcPr>
            <w:tcW w:w="4604" w:type="dxa"/>
            <w:noWrap/>
          </w:tcPr>
          <w:p w:rsidRPr="009D16BE" w:rsidR="003E18B4" w:rsidP="00494350" w:rsidRDefault="003E18B4" w14:paraId="05C89F2A" w14:textId="77777777">
            <w:pPr>
              <w:rPr>
                <w:rFonts w:cstheme="minorHAnsi"/>
              </w:rPr>
            </w:pPr>
            <w:r w:rsidRPr="009D16BE">
              <w:rPr>
                <w:rFonts w:cstheme="minorHAnsi"/>
              </w:rPr>
              <w:t>STARTTIME</w:t>
            </w:r>
          </w:p>
        </w:tc>
        <w:tc>
          <w:tcPr>
            <w:tcW w:w="593" w:type="dxa"/>
            <w:noWrap/>
          </w:tcPr>
          <w:p w:rsidRPr="009D16BE" w:rsidR="003E18B4" w:rsidP="00494350" w:rsidRDefault="003E18B4" w14:paraId="7C8ED3A3" w14:textId="77777777">
            <w:pPr>
              <w:rPr>
                <w:rFonts w:cstheme="minorHAnsi"/>
              </w:rPr>
            </w:pPr>
            <w:r w:rsidRPr="009D16BE">
              <w:rPr>
                <w:rFonts w:cstheme="minorHAnsi"/>
              </w:rPr>
              <w:t>NO</w:t>
            </w:r>
          </w:p>
        </w:tc>
        <w:tc>
          <w:tcPr>
            <w:tcW w:w="921" w:type="dxa"/>
            <w:noWrap/>
          </w:tcPr>
          <w:p w:rsidRPr="009D16BE" w:rsidR="003E18B4" w:rsidP="00494350" w:rsidRDefault="003E18B4" w14:paraId="0E5A1C10" w14:textId="77777777">
            <w:pPr>
              <w:rPr>
                <w:rFonts w:cstheme="minorHAnsi"/>
              </w:rPr>
            </w:pPr>
            <w:r w:rsidRPr="009D16BE">
              <w:rPr>
                <w:rFonts w:cstheme="minorHAnsi"/>
              </w:rPr>
              <w:t>YES</w:t>
            </w:r>
          </w:p>
        </w:tc>
        <w:tc>
          <w:tcPr>
            <w:tcW w:w="2160" w:type="dxa"/>
            <w:noWrap/>
          </w:tcPr>
          <w:p w:rsidRPr="009D16BE" w:rsidR="003E18B4" w:rsidP="00494350" w:rsidRDefault="003E18B4" w14:paraId="31F3516E" w14:textId="77777777">
            <w:pPr>
              <w:rPr>
                <w:rFonts w:cstheme="minorHAnsi"/>
              </w:rPr>
            </w:pPr>
            <w:r w:rsidRPr="009D16BE">
              <w:rPr>
                <w:rFonts w:cstheme="minorHAnsi"/>
              </w:rPr>
              <w:t>DATETIME</w:t>
            </w:r>
          </w:p>
        </w:tc>
      </w:tr>
      <w:tr w:rsidRPr="009D16BE" w:rsidR="003E18B4" w:rsidTr="00494350" w14:paraId="0F74857F" w14:textId="77777777">
        <w:trPr>
          <w:trHeight w:val="300"/>
        </w:trPr>
        <w:tc>
          <w:tcPr>
            <w:tcW w:w="4604" w:type="dxa"/>
            <w:noWrap/>
          </w:tcPr>
          <w:p w:rsidRPr="009D16BE" w:rsidR="003E18B4" w:rsidP="00494350" w:rsidRDefault="003E18B4" w14:paraId="14C29844" w14:textId="77777777">
            <w:pPr>
              <w:rPr>
                <w:rFonts w:cstheme="minorHAnsi"/>
              </w:rPr>
            </w:pPr>
            <w:r w:rsidRPr="009D16BE">
              <w:rPr>
                <w:rFonts w:cstheme="minorHAnsi"/>
              </w:rPr>
              <w:t>ENDTIME</w:t>
            </w:r>
          </w:p>
        </w:tc>
        <w:tc>
          <w:tcPr>
            <w:tcW w:w="593" w:type="dxa"/>
            <w:noWrap/>
          </w:tcPr>
          <w:p w:rsidRPr="009D16BE" w:rsidR="003E18B4" w:rsidP="00494350" w:rsidRDefault="003E18B4" w14:paraId="085826E6" w14:textId="77777777">
            <w:pPr>
              <w:rPr>
                <w:rFonts w:cstheme="minorHAnsi"/>
              </w:rPr>
            </w:pPr>
            <w:r w:rsidRPr="009D16BE">
              <w:rPr>
                <w:rFonts w:cstheme="minorHAnsi"/>
              </w:rPr>
              <w:t>NO</w:t>
            </w:r>
          </w:p>
        </w:tc>
        <w:tc>
          <w:tcPr>
            <w:tcW w:w="921" w:type="dxa"/>
            <w:noWrap/>
          </w:tcPr>
          <w:p w:rsidRPr="009D16BE" w:rsidR="003E18B4" w:rsidP="00494350" w:rsidRDefault="003E18B4" w14:paraId="38D8EFE4" w14:textId="77777777">
            <w:pPr>
              <w:rPr>
                <w:rFonts w:cstheme="minorHAnsi"/>
              </w:rPr>
            </w:pPr>
            <w:r w:rsidRPr="009D16BE">
              <w:rPr>
                <w:rFonts w:cstheme="minorHAnsi"/>
              </w:rPr>
              <w:t>YES</w:t>
            </w:r>
          </w:p>
        </w:tc>
        <w:tc>
          <w:tcPr>
            <w:tcW w:w="2160" w:type="dxa"/>
            <w:noWrap/>
          </w:tcPr>
          <w:p w:rsidRPr="009D16BE" w:rsidR="003E18B4" w:rsidP="00494350" w:rsidRDefault="003E18B4" w14:paraId="7577C95A" w14:textId="77777777">
            <w:pPr>
              <w:rPr>
                <w:rFonts w:cstheme="minorHAnsi"/>
              </w:rPr>
            </w:pPr>
            <w:r w:rsidRPr="009D16BE">
              <w:rPr>
                <w:rFonts w:cstheme="minorHAnsi"/>
              </w:rPr>
              <w:t>DATETIME</w:t>
            </w:r>
          </w:p>
        </w:tc>
      </w:tr>
      <w:tr w:rsidRPr="009D16BE" w:rsidR="003E18B4" w:rsidTr="00494350" w14:paraId="05BE81D1" w14:textId="77777777">
        <w:trPr>
          <w:trHeight w:val="300"/>
        </w:trPr>
        <w:tc>
          <w:tcPr>
            <w:tcW w:w="4604" w:type="dxa"/>
            <w:noWrap/>
          </w:tcPr>
          <w:p w:rsidRPr="009D16BE" w:rsidR="003E18B4" w:rsidP="00494350" w:rsidRDefault="003E18B4" w14:paraId="04322019" w14:textId="77777777">
            <w:pPr>
              <w:rPr>
                <w:rFonts w:cstheme="minorHAnsi"/>
              </w:rPr>
            </w:pPr>
            <w:r w:rsidRPr="009D16BE">
              <w:rPr>
                <w:rFonts w:cstheme="minorHAnsi"/>
              </w:rPr>
              <w:t>EXECUTEDBY</w:t>
            </w:r>
          </w:p>
        </w:tc>
        <w:tc>
          <w:tcPr>
            <w:tcW w:w="593" w:type="dxa"/>
            <w:noWrap/>
          </w:tcPr>
          <w:p w:rsidRPr="009D16BE" w:rsidR="003E18B4" w:rsidP="00494350" w:rsidRDefault="003E18B4" w14:paraId="12061316" w14:textId="77777777">
            <w:pPr>
              <w:rPr>
                <w:rFonts w:cstheme="minorHAnsi"/>
              </w:rPr>
            </w:pPr>
            <w:r w:rsidRPr="009D16BE">
              <w:rPr>
                <w:rFonts w:cstheme="minorHAnsi"/>
              </w:rPr>
              <w:t>NO</w:t>
            </w:r>
          </w:p>
        </w:tc>
        <w:tc>
          <w:tcPr>
            <w:tcW w:w="921" w:type="dxa"/>
            <w:noWrap/>
          </w:tcPr>
          <w:p w:rsidRPr="009D16BE" w:rsidR="003E18B4" w:rsidP="00494350" w:rsidRDefault="003E18B4" w14:paraId="0E16E8B8" w14:textId="77777777">
            <w:pPr>
              <w:rPr>
                <w:rFonts w:cstheme="minorHAnsi"/>
              </w:rPr>
            </w:pPr>
            <w:r w:rsidRPr="009D16BE">
              <w:rPr>
                <w:rFonts w:cstheme="minorHAnsi"/>
              </w:rPr>
              <w:t>NO</w:t>
            </w:r>
          </w:p>
        </w:tc>
        <w:tc>
          <w:tcPr>
            <w:tcW w:w="2160" w:type="dxa"/>
            <w:noWrap/>
          </w:tcPr>
          <w:p w:rsidRPr="009D16BE" w:rsidR="003E18B4" w:rsidP="00494350" w:rsidRDefault="003E18B4" w14:paraId="1FEA9763" w14:textId="77777777">
            <w:pPr>
              <w:rPr>
                <w:rFonts w:cstheme="minorHAnsi"/>
              </w:rPr>
            </w:pPr>
            <w:r w:rsidRPr="009D16BE">
              <w:rPr>
                <w:rFonts w:cstheme="minorHAnsi"/>
              </w:rPr>
              <w:t>NVARCHAR</w:t>
            </w:r>
          </w:p>
        </w:tc>
      </w:tr>
    </w:tbl>
    <w:p w:rsidRPr="009D16BE" w:rsidR="003E18B4" w:rsidP="0018304F" w:rsidRDefault="00BB05FF" w14:paraId="6999FBBC" w14:textId="34A5CB10">
      <w:pPr>
        <w:pStyle w:val="Heading4"/>
        <w:rPr>
          <w:rFonts w:cstheme="minorHAnsi"/>
        </w:rPr>
      </w:pPr>
      <w:bookmarkStart w:name="_Toc23362973" w:id="381"/>
      <w:r w:rsidRPr="009D16BE">
        <w:rPr>
          <w:rFonts w:cstheme="minorHAnsi"/>
        </w:rPr>
        <w:t>5</w:t>
      </w:r>
      <w:r w:rsidRPr="009D16BE" w:rsidR="003E18B4">
        <w:rPr>
          <w:rFonts w:cstheme="minorHAnsi"/>
        </w:rPr>
        <w:t xml:space="preserve">.2.2. </w:t>
      </w:r>
      <w:proofErr w:type="spellStart"/>
      <w:r w:rsidRPr="009D16BE" w:rsidR="003E18B4">
        <w:rPr>
          <w:rFonts w:cstheme="minorHAnsi"/>
        </w:rPr>
        <w:t>ETLLoadSummary</w:t>
      </w:r>
      <w:bookmarkEnd w:id="381"/>
      <w:proofErr w:type="spellEnd"/>
    </w:p>
    <w:p w:rsidRPr="009D16BE" w:rsidR="003E18B4" w:rsidP="003E18B4" w:rsidRDefault="00951FE5" w14:paraId="535B495E" w14:textId="5B06AC03">
      <w:pPr>
        <w:jc w:val="both"/>
        <w:rPr>
          <w:rFonts w:cstheme="minorHAnsi"/>
        </w:rPr>
      </w:pPr>
      <w:r w:rsidRPr="009D16BE">
        <w:rPr>
          <w:rFonts w:cstheme="minorHAnsi"/>
        </w:rPr>
        <w:t xml:space="preserve">The end to end load for every extract consists of Transform, Construct and </w:t>
      </w:r>
      <w:r w:rsidR="005B28A1">
        <w:rPr>
          <w:rFonts w:cstheme="minorHAnsi"/>
        </w:rPr>
        <w:t>QCF</w:t>
      </w:r>
      <w:r w:rsidRPr="009D16BE">
        <w:rPr>
          <w:rFonts w:cstheme="minorHAnsi"/>
        </w:rPr>
        <w:t xml:space="preserve"> ETL Execution. </w:t>
      </w:r>
      <w:r w:rsidRPr="009D16BE" w:rsidR="003E18B4">
        <w:rPr>
          <w:rFonts w:cstheme="minorHAnsi"/>
        </w:rPr>
        <w:t>This table captures all details of the end to end load</w:t>
      </w:r>
      <w:r w:rsidRPr="009D16BE">
        <w:rPr>
          <w:rFonts w:cstheme="minorHAnsi"/>
        </w:rPr>
        <w:t xml:space="preserve"> and stores metadata of the end to end load.</w:t>
      </w:r>
      <w:r w:rsidR="00660C7F">
        <w:rPr>
          <w:rFonts w:cstheme="minorHAnsi"/>
        </w:rPr>
        <w:t xml:space="preserve"> Data is</w:t>
      </w:r>
      <w:r w:rsidRPr="009D16BE" w:rsidR="00660C7F">
        <w:rPr>
          <w:rFonts w:cstheme="minorHAnsi"/>
        </w:rPr>
        <w:t xml:space="preserve"> populated </w:t>
      </w:r>
      <w:r w:rsidR="00660C7F">
        <w:rPr>
          <w:rFonts w:cstheme="minorHAnsi"/>
        </w:rPr>
        <w:t>at runtime by the SSIS ETL package</w:t>
      </w:r>
      <w:r w:rsidRPr="009D16BE" w:rsidR="00660C7F">
        <w:rPr>
          <w:rFonts w:cstheme="minorHAnsi"/>
        </w:rPr>
        <w:t>.</w:t>
      </w:r>
    </w:p>
    <w:tbl>
      <w:tblPr>
        <w:tblW w:w="8278" w:type="dxa"/>
        <w:tblInd w:w="7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604"/>
        <w:gridCol w:w="593"/>
        <w:gridCol w:w="921"/>
        <w:gridCol w:w="2160"/>
      </w:tblGrid>
      <w:tr w:rsidRPr="009D16BE" w:rsidR="003E18B4" w:rsidTr="0085100E" w14:paraId="3D45A292" w14:textId="77777777">
        <w:trPr>
          <w:trHeight w:val="300"/>
          <w:tblHeader/>
        </w:trPr>
        <w:tc>
          <w:tcPr>
            <w:tcW w:w="4604" w:type="dxa"/>
            <w:shd w:val="clear" w:color="auto" w:fill="000000" w:themeFill="text1"/>
            <w:noWrap/>
            <w:vAlign w:val="bottom"/>
            <w:hideMark/>
          </w:tcPr>
          <w:p w:rsidRPr="009D16BE" w:rsidR="003E18B4" w:rsidP="00494350" w:rsidRDefault="003E18B4" w14:paraId="410CCAD5" w14:textId="77777777">
            <w:pPr>
              <w:rPr>
                <w:rFonts w:cstheme="minorHAnsi"/>
                <w:b/>
              </w:rPr>
            </w:pPr>
            <w:r w:rsidRPr="009D16BE">
              <w:rPr>
                <w:rFonts w:cstheme="minorHAnsi"/>
                <w:b/>
              </w:rPr>
              <w:t>COLUMN NAME</w:t>
            </w:r>
          </w:p>
        </w:tc>
        <w:tc>
          <w:tcPr>
            <w:tcW w:w="593" w:type="dxa"/>
            <w:shd w:val="clear" w:color="auto" w:fill="000000" w:themeFill="text1"/>
            <w:noWrap/>
            <w:vAlign w:val="bottom"/>
            <w:hideMark/>
          </w:tcPr>
          <w:p w:rsidRPr="009D16BE" w:rsidR="003E18B4" w:rsidP="00494350" w:rsidRDefault="003E18B4" w14:paraId="22CE341C" w14:textId="77777777">
            <w:pPr>
              <w:rPr>
                <w:rFonts w:cstheme="minorHAnsi"/>
                <w:b/>
              </w:rPr>
            </w:pPr>
            <w:r w:rsidRPr="009D16BE">
              <w:rPr>
                <w:rFonts w:cstheme="minorHAnsi"/>
                <w:b/>
              </w:rPr>
              <w:t>PK</w:t>
            </w:r>
          </w:p>
        </w:tc>
        <w:tc>
          <w:tcPr>
            <w:tcW w:w="921" w:type="dxa"/>
            <w:shd w:val="clear" w:color="auto" w:fill="000000" w:themeFill="text1"/>
            <w:noWrap/>
            <w:vAlign w:val="bottom"/>
            <w:hideMark/>
          </w:tcPr>
          <w:p w:rsidRPr="009D16BE" w:rsidR="003E18B4" w:rsidP="00494350" w:rsidRDefault="003E18B4" w14:paraId="5BB1CAC5" w14:textId="77777777">
            <w:pPr>
              <w:rPr>
                <w:rFonts w:cstheme="minorHAnsi"/>
                <w:b/>
              </w:rPr>
            </w:pPr>
            <w:r w:rsidRPr="009D16BE">
              <w:rPr>
                <w:rFonts w:cstheme="minorHAnsi"/>
                <w:b/>
              </w:rPr>
              <w:t>NULL?</w:t>
            </w:r>
          </w:p>
        </w:tc>
        <w:tc>
          <w:tcPr>
            <w:tcW w:w="2160" w:type="dxa"/>
            <w:shd w:val="clear" w:color="auto" w:fill="000000" w:themeFill="text1"/>
            <w:noWrap/>
            <w:vAlign w:val="bottom"/>
            <w:hideMark/>
          </w:tcPr>
          <w:p w:rsidRPr="009D16BE" w:rsidR="003E18B4" w:rsidP="00494350" w:rsidRDefault="003E18B4" w14:paraId="4EBCD509" w14:textId="77777777">
            <w:pPr>
              <w:rPr>
                <w:rFonts w:cstheme="minorHAnsi"/>
                <w:b/>
              </w:rPr>
            </w:pPr>
            <w:r w:rsidRPr="009D16BE">
              <w:rPr>
                <w:rFonts w:cstheme="minorHAnsi"/>
                <w:b/>
              </w:rPr>
              <w:t xml:space="preserve">DATA </w:t>
            </w:r>
            <w:commentRangeStart w:id="382"/>
            <w:r w:rsidRPr="009D16BE">
              <w:rPr>
                <w:rFonts w:cstheme="minorHAnsi"/>
                <w:b/>
              </w:rPr>
              <w:t>TYPE</w:t>
            </w:r>
            <w:commentRangeEnd w:id="382"/>
            <w:r w:rsidRPr="009D16BE">
              <w:rPr>
                <w:rStyle w:val="CommentReference"/>
                <w:rFonts w:cstheme="minorHAnsi"/>
                <w:lang w:eastAsia="en-AU"/>
              </w:rPr>
              <w:commentReference w:id="382"/>
            </w:r>
          </w:p>
        </w:tc>
      </w:tr>
      <w:tr w:rsidRPr="009D16BE" w:rsidR="003E18B4" w:rsidTr="0085100E" w14:paraId="0BADF3BE" w14:textId="77777777">
        <w:trPr>
          <w:trHeight w:val="300"/>
        </w:trPr>
        <w:tc>
          <w:tcPr>
            <w:tcW w:w="4604" w:type="dxa"/>
            <w:noWrap/>
          </w:tcPr>
          <w:p w:rsidRPr="009D16BE" w:rsidR="003E18B4" w:rsidP="00494350" w:rsidRDefault="003E18B4" w14:paraId="337A8EE3" w14:textId="77777777">
            <w:pPr>
              <w:rPr>
                <w:rFonts w:cstheme="minorHAnsi"/>
              </w:rPr>
            </w:pPr>
            <w:r w:rsidRPr="009D16BE">
              <w:rPr>
                <w:rFonts w:cstheme="minorHAnsi"/>
              </w:rPr>
              <w:t>LOADID</w:t>
            </w:r>
          </w:p>
        </w:tc>
        <w:tc>
          <w:tcPr>
            <w:tcW w:w="593" w:type="dxa"/>
            <w:noWrap/>
          </w:tcPr>
          <w:p w:rsidRPr="009D16BE" w:rsidR="003E18B4" w:rsidP="00494350" w:rsidRDefault="003E18B4" w14:paraId="7FC857C1" w14:textId="77777777">
            <w:pPr>
              <w:rPr>
                <w:rFonts w:cstheme="minorHAnsi"/>
              </w:rPr>
            </w:pPr>
            <w:r w:rsidRPr="009D16BE">
              <w:rPr>
                <w:rFonts w:cstheme="minorHAnsi"/>
              </w:rPr>
              <w:t>YES</w:t>
            </w:r>
          </w:p>
        </w:tc>
        <w:tc>
          <w:tcPr>
            <w:tcW w:w="921" w:type="dxa"/>
            <w:noWrap/>
          </w:tcPr>
          <w:p w:rsidRPr="009D16BE" w:rsidR="003E18B4" w:rsidP="00494350" w:rsidRDefault="003E18B4" w14:paraId="43DB7748" w14:textId="77777777">
            <w:pPr>
              <w:rPr>
                <w:rFonts w:cstheme="minorHAnsi"/>
              </w:rPr>
            </w:pPr>
            <w:r w:rsidRPr="009D16BE">
              <w:rPr>
                <w:rFonts w:cstheme="minorHAnsi"/>
              </w:rPr>
              <w:t>NO</w:t>
            </w:r>
          </w:p>
        </w:tc>
        <w:tc>
          <w:tcPr>
            <w:tcW w:w="2160" w:type="dxa"/>
            <w:noWrap/>
          </w:tcPr>
          <w:p w:rsidRPr="009D16BE" w:rsidR="003E18B4" w:rsidP="00494350" w:rsidRDefault="003E18B4" w14:paraId="557BDBD9" w14:textId="77777777">
            <w:pPr>
              <w:rPr>
                <w:rFonts w:cstheme="minorHAnsi"/>
              </w:rPr>
            </w:pPr>
            <w:r w:rsidRPr="009D16BE">
              <w:rPr>
                <w:rFonts w:cstheme="minorHAnsi"/>
              </w:rPr>
              <w:t>BIGINT</w:t>
            </w:r>
          </w:p>
        </w:tc>
      </w:tr>
      <w:tr w:rsidRPr="009D16BE" w:rsidR="003E18B4" w:rsidTr="0085100E" w14:paraId="0731589C" w14:textId="77777777">
        <w:trPr>
          <w:trHeight w:val="300"/>
        </w:trPr>
        <w:tc>
          <w:tcPr>
            <w:tcW w:w="4604" w:type="dxa"/>
            <w:noWrap/>
          </w:tcPr>
          <w:p w:rsidRPr="009D16BE" w:rsidR="003E18B4" w:rsidP="00494350" w:rsidRDefault="003E18B4" w14:paraId="2B6C86AF" w14:textId="77777777">
            <w:pPr>
              <w:rPr>
                <w:rFonts w:cstheme="minorHAnsi"/>
              </w:rPr>
            </w:pPr>
            <w:r w:rsidRPr="009D16BE">
              <w:rPr>
                <w:rFonts w:cstheme="minorHAnsi"/>
              </w:rPr>
              <w:t>LOADNAME</w:t>
            </w:r>
          </w:p>
        </w:tc>
        <w:tc>
          <w:tcPr>
            <w:tcW w:w="593" w:type="dxa"/>
            <w:noWrap/>
          </w:tcPr>
          <w:p w:rsidRPr="009D16BE" w:rsidR="003E18B4" w:rsidP="00494350" w:rsidRDefault="003E18B4" w14:paraId="7D77A610" w14:textId="77777777">
            <w:pPr>
              <w:rPr>
                <w:rFonts w:cstheme="minorHAnsi"/>
              </w:rPr>
            </w:pPr>
            <w:r w:rsidRPr="009D16BE">
              <w:rPr>
                <w:rFonts w:cstheme="minorHAnsi"/>
              </w:rPr>
              <w:t>NO</w:t>
            </w:r>
          </w:p>
        </w:tc>
        <w:tc>
          <w:tcPr>
            <w:tcW w:w="921" w:type="dxa"/>
            <w:noWrap/>
          </w:tcPr>
          <w:p w:rsidRPr="009D16BE" w:rsidR="003E18B4" w:rsidP="00494350" w:rsidRDefault="003E18B4" w14:paraId="722AA062" w14:textId="77777777">
            <w:pPr>
              <w:rPr>
                <w:rFonts w:cstheme="minorHAnsi"/>
              </w:rPr>
            </w:pPr>
            <w:r w:rsidRPr="009D16BE">
              <w:rPr>
                <w:rFonts w:cstheme="minorHAnsi"/>
              </w:rPr>
              <w:t>YES</w:t>
            </w:r>
          </w:p>
        </w:tc>
        <w:tc>
          <w:tcPr>
            <w:tcW w:w="2160" w:type="dxa"/>
            <w:noWrap/>
          </w:tcPr>
          <w:p w:rsidRPr="009D16BE" w:rsidR="003E18B4" w:rsidP="00494350" w:rsidRDefault="003E18B4" w14:paraId="6857B115" w14:textId="77777777">
            <w:pPr>
              <w:rPr>
                <w:rFonts w:cstheme="minorHAnsi"/>
              </w:rPr>
            </w:pPr>
            <w:r w:rsidRPr="009D16BE">
              <w:rPr>
                <w:rFonts w:cstheme="minorHAnsi"/>
              </w:rPr>
              <w:t>NVARCHAR</w:t>
            </w:r>
          </w:p>
        </w:tc>
      </w:tr>
      <w:tr w:rsidRPr="009D16BE" w:rsidR="003E18B4" w:rsidTr="0085100E" w14:paraId="7C6E36F0" w14:textId="77777777">
        <w:trPr>
          <w:trHeight w:val="300"/>
        </w:trPr>
        <w:tc>
          <w:tcPr>
            <w:tcW w:w="4604" w:type="dxa"/>
            <w:noWrap/>
          </w:tcPr>
          <w:p w:rsidRPr="009D16BE" w:rsidR="003E18B4" w:rsidP="00494350" w:rsidRDefault="003E18B4" w14:paraId="0B211451" w14:textId="77777777">
            <w:pPr>
              <w:rPr>
                <w:rFonts w:cstheme="minorHAnsi"/>
              </w:rPr>
            </w:pPr>
            <w:r w:rsidRPr="009D16BE">
              <w:rPr>
                <w:rFonts w:cstheme="minorHAnsi"/>
              </w:rPr>
              <w:t>ETL PHASE</w:t>
            </w:r>
          </w:p>
        </w:tc>
        <w:tc>
          <w:tcPr>
            <w:tcW w:w="593" w:type="dxa"/>
            <w:noWrap/>
          </w:tcPr>
          <w:p w:rsidRPr="009D16BE" w:rsidR="003E18B4" w:rsidP="00494350" w:rsidRDefault="003E18B4" w14:paraId="0F153162" w14:textId="77777777">
            <w:pPr>
              <w:rPr>
                <w:rFonts w:cstheme="minorHAnsi"/>
              </w:rPr>
            </w:pPr>
            <w:r w:rsidRPr="009D16BE">
              <w:rPr>
                <w:rFonts w:cstheme="minorHAnsi"/>
              </w:rPr>
              <w:t>NO</w:t>
            </w:r>
          </w:p>
        </w:tc>
        <w:tc>
          <w:tcPr>
            <w:tcW w:w="921" w:type="dxa"/>
            <w:noWrap/>
          </w:tcPr>
          <w:p w:rsidRPr="009D16BE" w:rsidR="003E18B4" w:rsidP="00494350" w:rsidRDefault="003E18B4" w14:paraId="3B143ACB" w14:textId="77777777">
            <w:pPr>
              <w:rPr>
                <w:rFonts w:cstheme="minorHAnsi"/>
              </w:rPr>
            </w:pPr>
            <w:r w:rsidRPr="009D16BE">
              <w:rPr>
                <w:rFonts w:cstheme="minorHAnsi"/>
              </w:rPr>
              <w:t>YES</w:t>
            </w:r>
          </w:p>
        </w:tc>
        <w:tc>
          <w:tcPr>
            <w:tcW w:w="2160" w:type="dxa"/>
            <w:noWrap/>
          </w:tcPr>
          <w:p w:rsidRPr="009D16BE" w:rsidR="003E18B4" w:rsidP="00494350" w:rsidRDefault="003E18B4" w14:paraId="12204E72" w14:textId="77777777">
            <w:pPr>
              <w:rPr>
                <w:rFonts w:cstheme="minorHAnsi"/>
              </w:rPr>
            </w:pPr>
            <w:r w:rsidRPr="009D16BE">
              <w:rPr>
                <w:rFonts w:cstheme="minorHAnsi"/>
              </w:rPr>
              <w:t>NVARCHAR</w:t>
            </w:r>
          </w:p>
        </w:tc>
      </w:tr>
      <w:tr w:rsidRPr="009D16BE" w:rsidR="003E18B4" w:rsidTr="0085100E" w14:paraId="1C7C3341" w14:textId="77777777">
        <w:trPr>
          <w:trHeight w:val="300"/>
        </w:trPr>
        <w:tc>
          <w:tcPr>
            <w:tcW w:w="4604" w:type="dxa"/>
            <w:noWrap/>
          </w:tcPr>
          <w:p w:rsidRPr="009D16BE" w:rsidR="003E18B4" w:rsidP="00494350" w:rsidRDefault="003E18B4" w14:paraId="2B3E98FD" w14:textId="77777777">
            <w:pPr>
              <w:rPr>
                <w:rFonts w:cstheme="minorHAnsi"/>
              </w:rPr>
            </w:pPr>
            <w:r w:rsidRPr="009D16BE">
              <w:rPr>
                <w:rFonts w:cstheme="minorHAnsi"/>
              </w:rPr>
              <w:t>STARTTIME</w:t>
            </w:r>
          </w:p>
        </w:tc>
        <w:tc>
          <w:tcPr>
            <w:tcW w:w="593" w:type="dxa"/>
            <w:noWrap/>
          </w:tcPr>
          <w:p w:rsidRPr="009D16BE" w:rsidR="003E18B4" w:rsidP="00494350" w:rsidRDefault="003E18B4" w14:paraId="1B7FE8DF" w14:textId="77777777">
            <w:pPr>
              <w:rPr>
                <w:rFonts w:cstheme="minorHAnsi"/>
              </w:rPr>
            </w:pPr>
            <w:r w:rsidRPr="009D16BE">
              <w:rPr>
                <w:rFonts w:cstheme="minorHAnsi"/>
              </w:rPr>
              <w:t>NO</w:t>
            </w:r>
          </w:p>
        </w:tc>
        <w:tc>
          <w:tcPr>
            <w:tcW w:w="921" w:type="dxa"/>
            <w:noWrap/>
          </w:tcPr>
          <w:p w:rsidRPr="009D16BE" w:rsidR="003E18B4" w:rsidP="00494350" w:rsidRDefault="003E18B4" w14:paraId="15156704" w14:textId="77777777">
            <w:pPr>
              <w:rPr>
                <w:rFonts w:cstheme="minorHAnsi"/>
              </w:rPr>
            </w:pPr>
            <w:r w:rsidRPr="009D16BE">
              <w:rPr>
                <w:rFonts w:cstheme="minorHAnsi"/>
              </w:rPr>
              <w:t>YES</w:t>
            </w:r>
          </w:p>
        </w:tc>
        <w:tc>
          <w:tcPr>
            <w:tcW w:w="2160" w:type="dxa"/>
            <w:noWrap/>
          </w:tcPr>
          <w:p w:rsidRPr="009D16BE" w:rsidR="003E18B4" w:rsidP="00494350" w:rsidRDefault="003E18B4" w14:paraId="711DBA2D" w14:textId="77777777">
            <w:pPr>
              <w:rPr>
                <w:rFonts w:cstheme="minorHAnsi"/>
              </w:rPr>
            </w:pPr>
            <w:r w:rsidRPr="009D16BE">
              <w:rPr>
                <w:rFonts w:cstheme="minorHAnsi"/>
              </w:rPr>
              <w:t>DATETIME</w:t>
            </w:r>
          </w:p>
        </w:tc>
      </w:tr>
      <w:tr w:rsidRPr="009D16BE" w:rsidR="003E18B4" w:rsidTr="0085100E" w14:paraId="003FE320" w14:textId="77777777">
        <w:trPr>
          <w:trHeight w:val="300"/>
        </w:trPr>
        <w:tc>
          <w:tcPr>
            <w:tcW w:w="4604" w:type="dxa"/>
            <w:noWrap/>
          </w:tcPr>
          <w:p w:rsidRPr="009D16BE" w:rsidR="003E18B4" w:rsidP="00494350" w:rsidRDefault="003E18B4" w14:paraId="63C71576" w14:textId="77777777">
            <w:pPr>
              <w:rPr>
                <w:rFonts w:cstheme="minorHAnsi"/>
              </w:rPr>
            </w:pPr>
            <w:r w:rsidRPr="009D16BE">
              <w:rPr>
                <w:rFonts w:cstheme="minorHAnsi"/>
              </w:rPr>
              <w:lastRenderedPageBreak/>
              <w:t>ENDTIME</w:t>
            </w:r>
          </w:p>
        </w:tc>
        <w:tc>
          <w:tcPr>
            <w:tcW w:w="593" w:type="dxa"/>
            <w:noWrap/>
          </w:tcPr>
          <w:p w:rsidRPr="009D16BE" w:rsidR="003E18B4" w:rsidP="00494350" w:rsidRDefault="003E18B4" w14:paraId="678F2954" w14:textId="77777777">
            <w:pPr>
              <w:rPr>
                <w:rFonts w:cstheme="minorHAnsi"/>
              </w:rPr>
            </w:pPr>
            <w:r w:rsidRPr="009D16BE">
              <w:rPr>
                <w:rFonts w:cstheme="minorHAnsi"/>
              </w:rPr>
              <w:t>NO</w:t>
            </w:r>
          </w:p>
        </w:tc>
        <w:tc>
          <w:tcPr>
            <w:tcW w:w="921" w:type="dxa"/>
            <w:noWrap/>
          </w:tcPr>
          <w:p w:rsidRPr="009D16BE" w:rsidR="003E18B4" w:rsidP="00494350" w:rsidRDefault="003E18B4" w14:paraId="7A317712" w14:textId="77777777">
            <w:pPr>
              <w:rPr>
                <w:rFonts w:cstheme="minorHAnsi"/>
              </w:rPr>
            </w:pPr>
            <w:r w:rsidRPr="009D16BE">
              <w:rPr>
                <w:rFonts w:cstheme="minorHAnsi"/>
              </w:rPr>
              <w:t>YES</w:t>
            </w:r>
          </w:p>
        </w:tc>
        <w:tc>
          <w:tcPr>
            <w:tcW w:w="2160" w:type="dxa"/>
            <w:noWrap/>
          </w:tcPr>
          <w:p w:rsidRPr="009D16BE" w:rsidR="003E18B4" w:rsidP="00494350" w:rsidRDefault="003E18B4" w14:paraId="56B1DB88" w14:textId="77777777">
            <w:pPr>
              <w:rPr>
                <w:rFonts w:cstheme="minorHAnsi"/>
              </w:rPr>
            </w:pPr>
            <w:r w:rsidRPr="009D16BE">
              <w:rPr>
                <w:rFonts w:cstheme="minorHAnsi"/>
              </w:rPr>
              <w:t>DATETIME</w:t>
            </w:r>
          </w:p>
        </w:tc>
      </w:tr>
      <w:tr w:rsidRPr="009D16BE" w:rsidR="003E18B4" w:rsidTr="0085100E" w14:paraId="0030A547" w14:textId="77777777">
        <w:trPr>
          <w:trHeight w:val="300"/>
        </w:trPr>
        <w:tc>
          <w:tcPr>
            <w:tcW w:w="4604" w:type="dxa"/>
            <w:noWrap/>
          </w:tcPr>
          <w:p w:rsidRPr="009D16BE" w:rsidR="003E18B4" w:rsidP="00494350" w:rsidRDefault="003E18B4" w14:paraId="2DF8F9A0" w14:textId="77777777">
            <w:pPr>
              <w:rPr>
                <w:rFonts w:cstheme="minorHAnsi"/>
              </w:rPr>
            </w:pPr>
            <w:r w:rsidRPr="009D16BE">
              <w:rPr>
                <w:rFonts w:cstheme="minorHAnsi"/>
              </w:rPr>
              <w:t>LOADEXECUTIONSTATUS</w:t>
            </w:r>
          </w:p>
        </w:tc>
        <w:tc>
          <w:tcPr>
            <w:tcW w:w="593" w:type="dxa"/>
            <w:noWrap/>
          </w:tcPr>
          <w:p w:rsidRPr="009D16BE" w:rsidR="003E18B4" w:rsidP="00494350" w:rsidRDefault="003E18B4" w14:paraId="438D2F0A" w14:textId="77777777">
            <w:pPr>
              <w:rPr>
                <w:rFonts w:cstheme="minorHAnsi"/>
              </w:rPr>
            </w:pPr>
            <w:r w:rsidRPr="009D16BE">
              <w:rPr>
                <w:rFonts w:cstheme="minorHAnsi"/>
              </w:rPr>
              <w:t>NO</w:t>
            </w:r>
          </w:p>
        </w:tc>
        <w:tc>
          <w:tcPr>
            <w:tcW w:w="921" w:type="dxa"/>
            <w:noWrap/>
          </w:tcPr>
          <w:p w:rsidRPr="009D16BE" w:rsidR="003E18B4" w:rsidP="00494350" w:rsidRDefault="003E18B4" w14:paraId="1A52788A" w14:textId="77777777">
            <w:pPr>
              <w:rPr>
                <w:rFonts w:cstheme="minorHAnsi"/>
              </w:rPr>
            </w:pPr>
            <w:r w:rsidRPr="009D16BE">
              <w:rPr>
                <w:rFonts w:cstheme="minorHAnsi"/>
              </w:rPr>
              <w:t>YES</w:t>
            </w:r>
          </w:p>
        </w:tc>
        <w:tc>
          <w:tcPr>
            <w:tcW w:w="2160" w:type="dxa"/>
            <w:noWrap/>
          </w:tcPr>
          <w:p w:rsidRPr="009D16BE" w:rsidR="003E18B4" w:rsidP="00494350" w:rsidRDefault="003E18B4" w14:paraId="68E6FACE" w14:textId="77777777">
            <w:pPr>
              <w:rPr>
                <w:rFonts w:cstheme="minorHAnsi"/>
              </w:rPr>
            </w:pPr>
            <w:r w:rsidRPr="009D16BE">
              <w:rPr>
                <w:rFonts w:cstheme="minorHAnsi"/>
              </w:rPr>
              <w:t>NVARCHAR</w:t>
            </w:r>
          </w:p>
        </w:tc>
      </w:tr>
      <w:tr w:rsidRPr="009D16BE" w:rsidR="003E18B4" w:rsidTr="0085100E" w14:paraId="795795F5" w14:textId="77777777">
        <w:trPr>
          <w:trHeight w:val="300"/>
        </w:trPr>
        <w:tc>
          <w:tcPr>
            <w:tcW w:w="4604" w:type="dxa"/>
            <w:noWrap/>
          </w:tcPr>
          <w:p w:rsidRPr="009D16BE" w:rsidR="003E18B4" w:rsidP="00494350" w:rsidRDefault="003E18B4" w14:paraId="6541529B" w14:textId="77777777">
            <w:pPr>
              <w:rPr>
                <w:rFonts w:cstheme="minorHAnsi"/>
              </w:rPr>
            </w:pPr>
            <w:r w:rsidRPr="009D16BE">
              <w:rPr>
                <w:rFonts w:cstheme="minorHAnsi"/>
              </w:rPr>
              <w:t>TRANSFORMATIONBUILDSTATUS</w:t>
            </w:r>
          </w:p>
        </w:tc>
        <w:tc>
          <w:tcPr>
            <w:tcW w:w="593" w:type="dxa"/>
            <w:noWrap/>
          </w:tcPr>
          <w:p w:rsidRPr="009D16BE" w:rsidR="003E18B4" w:rsidP="00494350" w:rsidRDefault="003E18B4" w14:paraId="160AFEE5" w14:textId="77777777">
            <w:pPr>
              <w:rPr>
                <w:rFonts w:cstheme="minorHAnsi"/>
              </w:rPr>
            </w:pPr>
            <w:r w:rsidRPr="009D16BE">
              <w:rPr>
                <w:rFonts w:cstheme="minorHAnsi"/>
              </w:rPr>
              <w:t>NO</w:t>
            </w:r>
          </w:p>
        </w:tc>
        <w:tc>
          <w:tcPr>
            <w:tcW w:w="921" w:type="dxa"/>
            <w:noWrap/>
          </w:tcPr>
          <w:p w:rsidRPr="009D16BE" w:rsidR="003E18B4" w:rsidP="00494350" w:rsidRDefault="003E18B4" w14:paraId="3EE15F59" w14:textId="77777777">
            <w:pPr>
              <w:rPr>
                <w:rFonts w:cstheme="minorHAnsi"/>
              </w:rPr>
            </w:pPr>
            <w:r w:rsidRPr="009D16BE">
              <w:rPr>
                <w:rFonts w:cstheme="minorHAnsi"/>
              </w:rPr>
              <w:t>YES</w:t>
            </w:r>
          </w:p>
        </w:tc>
        <w:tc>
          <w:tcPr>
            <w:tcW w:w="2160" w:type="dxa"/>
            <w:noWrap/>
          </w:tcPr>
          <w:p w:rsidRPr="009D16BE" w:rsidR="003E18B4" w:rsidP="00494350" w:rsidRDefault="003E18B4" w14:paraId="6713B019" w14:textId="77777777">
            <w:pPr>
              <w:rPr>
                <w:rFonts w:cstheme="minorHAnsi"/>
              </w:rPr>
            </w:pPr>
            <w:r w:rsidRPr="009D16BE">
              <w:rPr>
                <w:rFonts w:cstheme="minorHAnsi"/>
              </w:rPr>
              <w:t>NVARCHAR</w:t>
            </w:r>
          </w:p>
        </w:tc>
      </w:tr>
      <w:tr w:rsidRPr="009D16BE" w:rsidR="003E18B4" w:rsidTr="0085100E" w14:paraId="2DE240F4" w14:textId="77777777">
        <w:trPr>
          <w:trHeight w:val="300"/>
        </w:trPr>
        <w:tc>
          <w:tcPr>
            <w:tcW w:w="4604" w:type="dxa"/>
            <w:noWrap/>
          </w:tcPr>
          <w:p w:rsidRPr="009D16BE" w:rsidR="003E18B4" w:rsidP="00494350" w:rsidRDefault="003E18B4" w14:paraId="3020C0E8" w14:textId="77777777">
            <w:pPr>
              <w:rPr>
                <w:rFonts w:cstheme="minorHAnsi"/>
              </w:rPr>
            </w:pPr>
            <w:r w:rsidRPr="009D16BE">
              <w:rPr>
                <w:rFonts w:cstheme="minorHAnsi"/>
              </w:rPr>
              <w:t>TARGETTRANSFORMATIONCOMPLETIONDATE</w:t>
            </w:r>
          </w:p>
        </w:tc>
        <w:tc>
          <w:tcPr>
            <w:tcW w:w="593" w:type="dxa"/>
            <w:noWrap/>
          </w:tcPr>
          <w:p w:rsidRPr="009D16BE" w:rsidR="003E18B4" w:rsidP="00494350" w:rsidRDefault="003E18B4" w14:paraId="73954325" w14:textId="77777777">
            <w:pPr>
              <w:rPr>
                <w:rFonts w:cstheme="minorHAnsi"/>
              </w:rPr>
            </w:pPr>
            <w:r w:rsidRPr="009D16BE">
              <w:rPr>
                <w:rFonts w:cstheme="minorHAnsi"/>
              </w:rPr>
              <w:t>NO</w:t>
            </w:r>
          </w:p>
        </w:tc>
        <w:tc>
          <w:tcPr>
            <w:tcW w:w="921" w:type="dxa"/>
            <w:noWrap/>
          </w:tcPr>
          <w:p w:rsidRPr="009D16BE" w:rsidR="003E18B4" w:rsidP="00494350" w:rsidRDefault="003E18B4" w14:paraId="403DCB7E" w14:textId="77777777">
            <w:pPr>
              <w:rPr>
                <w:rFonts w:cstheme="minorHAnsi"/>
              </w:rPr>
            </w:pPr>
            <w:r w:rsidRPr="009D16BE">
              <w:rPr>
                <w:rFonts w:cstheme="minorHAnsi"/>
              </w:rPr>
              <w:t>YES</w:t>
            </w:r>
          </w:p>
        </w:tc>
        <w:tc>
          <w:tcPr>
            <w:tcW w:w="2160" w:type="dxa"/>
            <w:noWrap/>
          </w:tcPr>
          <w:p w:rsidRPr="009D16BE" w:rsidR="003E18B4" w:rsidP="00494350" w:rsidRDefault="003E18B4" w14:paraId="1DB46DBA" w14:textId="77777777">
            <w:pPr>
              <w:rPr>
                <w:rFonts w:cstheme="minorHAnsi"/>
              </w:rPr>
            </w:pPr>
            <w:r w:rsidRPr="009D16BE">
              <w:rPr>
                <w:rFonts w:cstheme="minorHAnsi"/>
              </w:rPr>
              <w:t>DATETIME</w:t>
            </w:r>
          </w:p>
        </w:tc>
      </w:tr>
      <w:tr w:rsidRPr="009D16BE" w:rsidR="003E18B4" w:rsidTr="0085100E" w14:paraId="53B27703" w14:textId="77777777">
        <w:trPr>
          <w:trHeight w:val="300"/>
        </w:trPr>
        <w:tc>
          <w:tcPr>
            <w:tcW w:w="4604" w:type="dxa"/>
            <w:noWrap/>
          </w:tcPr>
          <w:p w:rsidRPr="009D16BE" w:rsidR="003E18B4" w:rsidP="00494350" w:rsidRDefault="003E18B4" w14:paraId="5BE295F3" w14:textId="77777777">
            <w:pPr>
              <w:rPr>
                <w:rFonts w:cstheme="minorHAnsi"/>
              </w:rPr>
            </w:pPr>
            <w:r w:rsidRPr="009D16BE">
              <w:rPr>
                <w:rFonts w:cstheme="minorHAnsi"/>
              </w:rPr>
              <w:t>ACTUALTRANSFORMATIONCOMPLETIONDATE</w:t>
            </w:r>
          </w:p>
        </w:tc>
        <w:tc>
          <w:tcPr>
            <w:tcW w:w="593" w:type="dxa"/>
            <w:noWrap/>
          </w:tcPr>
          <w:p w:rsidRPr="009D16BE" w:rsidR="003E18B4" w:rsidP="00494350" w:rsidRDefault="003E18B4" w14:paraId="1E9F65CB" w14:textId="77777777">
            <w:pPr>
              <w:rPr>
                <w:rFonts w:cstheme="minorHAnsi"/>
              </w:rPr>
            </w:pPr>
            <w:r w:rsidRPr="009D16BE">
              <w:rPr>
                <w:rFonts w:cstheme="minorHAnsi"/>
              </w:rPr>
              <w:t>NO</w:t>
            </w:r>
          </w:p>
        </w:tc>
        <w:tc>
          <w:tcPr>
            <w:tcW w:w="921" w:type="dxa"/>
            <w:noWrap/>
          </w:tcPr>
          <w:p w:rsidRPr="009D16BE" w:rsidR="003E18B4" w:rsidP="00494350" w:rsidRDefault="003E18B4" w14:paraId="6410E068" w14:textId="77777777">
            <w:pPr>
              <w:rPr>
                <w:rFonts w:cstheme="minorHAnsi"/>
              </w:rPr>
            </w:pPr>
            <w:r w:rsidRPr="009D16BE">
              <w:rPr>
                <w:rFonts w:cstheme="minorHAnsi"/>
              </w:rPr>
              <w:t>YES</w:t>
            </w:r>
          </w:p>
        </w:tc>
        <w:tc>
          <w:tcPr>
            <w:tcW w:w="2160" w:type="dxa"/>
            <w:noWrap/>
          </w:tcPr>
          <w:p w:rsidRPr="009D16BE" w:rsidR="003E18B4" w:rsidP="00494350" w:rsidRDefault="003E18B4" w14:paraId="767DD071" w14:textId="77777777">
            <w:pPr>
              <w:rPr>
                <w:rFonts w:cstheme="minorHAnsi"/>
              </w:rPr>
            </w:pPr>
            <w:r w:rsidRPr="009D16BE">
              <w:rPr>
                <w:rFonts w:cstheme="minorHAnsi"/>
              </w:rPr>
              <w:t>DATETIME</w:t>
            </w:r>
          </w:p>
        </w:tc>
      </w:tr>
      <w:tr w:rsidRPr="009D16BE" w:rsidR="003E18B4" w:rsidTr="0085100E" w14:paraId="5AA6D3F3" w14:textId="77777777">
        <w:trPr>
          <w:trHeight w:val="300"/>
        </w:trPr>
        <w:tc>
          <w:tcPr>
            <w:tcW w:w="4604" w:type="dxa"/>
            <w:noWrap/>
          </w:tcPr>
          <w:p w:rsidRPr="009D16BE" w:rsidR="003E18B4" w:rsidP="00494350" w:rsidRDefault="003E18B4" w14:paraId="008C8097" w14:textId="77777777">
            <w:pPr>
              <w:rPr>
                <w:rFonts w:cstheme="minorHAnsi"/>
              </w:rPr>
            </w:pPr>
            <w:r w:rsidRPr="009D16BE">
              <w:rPr>
                <w:rFonts w:cstheme="minorHAnsi"/>
              </w:rPr>
              <w:t>TARGETLOADDATE</w:t>
            </w:r>
          </w:p>
        </w:tc>
        <w:tc>
          <w:tcPr>
            <w:tcW w:w="593" w:type="dxa"/>
            <w:noWrap/>
          </w:tcPr>
          <w:p w:rsidRPr="009D16BE" w:rsidR="003E18B4" w:rsidP="00494350" w:rsidRDefault="003E18B4" w14:paraId="292DD3CF" w14:textId="77777777">
            <w:pPr>
              <w:rPr>
                <w:rFonts w:cstheme="minorHAnsi"/>
              </w:rPr>
            </w:pPr>
            <w:r w:rsidRPr="009D16BE">
              <w:rPr>
                <w:rFonts w:cstheme="minorHAnsi"/>
              </w:rPr>
              <w:t>NO</w:t>
            </w:r>
          </w:p>
        </w:tc>
        <w:tc>
          <w:tcPr>
            <w:tcW w:w="921" w:type="dxa"/>
            <w:noWrap/>
          </w:tcPr>
          <w:p w:rsidRPr="009D16BE" w:rsidR="003E18B4" w:rsidP="00494350" w:rsidRDefault="003E18B4" w14:paraId="5E237375" w14:textId="77777777">
            <w:pPr>
              <w:rPr>
                <w:rFonts w:cstheme="minorHAnsi"/>
              </w:rPr>
            </w:pPr>
            <w:r w:rsidRPr="009D16BE">
              <w:rPr>
                <w:rFonts w:cstheme="minorHAnsi"/>
              </w:rPr>
              <w:t>YES</w:t>
            </w:r>
          </w:p>
        </w:tc>
        <w:tc>
          <w:tcPr>
            <w:tcW w:w="2160" w:type="dxa"/>
            <w:noWrap/>
          </w:tcPr>
          <w:p w:rsidRPr="009D16BE" w:rsidR="003E18B4" w:rsidP="00494350" w:rsidRDefault="003E18B4" w14:paraId="11112AE2" w14:textId="77777777">
            <w:pPr>
              <w:rPr>
                <w:rFonts w:cstheme="minorHAnsi"/>
              </w:rPr>
            </w:pPr>
            <w:r w:rsidRPr="009D16BE">
              <w:rPr>
                <w:rFonts w:cstheme="minorHAnsi"/>
              </w:rPr>
              <w:t>DATETIME</w:t>
            </w:r>
          </w:p>
        </w:tc>
      </w:tr>
      <w:tr w:rsidRPr="009D16BE" w:rsidR="003E18B4" w:rsidTr="0085100E" w14:paraId="19C5D38E" w14:textId="77777777">
        <w:trPr>
          <w:trHeight w:val="300"/>
        </w:trPr>
        <w:tc>
          <w:tcPr>
            <w:tcW w:w="4604" w:type="dxa"/>
            <w:noWrap/>
          </w:tcPr>
          <w:p w:rsidRPr="009D16BE" w:rsidR="003E18B4" w:rsidP="00494350" w:rsidRDefault="003E18B4" w14:paraId="4D1E05CA" w14:textId="77777777">
            <w:pPr>
              <w:rPr>
                <w:rFonts w:cstheme="minorHAnsi"/>
              </w:rPr>
            </w:pPr>
            <w:r w:rsidRPr="009D16BE">
              <w:rPr>
                <w:rFonts w:cstheme="minorHAnsi"/>
              </w:rPr>
              <w:t>ACTUALLOADDATE</w:t>
            </w:r>
          </w:p>
        </w:tc>
        <w:tc>
          <w:tcPr>
            <w:tcW w:w="593" w:type="dxa"/>
            <w:noWrap/>
          </w:tcPr>
          <w:p w:rsidRPr="009D16BE" w:rsidR="003E18B4" w:rsidP="00494350" w:rsidRDefault="003E18B4" w14:paraId="13D10189" w14:textId="77777777">
            <w:pPr>
              <w:rPr>
                <w:rFonts w:cstheme="minorHAnsi"/>
              </w:rPr>
            </w:pPr>
            <w:r w:rsidRPr="009D16BE">
              <w:rPr>
                <w:rFonts w:cstheme="minorHAnsi"/>
              </w:rPr>
              <w:t>NO</w:t>
            </w:r>
          </w:p>
        </w:tc>
        <w:tc>
          <w:tcPr>
            <w:tcW w:w="921" w:type="dxa"/>
            <w:noWrap/>
          </w:tcPr>
          <w:p w:rsidRPr="009D16BE" w:rsidR="003E18B4" w:rsidP="00494350" w:rsidRDefault="003E18B4" w14:paraId="54348E81" w14:textId="77777777">
            <w:pPr>
              <w:rPr>
                <w:rFonts w:cstheme="minorHAnsi"/>
              </w:rPr>
            </w:pPr>
            <w:r w:rsidRPr="009D16BE">
              <w:rPr>
                <w:rFonts w:cstheme="minorHAnsi"/>
              </w:rPr>
              <w:t>YES</w:t>
            </w:r>
          </w:p>
        </w:tc>
        <w:tc>
          <w:tcPr>
            <w:tcW w:w="2160" w:type="dxa"/>
            <w:noWrap/>
          </w:tcPr>
          <w:p w:rsidRPr="009D16BE" w:rsidR="003E18B4" w:rsidP="00494350" w:rsidRDefault="003E18B4" w14:paraId="7F4BCB5E" w14:textId="77777777">
            <w:pPr>
              <w:rPr>
                <w:rFonts w:cstheme="minorHAnsi"/>
              </w:rPr>
            </w:pPr>
            <w:r w:rsidRPr="009D16BE">
              <w:rPr>
                <w:rFonts w:cstheme="minorHAnsi"/>
              </w:rPr>
              <w:t>DATETIME</w:t>
            </w:r>
          </w:p>
        </w:tc>
      </w:tr>
      <w:tr w:rsidRPr="009D16BE" w:rsidR="003E18B4" w:rsidTr="0085100E" w14:paraId="1C6722F1" w14:textId="77777777">
        <w:trPr>
          <w:trHeight w:val="300"/>
        </w:trPr>
        <w:tc>
          <w:tcPr>
            <w:tcW w:w="4604" w:type="dxa"/>
            <w:noWrap/>
          </w:tcPr>
          <w:p w:rsidRPr="009D16BE" w:rsidR="003E18B4" w:rsidP="00494350" w:rsidRDefault="003E18B4" w14:paraId="5551B28C" w14:textId="77777777">
            <w:pPr>
              <w:rPr>
                <w:rFonts w:cstheme="minorHAnsi"/>
              </w:rPr>
            </w:pPr>
            <w:r w:rsidRPr="009D16BE">
              <w:rPr>
                <w:rFonts w:cstheme="minorHAnsi"/>
              </w:rPr>
              <w:t>LOADFILEGENERATED</w:t>
            </w:r>
          </w:p>
        </w:tc>
        <w:tc>
          <w:tcPr>
            <w:tcW w:w="593" w:type="dxa"/>
            <w:noWrap/>
          </w:tcPr>
          <w:p w:rsidRPr="009D16BE" w:rsidR="003E18B4" w:rsidP="00494350" w:rsidRDefault="003E18B4" w14:paraId="3A3B7509" w14:textId="77777777">
            <w:pPr>
              <w:rPr>
                <w:rFonts w:cstheme="minorHAnsi"/>
              </w:rPr>
            </w:pPr>
            <w:r w:rsidRPr="009D16BE">
              <w:rPr>
                <w:rFonts w:cstheme="minorHAnsi"/>
              </w:rPr>
              <w:t>NO</w:t>
            </w:r>
          </w:p>
        </w:tc>
        <w:tc>
          <w:tcPr>
            <w:tcW w:w="921" w:type="dxa"/>
            <w:noWrap/>
          </w:tcPr>
          <w:p w:rsidRPr="009D16BE" w:rsidR="003E18B4" w:rsidP="00494350" w:rsidRDefault="003E18B4" w14:paraId="16059B63" w14:textId="77777777">
            <w:pPr>
              <w:rPr>
                <w:rFonts w:cstheme="minorHAnsi"/>
              </w:rPr>
            </w:pPr>
            <w:r w:rsidRPr="009D16BE">
              <w:rPr>
                <w:rFonts w:cstheme="minorHAnsi"/>
              </w:rPr>
              <w:t>YES</w:t>
            </w:r>
          </w:p>
        </w:tc>
        <w:tc>
          <w:tcPr>
            <w:tcW w:w="2160" w:type="dxa"/>
            <w:noWrap/>
          </w:tcPr>
          <w:p w:rsidRPr="009D16BE" w:rsidR="003E18B4" w:rsidP="00494350" w:rsidRDefault="003E18B4" w14:paraId="7026D285" w14:textId="77777777">
            <w:pPr>
              <w:rPr>
                <w:rFonts w:cstheme="minorHAnsi"/>
              </w:rPr>
            </w:pPr>
            <w:r w:rsidRPr="009D16BE">
              <w:rPr>
                <w:rFonts w:cstheme="minorHAnsi"/>
              </w:rPr>
              <w:t>BIT</w:t>
            </w:r>
          </w:p>
        </w:tc>
      </w:tr>
      <w:tr w:rsidRPr="009D16BE" w:rsidR="003E18B4" w:rsidTr="0085100E" w14:paraId="39688673" w14:textId="77777777">
        <w:trPr>
          <w:trHeight w:val="300"/>
        </w:trPr>
        <w:tc>
          <w:tcPr>
            <w:tcW w:w="4604" w:type="dxa"/>
            <w:noWrap/>
          </w:tcPr>
          <w:p w:rsidRPr="009D16BE" w:rsidR="003E18B4" w:rsidP="00494350" w:rsidRDefault="003E18B4" w14:paraId="3BB43D4F" w14:textId="77777777">
            <w:pPr>
              <w:rPr>
                <w:rFonts w:cstheme="minorHAnsi"/>
              </w:rPr>
            </w:pPr>
            <w:r w:rsidRPr="009D16BE">
              <w:rPr>
                <w:rFonts w:cstheme="minorHAnsi"/>
              </w:rPr>
              <w:t>FILELOADED</w:t>
            </w:r>
          </w:p>
        </w:tc>
        <w:tc>
          <w:tcPr>
            <w:tcW w:w="593" w:type="dxa"/>
            <w:noWrap/>
          </w:tcPr>
          <w:p w:rsidRPr="009D16BE" w:rsidR="003E18B4" w:rsidP="00494350" w:rsidRDefault="003E18B4" w14:paraId="0CA0DDAA" w14:textId="77777777">
            <w:pPr>
              <w:rPr>
                <w:rFonts w:cstheme="minorHAnsi"/>
              </w:rPr>
            </w:pPr>
            <w:r w:rsidRPr="009D16BE">
              <w:rPr>
                <w:rFonts w:cstheme="minorHAnsi"/>
              </w:rPr>
              <w:t>NO</w:t>
            </w:r>
          </w:p>
        </w:tc>
        <w:tc>
          <w:tcPr>
            <w:tcW w:w="921" w:type="dxa"/>
            <w:noWrap/>
          </w:tcPr>
          <w:p w:rsidRPr="009D16BE" w:rsidR="003E18B4" w:rsidP="00494350" w:rsidRDefault="003E18B4" w14:paraId="12646DB2" w14:textId="77777777">
            <w:pPr>
              <w:rPr>
                <w:rFonts w:cstheme="minorHAnsi"/>
              </w:rPr>
            </w:pPr>
            <w:r w:rsidRPr="009D16BE">
              <w:rPr>
                <w:rFonts w:cstheme="minorHAnsi"/>
              </w:rPr>
              <w:t>YES</w:t>
            </w:r>
          </w:p>
        </w:tc>
        <w:tc>
          <w:tcPr>
            <w:tcW w:w="2160" w:type="dxa"/>
            <w:noWrap/>
          </w:tcPr>
          <w:p w:rsidRPr="009D16BE" w:rsidR="003E18B4" w:rsidP="00494350" w:rsidRDefault="003E18B4" w14:paraId="31D0FC37" w14:textId="77777777">
            <w:pPr>
              <w:rPr>
                <w:rFonts w:cstheme="minorHAnsi"/>
              </w:rPr>
            </w:pPr>
            <w:r w:rsidRPr="009D16BE">
              <w:rPr>
                <w:rFonts w:cstheme="minorHAnsi"/>
              </w:rPr>
              <w:t>BIT</w:t>
            </w:r>
          </w:p>
        </w:tc>
      </w:tr>
      <w:tr w:rsidRPr="009D16BE" w:rsidR="003E18B4" w:rsidTr="0085100E" w14:paraId="17F5CCFD" w14:textId="77777777">
        <w:trPr>
          <w:trHeight w:val="300"/>
        </w:trPr>
        <w:tc>
          <w:tcPr>
            <w:tcW w:w="4604" w:type="dxa"/>
            <w:noWrap/>
          </w:tcPr>
          <w:p w:rsidRPr="009D16BE" w:rsidR="003E18B4" w:rsidP="00494350" w:rsidRDefault="003E18B4" w14:paraId="79FAB3A7" w14:textId="77777777">
            <w:pPr>
              <w:rPr>
                <w:rFonts w:cstheme="minorHAnsi"/>
              </w:rPr>
            </w:pPr>
            <w:r w:rsidRPr="009D16BE">
              <w:rPr>
                <w:rFonts w:cstheme="minorHAnsi"/>
              </w:rPr>
              <w:t>NUMBEROFRECORDSINLOADFILE</w:t>
            </w:r>
          </w:p>
        </w:tc>
        <w:tc>
          <w:tcPr>
            <w:tcW w:w="593" w:type="dxa"/>
            <w:noWrap/>
          </w:tcPr>
          <w:p w:rsidRPr="009D16BE" w:rsidR="003E18B4" w:rsidP="00494350" w:rsidRDefault="003E18B4" w14:paraId="21CB119E" w14:textId="77777777">
            <w:pPr>
              <w:rPr>
                <w:rFonts w:cstheme="minorHAnsi"/>
              </w:rPr>
            </w:pPr>
            <w:r w:rsidRPr="009D16BE">
              <w:rPr>
                <w:rFonts w:cstheme="minorHAnsi"/>
              </w:rPr>
              <w:t>NO</w:t>
            </w:r>
          </w:p>
        </w:tc>
        <w:tc>
          <w:tcPr>
            <w:tcW w:w="921" w:type="dxa"/>
            <w:noWrap/>
          </w:tcPr>
          <w:p w:rsidRPr="009D16BE" w:rsidR="003E18B4" w:rsidP="00494350" w:rsidRDefault="003E18B4" w14:paraId="066FAF4C" w14:textId="77777777">
            <w:pPr>
              <w:rPr>
                <w:rFonts w:cstheme="minorHAnsi"/>
              </w:rPr>
            </w:pPr>
            <w:r w:rsidRPr="009D16BE">
              <w:rPr>
                <w:rFonts w:cstheme="minorHAnsi"/>
              </w:rPr>
              <w:t>YES</w:t>
            </w:r>
          </w:p>
        </w:tc>
        <w:tc>
          <w:tcPr>
            <w:tcW w:w="2160" w:type="dxa"/>
            <w:noWrap/>
          </w:tcPr>
          <w:p w:rsidRPr="009D16BE" w:rsidR="003E18B4" w:rsidP="00494350" w:rsidRDefault="003E18B4" w14:paraId="05A4A25F" w14:textId="77777777">
            <w:pPr>
              <w:rPr>
                <w:rFonts w:cstheme="minorHAnsi"/>
              </w:rPr>
            </w:pPr>
            <w:r w:rsidRPr="009D16BE">
              <w:rPr>
                <w:rFonts w:cstheme="minorHAnsi"/>
              </w:rPr>
              <w:t>BIGINT</w:t>
            </w:r>
          </w:p>
        </w:tc>
      </w:tr>
      <w:tr w:rsidRPr="009D16BE" w:rsidR="003E18B4" w:rsidTr="0085100E" w14:paraId="632E347C" w14:textId="77777777">
        <w:trPr>
          <w:trHeight w:val="300"/>
        </w:trPr>
        <w:tc>
          <w:tcPr>
            <w:tcW w:w="4604" w:type="dxa"/>
            <w:noWrap/>
          </w:tcPr>
          <w:p w:rsidRPr="009D16BE" w:rsidR="003E18B4" w:rsidP="00494350" w:rsidRDefault="003E18B4" w14:paraId="4BC5BB69" w14:textId="77777777">
            <w:pPr>
              <w:rPr>
                <w:rFonts w:cstheme="minorHAnsi"/>
              </w:rPr>
            </w:pPr>
            <w:r w:rsidRPr="009D16BE">
              <w:rPr>
                <w:rFonts w:cstheme="minorHAnsi"/>
              </w:rPr>
              <w:t>NUMBEROFRECORDSSUCCESSFULLYLOADED</w:t>
            </w:r>
          </w:p>
        </w:tc>
        <w:tc>
          <w:tcPr>
            <w:tcW w:w="593" w:type="dxa"/>
            <w:noWrap/>
          </w:tcPr>
          <w:p w:rsidRPr="009D16BE" w:rsidR="003E18B4" w:rsidP="00494350" w:rsidRDefault="003E18B4" w14:paraId="7BB37924" w14:textId="77777777">
            <w:pPr>
              <w:rPr>
                <w:rFonts w:cstheme="minorHAnsi"/>
              </w:rPr>
            </w:pPr>
            <w:r w:rsidRPr="009D16BE">
              <w:rPr>
                <w:rFonts w:cstheme="minorHAnsi"/>
              </w:rPr>
              <w:t>NO</w:t>
            </w:r>
          </w:p>
        </w:tc>
        <w:tc>
          <w:tcPr>
            <w:tcW w:w="921" w:type="dxa"/>
            <w:noWrap/>
          </w:tcPr>
          <w:p w:rsidRPr="009D16BE" w:rsidR="003E18B4" w:rsidP="00494350" w:rsidRDefault="003E18B4" w14:paraId="2F3B5DA7" w14:textId="77777777">
            <w:pPr>
              <w:rPr>
                <w:rFonts w:cstheme="minorHAnsi"/>
              </w:rPr>
            </w:pPr>
            <w:r w:rsidRPr="009D16BE">
              <w:rPr>
                <w:rFonts w:cstheme="minorHAnsi"/>
              </w:rPr>
              <w:t>YES</w:t>
            </w:r>
          </w:p>
        </w:tc>
        <w:tc>
          <w:tcPr>
            <w:tcW w:w="2160" w:type="dxa"/>
            <w:noWrap/>
          </w:tcPr>
          <w:p w:rsidRPr="009D16BE" w:rsidR="003E18B4" w:rsidP="00494350" w:rsidRDefault="003E18B4" w14:paraId="1384A803" w14:textId="77777777">
            <w:pPr>
              <w:rPr>
                <w:rFonts w:cstheme="minorHAnsi"/>
              </w:rPr>
            </w:pPr>
            <w:r w:rsidRPr="009D16BE">
              <w:rPr>
                <w:rFonts w:cstheme="minorHAnsi"/>
              </w:rPr>
              <w:t>BIGINT</w:t>
            </w:r>
          </w:p>
        </w:tc>
      </w:tr>
      <w:tr w:rsidRPr="009D16BE" w:rsidR="003E18B4" w:rsidTr="0085100E" w14:paraId="686C32D9" w14:textId="77777777">
        <w:trPr>
          <w:trHeight w:val="300"/>
        </w:trPr>
        <w:tc>
          <w:tcPr>
            <w:tcW w:w="4604" w:type="dxa"/>
            <w:noWrap/>
          </w:tcPr>
          <w:p w:rsidRPr="009D16BE" w:rsidR="003E18B4" w:rsidP="00494350" w:rsidRDefault="003E18B4" w14:paraId="7EA05821" w14:textId="77777777">
            <w:pPr>
              <w:rPr>
                <w:rFonts w:cstheme="minorHAnsi"/>
              </w:rPr>
            </w:pPr>
            <w:r w:rsidRPr="009D16BE">
              <w:rPr>
                <w:rFonts w:cstheme="minorHAnsi"/>
              </w:rPr>
              <w:t>NUMBEROFRECORDSFAILEDTOLOAD</w:t>
            </w:r>
          </w:p>
        </w:tc>
        <w:tc>
          <w:tcPr>
            <w:tcW w:w="593" w:type="dxa"/>
            <w:noWrap/>
          </w:tcPr>
          <w:p w:rsidRPr="009D16BE" w:rsidR="003E18B4" w:rsidP="00494350" w:rsidRDefault="003E18B4" w14:paraId="6861D715" w14:textId="77777777">
            <w:pPr>
              <w:rPr>
                <w:rFonts w:cstheme="minorHAnsi"/>
              </w:rPr>
            </w:pPr>
            <w:r w:rsidRPr="009D16BE">
              <w:rPr>
                <w:rFonts w:cstheme="minorHAnsi"/>
              </w:rPr>
              <w:t>NO</w:t>
            </w:r>
          </w:p>
        </w:tc>
        <w:tc>
          <w:tcPr>
            <w:tcW w:w="921" w:type="dxa"/>
            <w:noWrap/>
          </w:tcPr>
          <w:p w:rsidRPr="009D16BE" w:rsidR="003E18B4" w:rsidP="00494350" w:rsidRDefault="003E18B4" w14:paraId="0C852C74" w14:textId="77777777">
            <w:pPr>
              <w:rPr>
                <w:rFonts w:cstheme="minorHAnsi"/>
              </w:rPr>
            </w:pPr>
            <w:r w:rsidRPr="009D16BE">
              <w:rPr>
                <w:rFonts w:cstheme="minorHAnsi"/>
              </w:rPr>
              <w:t>YES</w:t>
            </w:r>
          </w:p>
        </w:tc>
        <w:tc>
          <w:tcPr>
            <w:tcW w:w="2160" w:type="dxa"/>
            <w:noWrap/>
          </w:tcPr>
          <w:p w:rsidRPr="009D16BE" w:rsidR="003E18B4" w:rsidP="00494350" w:rsidRDefault="003E18B4" w14:paraId="6C07203A" w14:textId="77777777">
            <w:pPr>
              <w:rPr>
                <w:rFonts w:cstheme="minorHAnsi"/>
              </w:rPr>
            </w:pPr>
            <w:r w:rsidRPr="009D16BE">
              <w:rPr>
                <w:rFonts w:cstheme="minorHAnsi"/>
              </w:rPr>
              <w:t>BIGINT</w:t>
            </w:r>
          </w:p>
        </w:tc>
      </w:tr>
      <w:tr w:rsidRPr="009D16BE" w:rsidR="003E18B4" w:rsidTr="0085100E" w14:paraId="4D595650" w14:textId="77777777">
        <w:trPr>
          <w:trHeight w:val="300"/>
        </w:trPr>
        <w:tc>
          <w:tcPr>
            <w:tcW w:w="4604" w:type="dxa"/>
            <w:noWrap/>
          </w:tcPr>
          <w:p w:rsidRPr="009D16BE" w:rsidR="003E18B4" w:rsidP="00494350" w:rsidRDefault="003E18B4" w14:paraId="19E7B0AF" w14:textId="77777777">
            <w:pPr>
              <w:rPr>
                <w:rFonts w:cstheme="minorHAnsi"/>
              </w:rPr>
            </w:pPr>
            <w:r w:rsidRPr="009D16BE">
              <w:rPr>
                <w:rFonts w:cstheme="minorHAnsi"/>
              </w:rPr>
              <w:t>TECHNICALVALIDATIONCOMPLETE</w:t>
            </w:r>
          </w:p>
        </w:tc>
        <w:tc>
          <w:tcPr>
            <w:tcW w:w="593" w:type="dxa"/>
            <w:noWrap/>
          </w:tcPr>
          <w:p w:rsidRPr="009D16BE" w:rsidR="003E18B4" w:rsidP="00494350" w:rsidRDefault="003E18B4" w14:paraId="6871FB18" w14:textId="77777777">
            <w:pPr>
              <w:rPr>
                <w:rFonts w:cstheme="minorHAnsi"/>
              </w:rPr>
            </w:pPr>
            <w:r w:rsidRPr="009D16BE">
              <w:rPr>
                <w:rFonts w:cstheme="minorHAnsi"/>
              </w:rPr>
              <w:t>NO</w:t>
            </w:r>
          </w:p>
        </w:tc>
        <w:tc>
          <w:tcPr>
            <w:tcW w:w="921" w:type="dxa"/>
            <w:noWrap/>
          </w:tcPr>
          <w:p w:rsidRPr="009D16BE" w:rsidR="003E18B4" w:rsidP="00494350" w:rsidRDefault="003E18B4" w14:paraId="77BAB988" w14:textId="77777777">
            <w:pPr>
              <w:rPr>
                <w:rFonts w:cstheme="minorHAnsi"/>
              </w:rPr>
            </w:pPr>
            <w:r w:rsidRPr="009D16BE">
              <w:rPr>
                <w:rFonts w:cstheme="minorHAnsi"/>
              </w:rPr>
              <w:t>YES</w:t>
            </w:r>
          </w:p>
        </w:tc>
        <w:tc>
          <w:tcPr>
            <w:tcW w:w="2160" w:type="dxa"/>
            <w:noWrap/>
          </w:tcPr>
          <w:p w:rsidRPr="009D16BE" w:rsidR="003E18B4" w:rsidP="00494350" w:rsidRDefault="003E18B4" w14:paraId="516C933C" w14:textId="77777777">
            <w:pPr>
              <w:rPr>
                <w:rFonts w:cstheme="minorHAnsi"/>
              </w:rPr>
            </w:pPr>
            <w:r w:rsidRPr="009D16BE">
              <w:rPr>
                <w:rFonts w:cstheme="minorHAnsi"/>
              </w:rPr>
              <w:t>BIT</w:t>
            </w:r>
          </w:p>
        </w:tc>
      </w:tr>
    </w:tbl>
    <w:p w:rsidRPr="009D16BE" w:rsidR="003E18B4" w:rsidDel="005B1764" w:rsidP="003E18B4" w:rsidRDefault="003E18B4" w14:paraId="77511C04" w14:textId="377B7BF5">
      <w:pPr>
        <w:pStyle w:val="DTTHeading4"/>
        <w:keepLines/>
        <w:numPr>
          <w:ilvl w:val="0"/>
          <w:numId w:val="0"/>
        </w:numPr>
        <w:spacing w:before="200" w:after="0" w:line="276" w:lineRule="auto"/>
        <w:rPr>
          <w:del w:author="Deepakkumar Tiwari" w:date="2019-11-14T01:36:00Z" w:id="383"/>
          <w:rFonts w:cstheme="minorHAnsi"/>
        </w:rPr>
      </w:pPr>
    </w:p>
    <w:p w:rsidRPr="0018304F" w:rsidR="003E18B4" w:rsidP="00BB05FF" w:rsidRDefault="003E18B4" w14:paraId="7DACC74D" w14:textId="7BD77200">
      <w:pPr>
        <w:pStyle w:val="Heading3"/>
        <w:numPr>
          <w:ilvl w:val="2"/>
          <w:numId w:val="37"/>
        </w:numPr>
        <w:rPr>
          <w:rFonts w:cstheme="minorHAnsi"/>
          <w:i/>
        </w:rPr>
      </w:pPr>
      <w:bookmarkStart w:name="_Toc23362974" w:id="384"/>
      <w:proofErr w:type="spellStart"/>
      <w:r w:rsidRPr="0018304F">
        <w:rPr>
          <w:rFonts w:cstheme="minorHAnsi"/>
          <w:i/>
        </w:rPr>
        <w:t>ETL_Execution_Dependency</w:t>
      </w:r>
      <w:bookmarkEnd w:id="384"/>
      <w:proofErr w:type="spellEnd"/>
    </w:p>
    <w:p w:rsidRPr="009D16BE" w:rsidR="003E18B4" w:rsidP="00267B2F" w:rsidRDefault="003E18B4" w14:paraId="6866CCEE" w14:textId="27C702EF">
      <w:pPr>
        <w:jc w:val="both"/>
        <w:rPr>
          <w:rFonts w:cstheme="minorHAnsi"/>
        </w:rPr>
      </w:pPr>
      <w:r w:rsidRPr="009D16BE">
        <w:rPr>
          <w:rFonts w:cstheme="minorHAnsi"/>
        </w:rPr>
        <w:t xml:space="preserve">The </w:t>
      </w:r>
      <w:commentRangeStart w:id="385"/>
      <w:proofErr w:type="spellStart"/>
      <w:r w:rsidRPr="009D16BE">
        <w:rPr>
          <w:rFonts w:cstheme="minorHAnsi"/>
        </w:rPr>
        <w:t>ETL_Execution_Dependency</w:t>
      </w:r>
      <w:proofErr w:type="spellEnd"/>
      <w:commentRangeEnd w:id="385"/>
      <w:r w:rsidRPr="009D16BE">
        <w:rPr>
          <w:rStyle w:val="CommentReference"/>
          <w:rFonts w:cstheme="minorHAnsi"/>
          <w:lang w:eastAsia="en-AU"/>
        </w:rPr>
        <w:commentReference w:id="385"/>
      </w:r>
      <w:r w:rsidRPr="009D16BE">
        <w:rPr>
          <w:rFonts w:cstheme="minorHAnsi"/>
        </w:rPr>
        <w:t xml:space="preserve"> stores information about interdependencies between SSIS packages and also provides information about which ETL belongs to which ETL Phase</w:t>
      </w:r>
      <w:r w:rsidRPr="009D16BE">
        <w:rPr>
          <w:rStyle w:val="CommentReference"/>
          <w:rFonts w:cstheme="minorHAnsi"/>
          <w:lang w:eastAsia="en-AU"/>
        </w:rPr>
        <w:commentReference w:id="386"/>
      </w:r>
      <w:r w:rsidRPr="009D16BE">
        <w:rPr>
          <w:rFonts w:cstheme="minorHAnsi"/>
        </w:rPr>
        <w:t>.</w:t>
      </w:r>
      <w:r w:rsidR="00267B2F">
        <w:rPr>
          <w:rFonts w:cstheme="minorHAnsi"/>
        </w:rPr>
        <w:t xml:space="preserve"> Data stored in this table is</w:t>
      </w:r>
      <w:r w:rsidRPr="009D16BE" w:rsidR="00267B2F">
        <w:rPr>
          <w:rFonts w:cstheme="minorHAnsi"/>
        </w:rPr>
        <w:t xml:space="preserve"> static </w:t>
      </w:r>
      <w:r w:rsidR="00267B2F">
        <w:rPr>
          <w:rFonts w:cstheme="minorHAnsi"/>
        </w:rPr>
        <w:t>in nature</w:t>
      </w:r>
      <w:r w:rsidRPr="009D16BE" w:rsidR="00267B2F">
        <w:rPr>
          <w:rFonts w:cstheme="minorHAnsi"/>
        </w:rPr>
        <w:t xml:space="preserve"> and is manually populated before </w:t>
      </w:r>
      <w:r w:rsidR="00267B2F">
        <w:rPr>
          <w:rFonts w:cstheme="minorHAnsi"/>
        </w:rPr>
        <w:t xml:space="preserve">data migration </w:t>
      </w:r>
      <w:r w:rsidRPr="009D16BE" w:rsidR="00267B2F">
        <w:rPr>
          <w:rFonts w:cstheme="minorHAnsi"/>
        </w:rPr>
        <w:t>ETL execution</w:t>
      </w:r>
      <w:r w:rsidR="00267B2F">
        <w:rPr>
          <w:rFonts w:cstheme="minorHAnsi"/>
        </w:rPr>
        <w:t>s</w:t>
      </w:r>
      <w:r w:rsidRPr="009D16BE" w:rsidR="00267B2F">
        <w:rPr>
          <w:rFonts w:cstheme="minorHAnsi"/>
        </w:rPr>
        <w:t>.</w:t>
      </w:r>
    </w:p>
    <w:p w:rsidRPr="009D16BE" w:rsidR="003E18B4" w:rsidP="003E18B4" w:rsidRDefault="003E18B4" w14:paraId="4AD0BF52" w14:textId="5D0FA2C1">
      <w:pPr>
        <w:jc w:val="both"/>
        <w:rPr>
          <w:rFonts w:cstheme="minorHAnsi"/>
        </w:rPr>
      </w:pPr>
    </w:p>
    <w:tbl>
      <w:tblPr>
        <w:tblW w:w="8278" w:type="dxa"/>
        <w:tblInd w:w="7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604"/>
        <w:gridCol w:w="593"/>
        <w:gridCol w:w="921"/>
        <w:gridCol w:w="2160"/>
      </w:tblGrid>
      <w:tr w:rsidRPr="009D16BE" w:rsidR="003E18B4" w:rsidTr="00494350" w14:paraId="6CEF1B8E" w14:textId="77777777">
        <w:trPr>
          <w:trHeight w:val="300"/>
        </w:trPr>
        <w:tc>
          <w:tcPr>
            <w:tcW w:w="4604" w:type="dxa"/>
            <w:shd w:val="clear" w:color="auto" w:fill="000000" w:themeFill="text1"/>
            <w:noWrap/>
            <w:vAlign w:val="bottom"/>
            <w:hideMark/>
          </w:tcPr>
          <w:p w:rsidRPr="009D16BE" w:rsidR="003E18B4" w:rsidP="00494350" w:rsidRDefault="003E18B4" w14:paraId="4548861B" w14:textId="77777777">
            <w:pPr>
              <w:rPr>
                <w:rFonts w:cstheme="minorHAnsi"/>
                <w:b/>
              </w:rPr>
            </w:pPr>
            <w:r w:rsidRPr="009D16BE">
              <w:rPr>
                <w:rFonts w:cstheme="minorHAnsi"/>
                <w:b/>
              </w:rPr>
              <w:t>COLUMN NAME</w:t>
            </w:r>
          </w:p>
        </w:tc>
        <w:tc>
          <w:tcPr>
            <w:tcW w:w="593" w:type="dxa"/>
            <w:shd w:val="clear" w:color="auto" w:fill="000000" w:themeFill="text1"/>
            <w:noWrap/>
            <w:vAlign w:val="bottom"/>
            <w:hideMark/>
          </w:tcPr>
          <w:p w:rsidRPr="009D16BE" w:rsidR="003E18B4" w:rsidP="00494350" w:rsidRDefault="003E18B4" w14:paraId="0A4D8112" w14:textId="77777777">
            <w:pPr>
              <w:rPr>
                <w:rFonts w:cstheme="minorHAnsi"/>
                <w:b/>
              </w:rPr>
            </w:pPr>
            <w:r w:rsidRPr="009D16BE">
              <w:rPr>
                <w:rFonts w:cstheme="minorHAnsi"/>
                <w:b/>
              </w:rPr>
              <w:t>PK</w:t>
            </w:r>
          </w:p>
        </w:tc>
        <w:tc>
          <w:tcPr>
            <w:tcW w:w="921" w:type="dxa"/>
            <w:shd w:val="clear" w:color="auto" w:fill="000000" w:themeFill="text1"/>
            <w:noWrap/>
            <w:vAlign w:val="bottom"/>
            <w:hideMark/>
          </w:tcPr>
          <w:p w:rsidRPr="009D16BE" w:rsidR="003E18B4" w:rsidP="00494350" w:rsidRDefault="003E18B4" w14:paraId="5A5D390C" w14:textId="77777777">
            <w:pPr>
              <w:rPr>
                <w:rFonts w:cstheme="minorHAnsi"/>
                <w:b/>
              </w:rPr>
            </w:pPr>
            <w:r w:rsidRPr="009D16BE">
              <w:rPr>
                <w:rFonts w:cstheme="minorHAnsi"/>
                <w:b/>
              </w:rPr>
              <w:t>NULL?</w:t>
            </w:r>
          </w:p>
        </w:tc>
        <w:tc>
          <w:tcPr>
            <w:tcW w:w="2160" w:type="dxa"/>
            <w:shd w:val="clear" w:color="auto" w:fill="000000" w:themeFill="text1"/>
            <w:noWrap/>
            <w:vAlign w:val="bottom"/>
            <w:hideMark/>
          </w:tcPr>
          <w:p w:rsidRPr="009D16BE" w:rsidR="003E18B4" w:rsidP="00494350" w:rsidRDefault="003E18B4" w14:paraId="45627353" w14:textId="77777777">
            <w:pPr>
              <w:rPr>
                <w:rFonts w:cstheme="minorHAnsi"/>
                <w:b/>
              </w:rPr>
            </w:pPr>
            <w:r w:rsidRPr="009D16BE">
              <w:rPr>
                <w:rFonts w:cstheme="minorHAnsi"/>
                <w:b/>
              </w:rPr>
              <w:t>DATA TYPE</w:t>
            </w:r>
          </w:p>
        </w:tc>
      </w:tr>
      <w:tr w:rsidRPr="009D16BE" w:rsidR="003E18B4" w:rsidTr="00494350" w14:paraId="356C623D" w14:textId="77777777">
        <w:trPr>
          <w:trHeight w:val="300"/>
        </w:trPr>
        <w:tc>
          <w:tcPr>
            <w:tcW w:w="4604" w:type="dxa"/>
            <w:noWrap/>
          </w:tcPr>
          <w:p w:rsidRPr="009D16BE" w:rsidR="003E18B4" w:rsidP="00494350" w:rsidRDefault="003E18B4" w14:paraId="2C00FFB6" w14:textId="77777777">
            <w:pPr>
              <w:rPr>
                <w:rFonts w:cstheme="minorHAnsi"/>
              </w:rPr>
            </w:pPr>
            <w:r w:rsidRPr="009D16BE">
              <w:rPr>
                <w:rFonts w:cstheme="minorHAnsi"/>
              </w:rPr>
              <w:t>ETLEXECUTIONDEPENDENCYID</w:t>
            </w:r>
          </w:p>
        </w:tc>
        <w:tc>
          <w:tcPr>
            <w:tcW w:w="593" w:type="dxa"/>
            <w:noWrap/>
          </w:tcPr>
          <w:p w:rsidRPr="009D16BE" w:rsidR="003E18B4" w:rsidP="00494350" w:rsidRDefault="003E18B4" w14:paraId="3D5EBCF6" w14:textId="77777777">
            <w:pPr>
              <w:rPr>
                <w:rFonts w:cstheme="minorHAnsi"/>
              </w:rPr>
            </w:pPr>
            <w:r w:rsidRPr="009D16BE">
              <w:rPr>
                <w:rFonts w:cstheme="minorHAnsi"/>
              </w:rPr>
              <w:t>YES</w:t>
            </w:r>
          </w:p>
        </w:tc>
        <w:tc>
          <w:tcPr>
            <w:tcW w:w="921" w:type="dxa"/>
            <w:noWrap/>
          </w:tcPr>
          <w:p w:rsidRPr="009D16BE" w:rsidR="003E18B4" w:rsidP="00494350" w:rsidRDefault="003E18B4" w14:paraId="76840D05" w14:textId="77777777">
            <w:pPr>
              <w:rPr>
                <w:rFonts w:cstheme="minorHAnsi"/>
              </w:rPr>
            </w:pPr>
            <w:r w:rsidRPr="009D16BE">
              <w:rPr>
                <w:rFonts w:cstheme="minorHAnsi"/>
              </w:rPr>
              <w:t>NO</w:t>
            </w:r>
          </w:p>
        </w:tc>
        <w:tc>
          <w:tcPr>
            <w:tcW w:w="2160" w:type="dxa"/>
            <w:noWrap/>
          </w:tcPr>
          <w:p w:rsidRPr="009D16BE" w:rsidR="003E18B4" w:rsidP="00494350" w:rsidRDefault="003E18B4" w14:paraId="42F468FC" w14:textId="77777777">
            <w:pPr>
              <w:rPr>
                <w:rFonts w:cstheme="minorHAnsi"/>
              </w:rPr>
            </w:pPr>
            <w:r w:rsidRPr="009D16BE">
              <w:rPr>
                <w:rFonts w:cstheme="minorHAnsi"/>
              </w:rPr>
              <w:t>BIGINT</w:t>
            </w:r>
          </w:p>
        </w:tc>
      </w:tr>
      <w:tr w:rsidRPr="009D16BE" w:rsidR="003E18B4" w:rsidTr="00494350" w14:paraId="18AD8B97" w14:textId="77777777">
        <w:trPr>
          <w:trHeight w:val="300"/>
        </w:trPr>
        <w:tc>
          <w:tcPr>
            <w:tcW w:w="4604" w:type="dxa"/>
            <w:noWrap/>
          </w:tcPr>
          <w:p w:rsidRPr="009D16BE" w:rsidR="003E18B4" w:rsidP="00494350" w:rsidRDefault="003E18B4" w14:paraId="1A019E12" w14:textId="77777777">
            <w:pPr>
              <w:rPr>
                <w:rFonts w:cstheme="minorHAnsi"/>
              </w:rPr>
            </w:pPr>
            <w:r w:rsidRPr="009D16BE">
              <w:rPr>
                <w:rFonts w:cstheme="minorHAnsi"/>
              </w:rPr>
              <w:t>LOADNAME</w:t>
            </w:r>
          </w:p>
        </w:tc>
        <w:tc>
          <w:tcPr>
            <w:tcW w:w="593" w:type="dxa"/>
            <w:noWrap/>
          </w:tcPr>
          <w:p w:rsidRPr="009D16BE" w:rsidR="003E18B4" w:rsidP="00494350" w:rsidRDefault="003E18B4" w14:paraId="4B19DF32" w14:textId="77777777">
            <w:pPr>
              <w:rPr>
                <w:rFonts w:cstheme="minorHAnsi"/>
              </w:rPr>
            </w:pPr>
            <w:r w:rsidRPr="009D16BE">
              <w:rPr>
                <w:rFonts w:cstheme="minorHAnsi"/>
              </w:rPr>
              <w:t>NO</w:t>
            </w:r>
          </w:p>
        </w:tc>
        <w:tc>
          <w:tcPr>
            <w:tcW w:w="921" w:type="dxa"/>
            <w:noWrap/>
          </w:tcPr>
          <w:p w:rsidRPr="009D16BE" w:rsidR="003E18B4" w:rsidP="00494350" w:rsidRDefault="003E18B4" w14:paraId="3A946605" w14:textId="77777777">
            <w:pPr>
              <w:rPr>
                <w:rFonts w:cstheme="minorHAnsi"/>
              </w:rPr>
            </w:pPr>
            <w:r w:rsidRPr="009D16BE">
              <w:rPr>
                <w:rFonts w:cstheme="minorHAnsi"/>
              </w:rPr>
              <w:t>YES</w:t>
            </w:r>
          </w:p>
        </w:tc>
        <w:tc>
          <w:tcPr>
            <w:tcW w:w="2160" w:type="dxa"/>
            <w:noWrap/>
          </w:tcPr>
          <w:p w:rsidRPr="009D16BE" w:rsidR="003E18B4" w:rsidP="00494350" w:rsidRDefault="003E18B4" w14:paraId="6A1A9406" w14:textId="77777777">
            <w:pPr>
              <w:rPr>
                <w:rFonts w:cstheme="minorHAnsi"/>
              </w:rPr>
            </w:pPr>
            <w:r w:rsidRPr="009D16BE">
              <w:rPr>
                <w:rFonts w:cstheme="minorHAnsi"/>
              </w:rPr>
              <w:t>NVARCHAR</w:t>
            </w:r>
          </w:p>
        </w:tc>
      </w:tr>
      <w:tr w:rsidRPr="009D16BE" w:rsidR="003E18B4" w:rsidTr="00494350" w14:paraId="33B41F0E" w14:textId="77777777">
        <w:trPr>
          <w:trHeight w:val="300"/>
        </w:trPr>
        <w:tc>
          <w:tcPr>
            <w:tcW w:w="4604" w:type="dxa"/>
            <w:noWrap/>
          </w:tcPr>
          <w:p w:rsidRPr="009D16BE" w:rsidR="003E18B4" w:rsidP="00494350" w:rsidRDefault="003E18B4" w14:paraId="54D0D86D" w14:textId="77777777">
            <w:pPr>
              <w:rPr>
                <w:rFonts w:cstheme="minorHAnsi"/>
              </w:rPr>
            </w:pPr>
            <w:r w:rsidRPr="009D16BE">
              <w:rPr>
                <w:rFonts w:cstheme="minorHAnsi"/>
              </w:rPr>
              <w:t>PACKAGENAME</w:t>
            </w:r>
          </w:p>
        </w:tc>
        <w:tc>
          <w:tcPr>
            <w:tcW w:w="593" w:type="dxa"/>
            <w:noWrap/>
          </w:tcPr>
          <w:p w:rsidRPr="009D16BE" w:rsidR="003E18B4" w:rsidP="00494350" w:rsidRDefault="003E18B4" w14:paraId="6B0BACC1" w14:textId="77777777">
            <w:pPr>
              <w:rPr>
                <w:rFonts w:cstheme="minorHAnsi"/>
              </w:rPr>
            </w:pPr>
            <w:r w:rsidRPr="009D16BE">
              <w:rPr>
                <w:rFonts w:cstheme="minorHAnsi"/>
              </w:rPr>
              <w:t>NO</w:t>
            </w:r>
          </w:p>
        </w:tc>
        <w:tc>
          <w:tcPr>
            <w:tcW w:w="921" w:type="dxa"/>
            <w:noWrap/>
          </w:tcPr>
          <w:p w:rsidRPr="009D16BE" w:rsidR="003E18B4" w:rsidP="00494350" w:rsidRDefault="003E18B4" w14:paraId="39EF5C2E" w14:textId="77777777">
            <w:pPr>
              <w:rPr>
                <w:rFonts w:cstheme="minorHAnsi"/>
              </w:rPr>
            </w:pPr>
            <w:r w:rsidRPr="009D16BE">
              <w:rPr>
                <w:rFonts w:cstheme="minorHAnsi"/>
              </w:rPr>
              <w:t>YES</w:t>
            </w:r>
          </w:p>
        </w:tc>
        <w:tc>
          <w:tcPr>
            <w:tcW w:w="2160" w:type="dxa"/>
            <w:noWrap/>
          </w:tcPr>
          <w:p w:rsidRPr="009D16BE" w:rsidR="003E18B4" w:rsidP="00494350" w:rsidRDefault="003E18B4" w14:paraId="2EB01220" w14:textId="77777777">
            <w:pPr>
              <w:rPr>
                <w:rFonts w:cstheme="minorHAnsi"/>
              </w:rPr>
            </w:pPr>
            <w:r w:rsidRPr="009D16BE">
              <w:rPr>
                <w:rFonts w:cstheme="minorHAnsi"/>
              </w:rPr>
              <w:t>NVARCHAR</w:t>
            </w:r>
          </w:p>
        </w:tc>
      </w:tr>
      <w:tr w:rsidRPr="009D16BE" w:rsidR="003E18B4" w:rsidTr="00494350" w14:paraId="186E0DAA" w14:textId="77777777">
        <w:trPr>
          <w:trHeight w:val="300"/>
        </w:trPr>
        <w:tc>
          <w:tcPr>
            <w:tcW w:w="4604" w:type="dxa"/>
            <w:noWrap/>
          </w:tcPr>
          <w:p w:rsidRPr="009D16BE" w:rsidR="003E18B4" w:rsidP="00494350" w:rsidRDefault="003E18B4" w14:paraId="2018363A" w14:textId="77777777">
            <w:pPr>
              <w:rPr>
                <w:rFonts w:cstheme="minorHAnsi"/>
              </w:rPr>
            </w:pPr>
            <w:r w:rsidRPr="009D16BE">
              <w:rPr>
                <w:rFonts w:cstheme="minorHAnsi"/>
              </w:rPr>
              <w:t>PARENTPACKAGENAME</w:t>
            </w:r>
          </w:p>
        </w:tc>
        <w:tc>
          <w:tcPr>
            <w:tcW w:w="593" w:type="dxa"/>
            <w:noWrap/>
          </w:tcPr>
          <w:p w:rsidRPr="009D16BE" w:rsidR="003E18B4" w:rsidP="00494350" w:rsidRDefault="003E18B4" w14:paraId="5BE51640" w14:textId="77777777">
            <w:pPr>
              <w:rPr>
                <w:rFonts w:cstheme="minorHAnsi"/>
              </w:rPr>
            </w:pPr>
            <w:r w:rsidRPr="009D16BE">
              <w:rPr>
                <w:rFonts w:cstheme="minorHAnsi"/>
              </w:rPr>
              <w:t>NO</w:t>
            </w:r>
          </w:p>
        </w:tc>
        <w:tc>
          <w:tcPr>
            <w:tcW w:w="921" w:type="dxa"/>
            <w:noWrap/>
          </w:tcPr>
          <w:p w:rsidRPr="009D16BE" w:rsidR="003E18B4" w:rsidP="00494350" w:rsidRDefault="003E18B4" w14:paraId="7E938484" w14:textId="77777777">
            <w:pPr>
              <w:rPr>
                <w:rFonts w:cstheme="minorHAnsi"/>
              </w:rPr>
            </w:pPr>
            <w:r w:rsidRPr="009D16BE">
              <w:rPr>
                <w:rFonts w:cstheme="minorHAnsi"/>
              </w:rPr>
              <w:t>YES</w:t>
            </w:r>
          </w:p>
        </w:tc>
        <w:tc>
          <w:tcPr>
            <w:tcW w:w="2160" w:type="dxa"/>
            <w:noWrap/>
          </w:tcPr>
          <w:p w:rsidRPr="009D16BE" w:rsidR="003E18B4" w:rsidP="00494350" w:rsidRDefault="003E18B4" w14:paraId="7C4FB209" w14:textId="77777777">
            <w:pPr>
              <w:rPr>
                <w:rFonts w:cstheme="minorHAnsi"/>
              </w:rPr>
            </w:pPr>
            <w:r w:rsidRPr="009D16BE">
              <w:rPr>
                <w:rFonts w:cstheme="minorHAnsi"/>
              </w:rPr>
              <w:t>NVARCHAR</w:t>
            </w:r>
          </w:p>
        </w:tc>
      </w:tr>
      <w:tr w:rsidRPr="009D16BE" w:rsidR="003E18B4" w:rsidTr="00494350" w14:paraId="57F46AAB" w14:textId="77777777">
        <w:trPr>
          <w:trHeight w:val="300"/>
        </w:trPr>
        <w:tc>
          <w:tcPr>
            <w:tcW w:w="4604" w:type="dxa"/>
            <w:noWrap/>
          </w:tcPr>
          <w:p w:rsidRPr="009D16BE" w:rsidR="003E18B4" w:rsidP="00494350" w:rsidRDefault="003E18B4" w14:paraId="510EF91D" w14:textId="77777777">
            <w:pPr>
              <w:rPr>
                <w:rFonts w:cstheme="minorHAnsi"/>
              </w:rPr>
            </w:pPr>
            <w:r w:rsidRPr="009D16BE">
              <w:rPr>
                <w:rFonts w:cstheme="minorHAnsi"/>
              </w:rPr>
              <w:t>CREATEDDATE</w:t>
            </w:r>
          </w:p>
        </w:tc>
        <w:tc>
          <w:tcPr>
            <w:tcW w:w="593" w:type="dxa"/>
            <w:noWrap/>
          </w:tcPr>
          <w:p w:rsidRPr="009D16BE" w:rsidR="003E18B4" w:rsidP="00494350" w:rsidRDefault="003E18B4" w14:paraId="4677BCE1" w14:textId="77777777">
            <w:pPr>
              <w:rPr>
                <w:rFonts w:cstheme="minorHAnsi"/>
              </w:rPr>
            </w:pPr>
            <w:r w:rsidRPr="009D16BE">
              <w:rPr>
                <w:rFonts w:cstheme="minorHAnsi"/>
              </w:rPr>
              <w:t>NO</w:t>
            </w:r>
          </w:p>
        </w:tc>
        <w:tc>
          <w:tcPr>
            <w:tcW w:w="921" w:type="dxa"/>
            <w:noWrap/>
          </w:tcPr>
          <w:p w:rsidRPr="009D16BE" w:rsidR="003E18B4" w:rsidP="00494350" w:rsidRDefault="003E18B4" w14:paraId="7A95DA6D" w14:textId="77777777">
            <w:pPr>
              <w:rPr>
                <w:rFonts w:cstheme="minorHAnsi"/>
              </w:rPr>
            </w:pPr>
            <w:r w:rsidRPr="009D16BE">
              <w:rPr>
                <w:rFonts w:cstheme="minorHAnsi"/>
              </w:rPr>
              <w:t>YES</w:t>
            </w:r>
          </w:p>
        </w:tc>
        <w:tc>
          <w:tcPr>
            <w:tcW w:w="2160" w:type="dxa"/>
            <w:noWrap/>
          </w:tcPr>
          <w:p w:rsidRPr="009D16BE" w:rsidR="003E18B4" w:rsidP="00494350" w:rsidRDefault="003E18B4" w14:paraId="61E98DDE" w14:textId="77777777">
            <w:pPr>
              <w:rPr>
                <w:rFonts w:cstheme="minorHAnsi"/>
              </w:rPr>
            </w:pPr>
            <w:r w:rsidRPr="009D16BE">
              <w:rPr>
                <w:rFonts w:cstheme="minorHAnsi"/>
              </w:rPr>
              <w:t>DATETIME</w:t>
            </w:r>
          </w:p>
        </w:tc>
      </w:tr>
      <w:tr w:rsidRPr="009D16BE" w:rsidR="003E18B4" w:rsidTr="00494350" w14:paraId="5509A7C6" w14:textId="77777777">
        <w:trPr>
          <w:trHeight w:val="300"/>
        </w:trPr>
        <w:tc>
          <w:tcPr>
            <w:tcW w:w="4604" w:type="dxa"/>
            <w:noWrap/>
          </w:tcPr>
          <w:p w:rsidRPr="009D16BE" w:rsidR="003E18B4" w:rsidP="00494350" w:rsidRDefault="003E18B4" w14:paraId="56AD06F9" w14:textId="77777777">
            <w:pPr>
              <w:rPr>
                <w:rFonts w:cstheme="minorHAnsi"/>
              </w:rPr>
            </w:pPr>
            <w:r w:rsidRPr="009D16BE">
              <w:rPr>
                <w:rFonts w:cstheme="minorHAnsi"/>
              </w:rPr>
              <w:t>MODIFIEDDATE</w:t>
            </w:r>
          </w:p>
        </w:tc>
        <w:tc>
          <w:tcPr>
            <w:tcW w:w="593" w:type="dxa"/>
            <w:noWrap/>
          </w:tcPr>
          <w:p w:rsidRPr="009D16BE" w:rsidR="003E18B4" w:rsidP="00494350" w:rsidRDefault="003E18B4" w14:paraId="46F16B07" w14:textId="77777777">
            <w:pPr>
              <w:rPr>
                <w:rFonts w:cstheme="minorHAnsi"/>
              </w:rPr>
            </w:pPr>
            <w:r w:rsidRPr="009D16BE">
              <w:rPr>
                <w:rFonts w:cstheme="minorHAnsi"/>
              </w:rPr>
              <w:t>NO</w:t>
            </w:r>
          </w:p>
        </w:tc>
        <w:tc>
          <w:tcPr>
            <w:tcW w:w="921" w:type="dxa"/>
            <w:noWrap/>
          </w:tcPr>
          <w:p w:rsidRPr="009D16BE" w:rsidR="003E18B4" w:rsidP="00494350" w:rsidRDefault="003E18B4" w14:paraId="36A3CCF3" w14:textId="77777777">
            <w:pPr>
              <w:rPr>
                <w:rFonts w:cstheme="minorHAnsi"/>
              </w:rPr>
            </w:pPr>
            <w:r w:rsidRPr="009D16BE">
              <w:rPr>
                <w:rFonts w:cstheme="minorHAnsi"/>
              </w:rPr>
              <w:t>YES</w:t>
            </w:r>
          </w:p>
        </w:tc>
        <w:tc>
          <w:tcPr>
            <w:tcW w:w="2160" w:type="dxa"/>
            <w:noWrap/>
          </w:tcPr>
          <w:p w:rsidRPr="009D16BE" w:rsidR="003E18B4" w:rsidP="00494350" w:rsidRDefault="003E18B4" w14:paraId="44FA6536" w14:textId="77777777">
            <w:pPr>
              <w:rPr>
                <w:rFonts w:cstheme="minorHAnsi"/>
              </w:rPr>
            </w:pPr>
            <w:r w:rsidRPr="009D16BE">
              <w:rPr>
                <w:rFonts w:cstheme="minorHAnsi"/>
              </w:rPr>
              <w:t>DATETIME</w:t>
            </w:r>
          </w:p>
        </w:tc>
      </w:tr>
      <w:tr w:rsidRPr="009D16BE" w:rsidR="003E18B4" w:rsidTr="00494350" w14:paraId="5F77D5AD" w14:textId="77777777">
        <w:trPr>
          <w:trHeight w:val="300"/>
        </w:trPr>
        <w:tc>
          <w:tcPr>
            <w:tcW w:w="4604" w:type="dxa"/>
            <w:noWrap/>
          </w:tcPr>
          <w:p w:rsidRPr="009D16BE" w:rsidR="003E18B4" w:rsidP="00494350" w:rsidRDefault="003E18B4" w14:paraId="6E764AFE" w14:textId="77777777">
            <w:pPr>
              <w:rPr>
                <w:rFonts w:cstheme="minorHAnsi"/>
              </w:rPr>
            </w:pPr>
            <w:r w:rsidRPr="009D16BE">
              <w:rPr>
                <w:rFonts w:cstheme="minorHAnsi"/>
              </w:rPr>
              <w:t>ISACTIVE</w:t>
            </w:r>
          </w:p>
        </w:tc>
        <w:tc>
          <w:tcPr>
            <w:tcW w:w="593" w:type="dxa"/>
            <w:noWrap/>
          </w:tcPr>
          <w:p w:rsidRPr="009D16BE" w:rsidR="003E18B4" w:rsidP="00494350" w:rsidRDefault="003E18B4" w14:paraId="4B27D9F9" w14:textId="77777777">
            <w:pPr>
              <w:rPr>
                <w:rFonts w:cstheme="minorHAnsi"/>
              </w:rPr>
            </w:pPr>
            <w:r w:rsidRPr="009D16BE">
              <w:rPr>
                <w:rFonts w:cstheme="minorHAnsi"/>
              </w:rPr>
              <w:t>NO</w:t>
            </w:r>
          </w:p>
        </w:tc>
        <w:tc>
          <w:tcPr>
            <w:tcW w:w="921" w:type="dxa"/>
            <w:noWrap/>
          </w:tcPr>
          <w:p w:rsidRPr="009D16BE" w:rsidR="003E18B4" w:rsidP="00494350" w:rsidRDefault="003E18B4" w14:paraId="52E20E48" w14:textId="77777777">
            <w:pPr>
              <w:rPr>
                <w:rFonts w:cstheme="minorHAnsi"/>
              </w:rPr>
            </w:pPr>
            <w:r w:rsidRPr="009D16BE">
              <w:rPr>
                <w:rFonts w:cstheme="minorHAnsi"/>
              </w:rPr>
              <w:t>YES</w:t>
            </w:r>
          </w:p>
        </w:tc>
        <w:tc>
          <w:tcPr>
            <w:tcW w:w="2160" w:type="dxa"/>
            <w:noWrap/>
          </w:tcPr>
          <w:p w:rsidRPr="009D16BE" w:rsidR="003E18B4" w:rsidP="00494350" w:rsidRDefault="003E18B4" w14:paraId="454ABE6B" w14:textId="77777777">
            <w:pPr>
              <w:rPr>
                <w:rFonts w:cstheme="minorHAnsi"/>
              </w:rPr>
            </w:pPr>
            <w:r w:rsidRPr="009D16BE">
              <w:rPr>
                <w:rFonts w:cstheme="minorHAnsi"/>
              </w:rPr>
              <w:t>BIT</w:t>
            </w:r>
          </w:p>
        </w:tc>
      </w:tr>
      <w:tr w:rsidRPr="009D16BE" w:rsidR="003E18B4" w:rsidTr="00494350" w14:paraId="5A81AB56" w14:textId="77777777">
        <w:trPr>
          <w:trHeight w:val="300"/>
        </w:trPr>
        <w:tc>
          <w:tcPr>
            <w:tcW w:w="4604" w:type="dxa"/>
            <w:noWrap/>
          </w:tcPr>
          <w:p w:rsidRPr="009D16BE" w:rsidR="003E18B4" w:rsidP="00494350" w:rsidRDefault="003E18B4" w14:paraId="134D40A4" w14:textId="77777777">
            <w:pPr>
              <w:rPr>
                <w:rFonts w:cstheme="minorHAnsi"/>
              </w:rPr>
            </w:pPr>
            <w:r w:rsidRPr="009D16BE">
              <w:rPr>
                <w:rFonts w:cstheme="minorHAnsi"/>
              </w:rPr>
              <w:t>ETL PHASE</w:t>
            </w:r>
          </w:p>
        </w:tc>
        <w:tc>
          <w:tcPr>
            <w:tcW w:w="593" w:type="dxa"/>
            <w:noWrap/>
          </w:tcPr>
          <w:p w:rsidRPr="009D16BE" w:rsidR="003E18B4" w:rsidP="00494350" w:rsidRDefault="003E18B4" w14:paraId="15B5918C" w14:textId="77777777">
            <w:pPr>
              <w:rPr>
                <w:rFonts w:cstheme="minorHAnsi"/>
              </w:rPr>
            </w:pPr>
            <w:r w:rsidRPr="009D16BE">
              <w:rPr>
                <w:rFonts w:cstheme="minorHAnsi"/>
              </w:rPr>
              <w:t>NO</w:t>
            </w:r>
          </w:p>
        </w:tc>
        <w:tc>
          <w:tcPr>
            <w:tcW w:w="921" w:type="dxa"/>
            <w:noWrap/>
          </w:tcPr>
          <w:p w:rsidRPr="009D16BE" w:rsidR="003E18B4" w:rsidP="00494350" w:rsidRDefault="003E18B4" w14:paraId="719D63A6" w14:textId="77777777">
            <w:pPr>
              <w:rPr>
                <w:rFonts w:cstheme="minorHAnsi"/>
              </w:rPr>
            </w:pPr>
            <w:r w:rsidRPr="009D16BE">
              <w:rPr>
                <w:rFonts w:cstheme="minorHAnsi"/>
              </w:rPr>
              <w:t>YES</w:t>
            </w:r>
          </w:p>
        </w:tc>
        <w:tc>
          <w:tcPr>
            <w:tcW w:w="2160" w:type="dxa"/>
            <w:noWrap/>
          </w:tcPr>
          <w:p w:rsidRPr="009D16BE" w:rsidR="003E18B4" w:rsidP="00494350" w:rsidRDefault="003E18B4" w14:paraId="3E04D58F" w14:textId="77777777">
            <w:pPr>
              <w:rPr>
                <w:rFonts w:cstheme="minorHAnsi"/>
              </w:rPr>
            </w:pPr>
            <w:r w:rsidRPr="009D16BE">
              <w:rPr>
                <w:rFonts w:cstheme="minorHAnsi"/>
              </w:rPr>
              <w:t>NVARCHAR</w:t>
            </w:r>
          </w:p>
        </w:tc>
      </w:tr>
    </w:tbl>
    <w:p w:rsidRPr="009D16BE" w:rsidR="003E18B4" w:rsidP="003E18B4" w:rsidRDefault="003E18B4" w14:paraId="254F45C3" w14:textId="77777777">
      <w:pPr>
        <w:rPr>
          <w:rFonts w:cstheme="minorHAnsi"/>
        </w:rPr>
      </w:pPr>
    </w:p>
    <w:p w:rsidRPr="0018304F" w:rsidR="003E18B4" w:rsidP="00BB05FF" w:rsidRDefault="003E18B4" w14:paraId="6D33FE70" w14:textId="54B9EB26">
      <w:pPr>
        <w:pStyle w:val="Heading3"/>
        <w:keepLines/>
        <w:numPr>
          <w:ilvl w:val="2"/>
          <w:numId w:val="37"/>
        </w:numPr>
        <w:spacing w:before="200" w:after="0" w:line="276" w:lineRule="auto"/>
        <w:rPr>
          <w:rFonts w:cstheme="minorHAnsi"/>
          <w:i/>
        </w:rPr>
      </w:pPr>
      <w:bookmarkStart w:name="_Toc23362975" w:id="387"/>
      <w:proofErr w:type="spellStart"/>
      <w:r w:rsidRPr="0018304F">
        <w:rPr>
          <w:rFonts w:cstheme="minorHAnsi"/>
          <w:i/>
        </w:rPr>
        <w:lastRenderedPageBreak/>
        <w:t>Row_Count_Info</w:t>
      </w:r>
      <w:bookmarkEnd w:id="387"/>
      <w:proofErr w:type="spellEnd"/>
    </w:p>
    <w:p w:rsidRPr="009D16BE" w:rsidR="003E18B4" w:rsidP="003E18B4" w:rsidRDefault="003E18B4" w14:paraId="7EB4FC27" w14:textId="57DA7BDD">
      <w:pPr>
        <w:jc w:val="both"/>
        <w:rPr>
          <w:rFonts w:cstheme="minorHAnsi"/>
        </w:rPr>
      </w:pPr>
      <w:r w:rsidRPr="009D16BE">
        <w:rPr>
          <w:rFonts w:cstheme="minorHAnsi"/>
        </w:rPr>
        <w:t>A row in this table provides information about no of records an SSIS package has processed.</w:t>
      </w:r>
      <w:r w:rsidR="00267B2F">
        <w:rPr>
          <w:rFonts w:cstheme="minorHAnsi"/>
        </w:rPr>
        <w:t xml:space="preserve"> Data in this table is</w:t>
      </w:r>
      <w:r w:rsidRPr="009D16BE" w:rsidR="00267B2F">
        <w:rPr>
          <w:rFonts w:cstheme="minorHAnsi"/>
        </w:rPr>
        <w:t xml:space="preserve"> populated </w:t>
      </w:r>
      <w:r w:rsidR="00267B2F">
        <w:rPr>
          <w:rFonts w:cstheme="minorHAnsi"/>
        </w:rPr>
        <w:t>at runtime by the SSIS ETL package through stored procedure “</w:t>
      </w:r>
      <w:r w:rsidRPr="009D16BE" w:rsidR="00267B2F">
        <w:rPr>
          <w:rFonts w:cstheme="minorHAnsi"/>
        </w:rPr>
        <w:t>INSERT_ROW_COUNT_INFO</w:t>
      </w:r>
      <w:r w:rsidR="00267B2F">
        <w:rPr>
          <w:rFonts w:cstheme="minorHAnsi"/>
        </w:rPr>
        <w:t>”</w:t>
      </w:r>
      <w:r w:rsidRPr="009D16BE" w:rsidR="00267B2F">
        <w:rPr>
          <w:rFonts w:cstheme="minorHAnsi"/>
        </w:rPr>
        <w:t>.</w:t>
      </w:r>
    </w:p>
    <w:p w:rsidRPr="009D16BE" w:rsidR="003E18B4" w:rsidP="003E18B4" w:rsidRDefault="003E18B4" w14:paraId="5D57092B" w14:textId="3BE3A127">
      <w:pPr>
        <w:jc w:val="both"/>
        <w:rPr>
          <w:rFonts w:cstheme="minorHAnsi"/>
        </w:rPr>
      </w:pPr>
    </w:p>
    <w:tbl>
      <w:tblPr>
        <w:tblW w:w="8278" w:type="dxa"/>
        <w:tblInd w:w="7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604"/>
        <w:gridCol w:w="593"/>
        <w:gridCol w:w="921"/>
        <w:gridCol w:w="2160"/>
      </w:tblGrid>
      <w:tr w:rsidRPr="009D16BE" w:rsidR="003E18B4" w:rsidTr="00494350" w14:paraId="7211775D" w14:textId="77777777">
        <w:trPr>
          <w:trHeight w:val="300"/>
        </w:trPr>
        <w:tc>
          <w:tcPr>
            <w:tcW w:w="4604" w:type="dxa"/>
            <w:shd w:val="clear" w:color="auto" w:fill="000000" w:themeFill="text1"/>
            <w:noWrap/>
            <w:vAlign w:val="bottom"/>
            <w:hideMark/>
          </w:tcPr>
          <w:p w:rsidRPr="009D16BE" w:rsidR="003E18B4" w:rsidP="00494350" w:rsidRDefault="003E18B4" w14:paraId="6F079D1F" w14:textId="77777777">
            <w:pPr>
              <w:rPr>
                <w:rFonts w:cstheme="minorHAnsi"/>
                <w:b/>
              </w:rPr>
            </w:pPr>
            <w:r w:rsidRPr="009D16BE">
              <w:rPr>
                <w:rFonts w:cstheme="minorHAnsi"/>
                <w:b/>
              </w:rPr>
              <w:t>COLUMN NAME</w:t>
            </w:r>
          </w:p>
        </w:tc>
        <w:tc>
          <w:tcPr>
            <w:tcW w:w="593" w:type="dxa"/>
            <w:shd w:val="clear" w:color="auto" w:fill="000000" w:themeFill="text1"/>
            <w:noWrap/>
            <w:vAlign w:val="bottom"/>
            <w:hideMark/>
          </w:tcPr>
          <w:p w:rsidRPr="009D16BE" w:rsidR="003E18B4" w:rsidP="00494350" w:rsidRDefault="003E18B4" w14:paraId="1223A913" w14:textId="77777777">
            <w:pPr>
              <w:rPr>
                <w:rFonts w:cstheme="minorHAnsi"/>
                <w:b/>
              </w:rPr>
            </w:pPr>
            <w:r w:rsidRPr="009D16BE">
              <w:rPr>
                <w:rFonts w:cstheme="minorHAnsi"/>
                <w:b/>
              </w:rPr>
              <w:t>PK</w:t>
            </w:r>
          </w:p>
        </w:tc>
        <w:tc>
          <w:tcPr>
            <w:tcW w:w="921" w:type="dxa"/>
            <w:shd w:val="clear" w:color="auto" w:fill="000000" w:themeFill="text1"/>
            <w:noWrap/>
            <w:vAlign w:val="bottom"/>
            <w:hideMark/>
          </w:tcPr>
          <w:p w:rsidRPr="009D16BE" w:rsidR="003E18B4" w:rsidP="00494350" w:rsidRDefault="003E18B4" w14:paraId="7D19E649" w14:textId="77777777">
            <w:pPr>
              <w:rPr>
                <w:rFonts w:cstheme="minorHAnsi"/>
                <w:b/>
              </w:rPr>
            </w:pPr>
            <w:r w:rsidRPr="009D16BE">
              <w:rPr>
                <w:rFonts w:cstheme="minorHAnsi"/>
                <w:b/>
              </w:rPr>
              <w:t>NULL?</w:t>
            </w:r>
          </w:p>
        </w:tc>
        <w:tc>
          <w:tcPr>
            <w:tcW w:w="2160" w:type="dxa"/>
            <w:shd w:val="clear" w:color="auto" w:fill="000000" w:themeFill="text1"/>
            <w:noWrap/>
            <w:vAlign w:val="bottom"/>
            <w:hideMark/>
          </w:tcPr>
          <w:p w:rsidRPr="009D16BE" w:rsidR="003E18B4" w:rsidP="00494350" w:rsidRDefault="003E18B4" w14:paraId="65A47B0C" w14:textId="77777777">
            <w:pPr>
              <w:rPr>
                <w:rFonts w:cstheme="minorHAnsi"/>
                <w:b/>
              </w:rPr>
            </w:pPr>
            <w:r w:rsidRPr="009D16BE">
              <w:rPr>
                <w:rFonts w:cstheme="minorHAnsi"/>
                <w:b/>
              </w:rPr>
              <w:t>DATA TYPE</w:t>
            </w:r>
          </w:p>
        </w:tc>
      </w:tr>
      <w:tr w:rsidRPr="009D16BE" w:rsidR="003E18B4" w:rsidTr="00494350" w14:paraId="0A6316F7" w14:textId="77777777">
        <w:trPr>
          <w:trHeight w:val="300"/>
        </w:trPr>
        <w:tc>
          <w:tcPr>
            <w:tcW w:w="4604" w:type="dxa"/>
            <w:noWrap/>
          </w:tcPr>
          <w:p w:rsidRPr="009D16BE" w:rsidR="003E18B4" w:rsidP="00494350" w:rsidRDefault="003E18B4" w14:paraId="231D1C3B" w14:textId="77777777">
            <w:pPr>
              <w:rPr>
                <w:rFonts w:cstheme="minorHAnsi"/>
              </w:rPr>
            </w:pPr>
            <w:r w:rsidRPr="009D16BE">
              <w:rPr>
                <w:rFonts w:cstheme="minorHAnsi"/>
              </w:rPr>
              <w:t>ETLLOADID</w:t>
            </w:r>
          </w:p>
        </w:tc>
        <w:tc>
          <w:tcPr>
            <w:tcW w:w="593" w:type="dxa"/>
            <w:noWrap/>
          </w:tcPr>
          <w:p w:rsidRPr="009D16BE" w:rsidR="003E18B4" w:rsidP="00494350" w:rsidRDefault="003E18B4" w14:paraId="2ED0B736" w14:textId="77777777">
            <w:pPr>
              <w:rPr>
                <w:rFonts w:cstheme="minorHAnsi"/>
              </w:rPr>
            </w:pPr>
            <w:r w:rsidRPr="009D16BE">
              <w:rPr>
                <w:rFonts w:cstheme="minorHAnsi"/>
              </w:rPr>
              <w:t>NO</w:t>
            </w:r>
          </w:p>
        </w:tc>
        <w:tc>
          <w:tcPr>
            <w:tcW w:w="921" w:type="dxa"/>
            <w:noWrap/>
          </w:tcPr>
          <w:p w:rsidRPr="009D16BE" w:rsidR="003E18B4" w:rsidP="00494350" w:rsidRDefault="003E18B4" w14:paraId="181159CD" w14:textId="77777777">
            <w:pPr>
              <w:rPr>
                <w:rFonts w:cstheme="minorHAnsi"/>
              </w:rPr>
            </w:pPr>
            <w:r w:rsidRPr="009D16BE">
              <w:rPr>
                <w:rFonts w:cstheme="minorHAnsi"/>
              </w:rPr>
              <w:t>YES</w:t>
            </w:r>
          </w:p>
        </w:tc>
        <w:tc>
          <w:tcPr>
            <w:tcW w:w="2160" w:type="dxa"/>
            <w:noWrap/>
          </w:tcPr>
          <w:p w:rsidRPr="009D16BE" w:rsidR="003E18B4" w:rsidP="00494350" w:rsidRDefault="003E18B4" w14:paraId="6CAED660" w14:textId="77777777">
            <w:pPr>
              <w:rPr>
                <w:rFonts w:cstheme="minorHAnsi"/>
              </w:rPr>
            </w:pPr>
            <w:r w:rsidRPr="009D16BE">
              <w:rPr>
                <w:rFonts w:cstheme="minorHAnsi"/>
              </w:rPr>
              <w:t>BIGINT</w:t>
            </w:r>
          </w:p>
        </w:tc>
      </w:tr>
      <w:tr w:rsidRPr="009D16BE" w:rsidR="003E18B4" w:rsidTr="00494350" w14:paraId="2916FC27" w14:textId="77777777">
        <w:trPr>
          <w:trHeight w:val="300"/>
        </w:trPr>
        <w:tc>
          <w:tcPr>
            <w:tcW w:w="4604" w:type="dxa"/>
            <w:noWrap/>
          </w:tcPr>
          <w:p w:rsidRPr="009D16BE" w:rsidR="003E18B4" w:rsidP="00494350" w:rsidRDefault="003E18B4" w14:paraId="1674BF66" w14:textId="77777777">
            <w:pPr>
              <w:rPr>
                <w:rFonts w:cstheme="minorHAnsi"/>
              </w:rPr>
            </w:pPr>
            <w:r w:rsidRPr="009D16BE">
              <w:rPr>
                <w:rFonts w:cstheme="minorHAnsi"/>
              </w:rPr>
              <w:t>INPUTROWCOUNT</w:t>
            </w:r>
          </w:p>
        </w:tc>
        <w:tc>
          <w:tcPr>
            <w:tcW w:w="593" w:type="dxa"/>
            <w:noWrap/>
          </w:tcPr>
          <w:p w:rsidRPr="009D16BE" w:rsidR="003E18B4" w:rsidP="00494350" w:rsidRDefault="003E18B4" w14:paraId="17DF7257" w14:textId="77777777">
            <w:pPr>
              <w:rPr>
                <w:rFonts w:cstheme="minorHAnsi"/>
              </w:rPr>
            </w:pPr>
            <w:r w:rsidRPr="009D16BE">
              <w:rPr>
                <w:rFonts w:cstheme="minorHAnsi"/>
              </w:rPr>
              <w:t>NO</w:t>
            </w:r>
          </w:p>
        </w:tc>
        <w:tc>
          <w:tcPr>
            <w:tcW w:w="921" w:type="dxa"/>
            <w:noWrap/>
          </w:tcPr>
          <w:p w:rsidRPr="009D16BE" w:rsidR="003E18B4" w:rsidP="00494350" w:rsidRDefault="003E18B4" w14:paraId="7232359D" w14:textId="77777777">
            <w:pPr>
              <w:rPr>
                <w:rFonts w:cstheme="minorHAnsi"/>
              </w:rPr>
            </w:pPr>
            <w:r w:rsidRPr="009D16BE">
              <w:rPr>
                <w:rFonts w:cstheme="minorHAnsi"/>
              </w:rPr>
              <w:t>YES</w:t>
            </w:r>
          </w:p>
        </w:tc>
        <w:tc>
          <w:tcPr>
            <w:tcW w:w="2160" w:type="dxa"/>
            <w:noWrap/>
          </w:tcPr>
          <w:p w:rsidRPr="009D16BE" w:rsidR="003E18B4" w:rsidP="00494350" w:rsidRDefault="003E18B4" w14:paraId="0B3FC937" w14:textId="77777777">
            <w:pPr>
              <w:rPr>
                <w:rFonts w:cstheme="minorHAnsi"/>
              </w:rPr>
            </w:pPr>
            <w:r w:rsidRPr="009D16BE">
              <w:rPr>
                <w:rFonts w:cstheme="minorHAnsi"/>
              </w:rPr>
              <w:t>BIGINT</w:t>
            </w:r>
          </w:p>
        </w:tc>
      </w:tr>
      <w:tr w:rsidRPr="009D16BE" w:rsidR="003E18B4" w:rsidTr="00494350" w14:paraId="69C731F8" w14:textId="77777777">
        <w:trPr>
          <w:trHeight w:val="300"/>
        </w:trPr>
        <w:tc>
          <w:tcPr>
            <w:tcW w:w="4604" w:type="dxa"/>
            <w:noWrap/>
          </w:tcPr>
          <w:p w:rsidRPr="009D16BE" w:rsidR="003E18B4" w:rsidP="00494350" w:rsidRDefault="003E18B4" w14:paraId="71D42E58" w14:textId="77777777">
            <w:pPr>
              <w:rPr>
                <w:rFonts w:cstheme="minorHAnsi"/>
              </w:rPr>
            </w:pPr>
            <w:r w:rsidRPr="009D16BE">
              <w:rPr>
                <w:rFonts w:cstheme="minorHAnsi"/>
              </w:rPr>
              <w:t>INSERTROWCOUNT</w:t>
            </w:r>
          </w:p>
        </w:tc>
        <w:tc>
          <w:tcPr>
            <w:tcW w:w="593" w:type="dxa"/>
            <w:noWrap/>
          </w:tcPr>
          <w:p w:rsidRPr="009D16BE" w:rsidR="003E18B4" w:rsidP="00494350" w:rsidRDefault="003E18B4" w14:paraId="7402DF6D" w14:textId="77777777">
            <w:pPr>
              <w:rPr>
                <w:rFonts w:cstheme="minorHAnsi"/>
              </w:rPr>
            </w:pPr>
            <w:r w:rsidRPr="009D16BE">
              <w:rPr>
                <w:rFonts w:cstheme="minorHAnsi"/>
              </w:rPr>
              <w:t>NO</w:t>
            </w:r>
          </w:p>
        </w:tc>
        <w:tc>
          <w:tcPr>
            <w:tcW w:w="921" w:type="dxa"/>
            <w:noWrap/>
          </w:tcPr>
          <w:p w:rsidRPr="009D16BE" w:rsidR="003E18B4" w:rsidP="00494350" w:rsidRDefault="003E18B4" w14:paraId="2D42435F" w14:textId="77777777">
            <w:pPr>
              <w:rPr>
                <w:rFonts w:cstheme="minorHAnsi"/>
              </w:rPr>
            </w:pPr>
            <w:r w:rsidRPr="009D16BE">
              <w:rPr>
                <w:rFonts w:cstheme="minorHAnsi"/>
              </w:rPr>
              <w:t>YES</w:t>
            </w:r>
          </w:p>
        </w:tc>
        <w:tc>
          <w:tcPr>
            <w:tcW w:w="2160" w:type="dxa"/>
            <w:noWrap/>
          </w:tcPr>
          <w:p w:rsidRPr="009D16BE" w:rsidR="003E18B4" w:rsidP="00494350" w:rsidRDefault="003E18B4" w14:paraId="621F6734" w14:textId="77777777">
            <w:pPr>
              <w:rPr>
                <w:rFonts w:cstheme="minorHAnsi"/>
              </w:rPr>
            </w:pPr>
            <w:r w:rsidRPr="009D16BE">
              <w:rPr>
                <w:rFonts w:cstheme="minorHAnsi"/>
              </w:rPr>
              <w:t>BIGINT</w:t>
            </w:r>
          </w:p>
        </w:tc>
      </w:tr>
      <w:tr w:rsidRPr="009D16BE" w:rsidR="003E18B4" w:rsidTr="00494350" w14:paraId="64DA495E" w14:textId="77777777">
        <w:trPr>
          <w:trHeight w:val="300"/>
        </w:trPr>
        <w:tc>
          <w:tcPr>
            <w:tcW w:w="4604" w:type="dxa"/>
            <w:noWrap/>
          </w:tcPr>
          <w:p w:rsidRPr="009D16BE" w:rsidR="003E18B4" w:rsidP="00494350" w:rsidRDefault="003E18B4" w14:paraId="19D4EF82" w14:textId="77777777">
            <w:pPr>
              <w:rPr>
                <w:rFonts w:cstheme="minorHAnsi"/>
              </w:rPr>
            </w:pPr>
            <w:r w:rsidRPr="009D16BE">
              <w:rPr>
                <w:rFonts w:cstheme="minorHAnsi"/>
              </w:rPr>
              <w:t>UPDATEROWCOUNT</w:t>
            </w:r>
          </w:p>
        </w:tc>
        <w:tc>
          <w:tcPr>
            <w:tcW w:w="593" w:type="dxa"/>
            <w:noWrap/>
          </w:tcPr>
          <w:p w:rsidRPr="009D16BE" w:rsidR="003E18B4" w:rsidP="00494350" w:rsidRDefault="003E18B4" w14:paraId="18F4FDBC" w14:textId="77777777">
            <w:pPr>
              <w:rPr>
                <w:rFonts w:cstheme="minorHAnsi"/>
              </w:rPr>
            </w:pPr>
            <w:r w:rsidRPr="009D16BE">
              <w:rPr>
                <w:rFonts w:cstheme="minorHAnsi"/>
              </w:rPr>
              <w:t>NO</w:t>
            </w:r>
          </w:p>
        </w:tc>
        <w:tc>
          <w:tcPr>
            <w:tcW w:w="921" w:type="dxa"/>
            <w:noWrap/>
          </w:tcPr>
          <w:p w:rsidRPr="009D16BE" w:rsidR="003E18B4" w:rsidP="00494350" w:rsidRDefault="003E18B4" w14:paraId="09B6CEEC" w14:textId="77777777">
            <w:pPr>
              <w:rPr>
                <w:rFonts w:cstheme="minorHAnsi"/>
              </w:rPr>
            </w:pPr>
            <w:r w:rsidRPr="009D16BE">
              <w:rPr>
                <w:rFonts w:cstheme="minorHAnsi"/>
              </w:rPr>
              <w:t>YES</w:t>
            </w:r>
          </w:p>
        </w:tc>
        <w:tc>
          <w:tcPr>
            <w:tcW w:w="2160" w:type="dxa"/>
            <w:noWrap/>
          </w:tcPr>
          <w:p w:rsidRPr="009D16BE" w:rsidR="003E18B4" w:rsidP="00494350" w:rsidRDefault="003E18B4" w14:paraId="452CDAFF" w14:textId="77777777">
            <w:pPr>
              <w:rPr>
                <w:rFonts w:cstheme="minorHAnsi"/>
              </w:rPr>
            </w:pPr>
            <w:r w:rsidRPr="009D16BE">
              <w:rPr>
                <w:rFonts w:cstheme="minorHAnsi"/>
              </w:rPr>
              <w:t>BIGINT</w:t>
            </w:r>
          </w:p>
        </w:tc>
      </w:tr>
      <w:tr w:rsidRPr="009D16BE" w:rsidR="003E18B4" w:rsidTr="00494350" w14:paraId="31E92358" w14:textId="77777777">
        <w:trPr>
          <w:trHeight w:val="300"/>
        </w:trPr>
        <w:tc>
          <w:tcPr>
            <w:tcW w:w="4604" w:type="dxa"/>
            <w:noWrap/>
          </w:tcPr>
          <w:p w:rsidRPr="009D16BE" w:rsidR="003E18B4" w:rsidP="00494350" w:rsidRDefault="003E18B4" w14:paraId="253D8819" w14:textId="77777777">
            <w:pPr>
              <w:rPr>
                <w:rFonts w:cstheme="minorHAnsi"/>
              </w:rPr>
            </w:pPr>
            <w:r w:rsidRPr="009D16BE">
              <w:rPr>
                <w:rFonts w:cstheme="minorHAnsi"/>
              </w:rPr>
              <w:t>DELETEROWCOUNT</w:t>
            </w:r>
          </w:p>
        </w:tc>
        <w:tc>
          <w:tcPr>
            <w:tcW w:w="593" w:type="dxa"/>
            <w:noWrap/>
          </w:tcPr>
          <w:p w:rsidRPr="009D16BE" w:rsidR="003E18B4" w:rsidP="00494350" w:rsidRDefault="003E18B4" w14:paraId="449ADE9B" w14:textId="77777777">
            <w:pPr>
              <w:rPr>
                <w:rFonts w:cstheme="minorHAnsi"/>
              </w:rPr>
            </w:pPr>
            <w:r w:rsidRPr="009D16BE">
              <w:rPr>
                <w:rFonts w:cstheme="minorHAnsi"/>
              </w:rPr>
              <w:t>NO</w:t>
            </w:r>
          </w:p>
        </w:tc>
        <w:tc>
          <w:tcPr>
            <w:tcW w:w="921" w:type="dxa"/>
            <w:noWrap/>
          </w:tcPr>
          <w:p w:rsidRPr="009D16BE" w:rsidR="003E18B4" w:rsidP="00494350" w:rsidRDefault="003E18B4" w14:paraId="045AAAA4" w14:textId="77777777">
            <w:pPr>
              <w:rPr>
                <w:rFonts w:cstheme="minorHAnsi"/>
              </w:rPr>
            </w:pPr>
            <w:r w:rsidRPr="009D16BE">
              <w:rPr>
                <w:rFonts w:cstheme="minorHAnsi"/>
              </w:rPr>
              <w:t>YES</w:t>
            </w:r>
          </w:p>
        </w:tc>
        <w:tc>
          <w:tcPr>
            <w:tcW w:w="2160" w:type="dxa"/>
            <w:noWrap/>
          </w:tcPr>
          <w:p w:rsidRPr="009D16BE" w:rsidR="003E18B4" w:rsidP="00494350" w:rsidRDefault="003E18B4" w14:paraId="25511040" w14:textId="77777777">
            <w:pPr>
              <w:rPr>
                <w:rFonts w:cstheme="minorHAnsi"/>
              </w:rPr>
            </w:pPr>
            <w:r w:rsidRPr="009D16BE">
              <w:rPr>
                <w:rFonts w:cstheme="minorHAnsi"/>
              </w:rPr>
              <w:t>BIGINT</w:t>
            </w:r>
          </w:p>
        </w:tc>
      </w:tr>
      <w:tr w:rsidRPr="009D16BE" w:rsidR="003E18B4" w:rsidTr="00494350" w14:paraId="2C265971" w14:textId="77777777">
        <w:trPr>
          <w:trHeight w:val="300"/>
        </w:trPr>
        <w:tc>
          <w:tcPr>
            <w:tcW w:w="4604" w:type="dxa"/>
            <w:noWrap/>
          </w:tcPr>
          <w:p w:rsidRPr="009D16BE" w:rsidR="003E18B4" w:rsidP="00494350" w:rsidRDefault="003E18B4" w14:paraId="57FDB45E" w14:textId="77777777">
            <w:pPr>
              <w:rPr>
                <w:rFonts w:cstheme="minorHAnsi"/>
              </w:rPr>
            </w:pPr>
            <w:r w:rsidRPr="009D16BE">
              <w:rPr>
                <w:rFonts w:cstheme="minorHAnsi"/>
              </w:rPr>
              <w:t>FAILEDROWCOUNT</w:t>
            </w:r>
          </w:p>
        </w:tc>
        <w:tc>
          <w:tcPr>
            <w:tcW w:w="593" w:type="dxa"/>
            <w:noWrap/>
          </w:tcPr>
          <w:p w:rsidRPr="009D16BE" w:rsidR="003E18B4" w:rsidP="00494350" w:rsidRDefault="003E18B4" w14:paraId="3AFD6C57" w14:textId="77777777">
            <w:pPr>
              <w:rPr>
                <w:rFonts w:cstheme="minorHAnsi"/>
              </w:rPr>
            </w:pPr>
            <w:r w:rsidRPr="009D16BE">
              <w:rPr>
                <w:rFonts w:cstheme="minorHAnsi"/>
              </w:rPr>
              <w:t>NO</w:t>
            </w:r>
          </w:p>
        </w:tc>
        <w:tc>
          <w:tcPr>
            <w:tcW w:w="921" w:type="dxa"/>
            <w:noWrap/>
          </w:tcPr>
          <w:p w:rsidRPr="009D16BE" w:rsidR="003E18B4" w:rsidP="00494350" w:rsidRDefault="003E18B4" w14:paraId="2732188E" w14:textId="77777777">
            <w:pPr>
              <w:rPr>
                <w:rFonts w:cstheme="minorHAnsi"/>
              </w:rPr>
            </w:pPr>
            <w:r w:rsidRPr="009D16BE">
              <w:rPr>
                <w:rFonts w:cstheme="minorHAnsi"/>
              </w:rPr>
              <w:t>YES</w:t>
            </w:r>
          </w:p>
        </w:tc>
        <w:tc>
          <w:tcPr>
            <w:tcW w:w="2160" w:type="dxa"/>
            <w:noWrap/>
          </w:tcPr>
          <w:p w:rsidRPr="009D16BE" w:rsidR="003E18B4" w:rsidP="00494350" w:rsidRDefault="003E18B4" w14:paraId="47E4B5FC" w14:textId="77777777">
            <w:pPr>
              <w:rPr>
                <w:rFonts w:cstheme="minorHAnsi"/>
              </w:rPr>
            </w:pPr>
            <w:r w:rsidRPr="009D16BE">
              <w:rPr>
                <w:rFonts w:cstheme="minorHAnsi"/>
              </w:rPr>
              <w:t>BIGINT</w:t>
            </w:r>
          </w:p>
        </w:tc>
      </w:tr>
    </w:tbl>
    <w:p w:rsidRPr="009D16BE" w:rsidR="00290868" w:rsidRDefault="00290868" w14:paraId="762AD8A4" w14:textId="30ECD78B">
      <w:pPr>
        <w:pStyle w:val="Heading3"/>
        <w:rPr>
          <w:rFonts w:cstheme="minorHAnsi"/>
        </w:rPr>
      </w:pPr>
      <w:bookmarkStart w:name="_Toc23362976" w:id="388"/>
      <w:bookmarkStart w:name="_Toc432009583" w:id="389"/>
      <w:bookmarkStart w:name="_Toc14983988" w:id="390"/>
      <w:r w:rsidRPr="009D16BE">
        <w:rPr>
          <w:rFonts w:cstheme="minorHAnsi"/>
        </w:rPr>
        <w:t>5.2.5.</w:t>
      </w:r>
      <w:r w:rsidRPr="009D16BE">
        <w:rPr>
          <w:rFonts w:cstheme="minorHAnsi"/>
        </w:rPr>
        <w:tab/>
      </w:r>
      <w:r w:rsidRPr="0018304F">
        <w:rPr>
          <w:rFonts w:cstheme="minorHAnsi"/>
          <w:i/>
        </w:rPr>
        <w:t>INSERT_AUDIT_INFO Procedure</w:t>
      </w:r>
      <w:bookmarkEnd w:id="388"/>
    </w:p>
    <w:p w:rsidRPr="009D16BE" w:rsidR="00290868" w:rsidP="00290868" w:rsidRDefault="00290868" w14:paraId="0915B0D6" w14:textId="1694F5F8">
      <w:pPr>
        <w:rPr>
          <w:rFonts w:cstheme="minorHAnsi"/>
        </w:rPr>
      </w:pPr>
      <w:r w:rsidRPr="009D16BE">
        <w:rPr>
          <w:rFonts w:cstheme="minorHAnsi"/>
        </w:rPr>
        <w:t xml:space="preserve">This stored procedure accepts SSIS Package Name and </w:t>
      </w:r>
      <w:proofErr w:type="spellStart"/>
      <w:r w:rsidRPr="009D16BE">
        <w:rPr>
          <w:rFonts w:cstheme="minorHAnsi"/>
        </w:rPr>
        <w:t>ETL_Phase</w:t>
      </w:r>
      <w:proofErr w:type="spellEnd"/>
      <w:r w:rsidRPr="009D16BE">
        <w:rPr>
          <w:rFonts w:cstheme="minorHAnsi"/>
        </w:rPr>
        <w:t xml:space="preserve"> as input parameters and generates a unique </w:t>
      </w:r>
      <w:proofErr w:type="spellStart"/>
      <w:r w:rsidRPr="009D16BE">
        <w:rPr>
          <w:rFonts w:cstheme="minorHAnsi"/>
        </w:rPr>
        <w:t>batch_id</w:t>
      </w:r>
      <w:proofErr w:type="spellEnd"/>
      <w:r w:rsidRPr="009D16BE">
        <w:rPr>
          <w:rFonts w:cstheme="minorHAnsi"/>
        </w:rPr>
        <w:t xml:space="preserve"> for the ETL execution instance. The stored procedure populates data into </w:t>
      </w:r>
      <w:proofErr w:type="spellStart"/>
      <w:r w:rsidRPr="009D16BE">
        <w:rPr>
          <w:rFonts w:cstheme="minorHAnsi"/>
        </w:rPr>
        <w:t>ETLLoadInfo</w:t>
      </w:r>
      <w:proofErr w:type="spellEnd"/>
      <w:r w:rsidRPr="009D16BE">
        <w:rPr>
          <w:rFonts w:cstheme="minorHAnsi"/>
        </w:rPr>
        <w:t xml:space="preserve"> table and sets the execution status to “</w:t>
      </w:r>
      <w:r w:rsidRPr="009D16BE" w:rsidR="00F16028">
        <w:rPr>
          <w:rFonts w:cstheme="minorHAnsi"/>
        </w:rPr>
        <w:t>In Progress</w:t>
      </w:r>
      <w:r w:rsidRPr="009D16BE">
        <w:rPr>
          <w:rFonts w:cstheme="minorHAnsi"/>
        </w:rPr>
        <w:t>”.</w:t>
      </w:r>
    </w:p>
    <w:p w:rsidRPr="0018304F" w:rsidR="00290868" w:rsidRDefault="00290868" w14:paraId="02A16D94" w14:textId="40AEEC3B">
      <w:pPr>
        <w:pStyle w:val="Heading3"/>
        <w:rPr>
          <w:rFonts w:cstheme="minorHAnsi"/>
          <w:i/>
        </w:rPr>
      </w:pPr>
      <w:bookmarkStart w:name="_Toc23362977" w:id="391"/>
      <w:r w:rsidRPr="0018304F">
        <w:rPr>
          <w:rFonts w:cstheme="minorHAnsi"/>
          <w:i/>
        </w:rPr>
        <w:t>5.2.6.</w:t>
      </w:r>
      <w:r w:rsidRPr="0018304F">
        <w:rPr>
          <w:rFonts w:cstheme="minorHAnsi"/>
          <w:i/>
        </w:rPr>
        <w:tab/>
      </w:r>
      <w:r w:rsidRPr="0018304F">
        <w:rPr>
          <w:rFonts w:cstheme="minorHAnsi"/>
          <w:i/>
        </w:rPr>
        <w:t>UPDATE_AUDIT_INFO</w:t>
      </w:r>
      <w:bookmarkEnd w:id="391"/>
    </w:p>
    <w:p w:rsidRPr="009D16BE" w:rsidR="00290868" w:rsidP="00290868" w:rsidRDefault="00290868" w14:paraId="11A97D3C" w14:textId="50F045ED">
      <w:pPr>
        <w:rPr>
          <w:rFonts w:cstheme="minorHAnsi"/>
        </w:rPr>
      </w:pPr>
      <w:r w:rsidRPr="009D16BE">
        <w:rPr>
          <w:rFonts w:cstheme="minorHAnsi"/>
        </w:rPr>
        <w:t xml:space="preserve">This stored procedure accepts </w:t>
      </w:r>
      <w:proofErr w:type="spellStart"/>
      <w:r w:rsidRPr="009D16BE">
        <w:rPr>
          <w:rFonts w:cstheme="minorHAnsi"/>
        </w:rPr>
        <w:t>Batch_ID</w:t>
      </w:r>
      <w:proofErr w:type="spellEnd"/>
      <w:r w:rsidRPr="009D16BE">
        <w:rPr>
          <w:rFonts w:cstheme="minorHAnsi"/>
        </w:rPr>
        <w:t xml:space="preserve"> and </w:t>
      </w:r>
      <w:proofErr w:type="spellStart"/>
      <w:r w:rsidRPr="009D16BE">
        <w:rPr>
          <w:rFonts w:cstheme="minorHAnsi"/>
        </w:rPr>
        <w:t>ETL_Execution_Status</w:t>
      </w:r>
      <w:proofErr w:type="spellEnd"/>
      <w:r w:rsidRPr="009D16BE">
        <w:rPr>
          <w:rFonts w:cstheme="minorHAnsi"/>
        </w:rPr>
        <w:t xml:space="preserve"> as input parameters and </w:t>
      </w:r>
      <w:r w:rsidRPr="009D16BE" w:rsidR="00DC1512">
        <w:rPr>
          <w:rFonts w:cstheme="minorHAnsi"/>
        </w:rPr>
        <w:t xml:space="preserve">updates the status of </w:t>
      </w:r>
      <w:r w:rsidRPr="009D16BE">
        <w:rPr>
          <w:rFonts w:cstheme="minorHAnsi"/>
        </w:rPr>
        <w:t>ETL execution instance</w:t>
      </w:r>
      <w:r w:rsidRPr="009D16BE" w:rsidR="00DC1512">
        <w:rPr>
          <w:rFonts w:cstheme="minorHAnsi"/>
        </w:rPr>
        <w:t xml:space="preserve"> in the </w:t>
      </w:r>
      <w:proofErr w:type="spellStart"/>
      <w:r w:rsidRPr="009D16BE" w:rsidR="00DC1512">
        <w:rPr>
          <w:rFonts w:cstheme="minorHAnsi"/>
        </w:rPr>
        <w:t>ETLLoadInfo</w:t>
      </w:r>
      <w:proofErr w:type="spellEnd"/>
      <w:r w:rsidRPr="009D16BE" w:rsidR="00DC1512">
        <w:rPr>
          <w:rFonts w:cstheme="minorHAnsi"/>
        </w:rPr>
        <w:t xml:space="preserve">, </w:t>
      </w:r>
      <w:proofErr w:type="spellStart"/>
      <w:r w:rsidRPr="009D16BE" w:rsidR="00DC1512">
        <w:rPr>
          <w:rFonts w:cstheme="minorHAnsi"/>
        </w:rPr>
        <w:t>ETLLoadSummary</w:t>
      </w:r>
      <w:proofErr w:type="spellEnd"/>
      <w:r w:rsidRPr="009D16BE" w:rsidR="00DC1512">
        <w:rPr>
          <w:rFonts w:cstheme="minorHAnsi"/>
        </w:rPr>
        <w:t xml:space="preserve"> table.</w:t>
      </w:r>
      <w:r w:rsidRPr="009D16BE">
        <w:rPr>
          <w:rFonts w:cstheme="minorHAnsi"/>
        </w:rPr>
        <w:t xml:space="preserve"> The stored procedure sets the execution status to “</w:t>
      </w:r>
      <w:r w:rsidRPr="009D16BE" w:rsidR="00DC1512">
        <w:rPr>
          <w:rFonts w:cstheme="minorHAnsi"/>
        </w:rPr>
        <w:t>Complete</w:t>
      </w:r>
      <w:r w:rsidRPr="009D16BE">
        <w:rPr>
          <w:rFonts w:cstheme="minorHAnsi"/>
        </w:rPr>
        <w:t>”</w:t>
      </w:r>
      <w:r w:rsidRPr="009D16BE" w:rsidR="00DC1512">
        <w:rPr>
          <w:rFonts w:cstheme="minorHAnsi"/>
        </w:rPr>
        <w:t xml:space="preserve"> or “Failed”</w:t>
      </w:r>
      <w:r w:rsidRPr="009D16BE">
        <w:rPr>
          <w:rFonts w:cstheme="minorHAnsi"/>
        </w:rPr>
        <w:t>.</w:t>
      </w:r>
    </w:p>
    <w:p w:rsidRPr="009D16BE" w:rsidR="007178AC" w:rsidRDefault="007178AC" w14:paraId="285F4008" w14:textId="54C5C2A8">
      <w:pPr>
        <w:pStyle w:val="Heading3"/>
        <w:rPr>
          <w:rFonts w:cstheme="minorHAnsi"/>
        </w:rPr>
      </w:pPr>
      <w:bookmarkStart w:name="_Toc23362978" w:id="392"/>
      <w:r w:rsidRPr="009D16BE">
        <w:rPr>
          <w:rFonts w:cstheme="minorHAnsi"/>
        </w:rPr>
        <w:t>5.2.7</w:t>
      </w:r>
      <w:r w:rsidRPr="0018304F">
        <w:rPr>
          <w:rFonts w:cstheme="minorHAnsi"/>
          <w:i/>
        </w:rPr>
        <w:t>.</w:t>
      </w:r>
      <w:r w:rsidRPr="0018304F">
        <w:rPr>
          <w:rFonts w:cstheme="minorHAnsi"/>
          <w:i/>
        </w:rPr>
        <w:tab/>
      </w:r>
      <w:r w:rsidRPr="0018304F">
        <w:rPr>
          <w:rFonts w:cstheme="minorHAnsi"/>
          <w:i/>
        </w:rPr>
        <w:t>INSERT_ROW_COUNT_INFO</w:t>
      </w:r>
      <w:bookmarkEnd w:id="392"/>
    </w:p>
    <w:p w:rsidRPr="009D16BE" w:rsidR="007178AC" w:rsidP="007178AC" w:rsidRDefault="007178AC" w14:paraId="41C995ED" w14:textId="247954D3">
      <w:pPr>
        <w:rPr>
          <w:rFonts w:cstheme="minorHAnsi"/>
        </w:rPr>
      </w:pPr>
      <w:r w:rsidRPr="009D16BE">
        <w:rPr>
          <w:rFonts w:cstheme="minorHAnsi"/>
        </w:rPr>
        <w:t xml:space="preserve">This stored procedure row counts as input parameters and populates the count data processed along with error count for the ETL execution. The stored procedure populates data into </w:t>
      </w:r>
      <w:proofErr w:type="spellStart"/>
      <w:r w:rsidRPr="009D16BE">
        <w:rPr>
          <w:rFonts w:cstheme="minorHAnsi"/>
        </w:rPr>
        <w:t>Row_Count_Info</w:t>
      </w:r>
      <w:proofErr w:type="spellEnd"/>
      <w:r w:rsidRPr="009D16BE">
        <w:rPr>
          <w:rFonts w:cstheme="minorHAnsi"/>
        </w:rPr>
        <w:t xml:space="preserve"> table.</w:t>
      </w:r>
    </w:p>
    <w:p w:rsidRPr="009D16BE" w:rsidR="00774B04" w:rsidP="00774B04" w:rsidRDefault="00BB05FF" w14:paraId="39BAEE1E" w14:textId="2FA90D93">
      <w:pPr>
        <w:pStyle w:val="Heading2"/>
        <w:rPr>
          <w:rFonts w:cstheme="minorHAnsi"/>
        </w:rPr>
      </w:pPr>
      <w:bookmarkStart w:name="_Toc23362979" w:id="393"/>
      <w:r w:rsidRPr="009D16BE">
        <w:rPr>
          <w:rFonts w:cstheme="minorHAnsi"/>
        </w:rPr>
        <w:t>5</w:t>
      </w:r>
      <w:r w:rsidRPr="009D16BE" w:rsidR="00774B04">
        <w:rPr>
          <w:rFonts w:cstheme="minorHAnsi"/>
        </w:rPr>
        <w:t>.3.</w:t>
      </w:r>
      <w:r w:rsidRPr="009D16BE" w:rsidR="00774B04">
        <w:rPr>
          <w:rFonts w:cstheme="minorHAnsi"/>
        </w:rPr>
        <w:tab/>
      </w:r>
      <w:r w:rsidRPr="009D16BE" w:rsidR="00774B04">
        <w:rPr>
          <w:rFonts w:cstheme="minorHAnsi"/>
        </w:rPr>
        <w:t>E</w:t>
      </w:r>
      <w:bookmarkEnd w:id="389"/>
      <w:r w:rsidRPr="009D16BE" w:rsidR="00774B04">
        <w:rPr>
          <w:rFonts w:cstheme="minorHAnsi"/>
        </w:rPr>
        <w:t xml:space="preserve">xception handling </w:t>
      </w:r>
      <w:bookmarkEnd w:id="390"/>
      <w:commentRangeStart w:id="394"/>
      <w:commentRangeStart w:id="395"/>
      <w:r w:rsidRPr="009D16BE" w:rsidR="00774B04">
        <w:rPr>
          <w:rFonts w:cstheme="minorHAnsi"/>
        </w:rPr>
        <w:t>framework</w:t>
      </w:r>
      <w:commentRangeEnd w:id="394"/>
      <w:r w:rsidRPr="009D16BE" w:rsidR="00774B04">
        <w:rPr>
          <w:rStyle w:val="CommentReference"/>
          <w:rFonts w:eastAsia="Calibri" w:cstheme="minorHAnsi"/>
          <w:b w:val="0"/>
          <w:bCs w:val="0"/>
          <w:iCs w:val="0"/>
          <w:color w:val="auto"/>
          <w:lang w:eastAsia="en-AU"/>
        </w:rPr>
        <w:commentReference w:id="394"/>
      </w:r>
      <w:commentRangeEnd w:id="395"/>
      <w:r w:rsidRPr="009D16BE" w:rsidR="00F16028">
        <w:rPr>
          <w:rStyle w:val="CommentReference"/>
          <w:rFonts w:eastAsia="Calibri" w:cstheme="minorHAnsi"/>
          <w:b w:val="0"/>
          <w:bCs w:val="0"/>
          <w:iCs w:val="0"/>
          <w:color w:val="auto"/>
          <w:lang w:eastAsia="en-AU"/>
        </w:rPr>
        <w:commentReference w:id="395"/>
      </w:r>
      <w:bookmarkEnd w:id="393"/>
    </w:p>
    <w:p w:rsidRPr="009D16BE" w:rsidR="00774B04" w:rsidP="00774B04" w:rsidRDefault="00774B04" w14:paraId="534DC12D" w14:textId="77777777">
      <w:pPr>
        <w:pStyle w:val="DTTBodytextwithparaspace"/>
        <w:ind w:left="360"/>
        <w:rPr>
          <w:rFonts w:cstheme="minorHAnsi"/>
          <w:sz w:val="22"/>
          <w:szCs w:val="22"/>
        </w:rPr>
      </w:pPr>
      <w:r w:rsidRPr="009D16BE">
        <w:rPr>
          <w:rFonts w:cstheme="minorHAnsi"/>
          <w:sz w:val="22"/>
          <w:szCs w:val="22"/>
        </w:rPr>
        <w:t xml:space="preserve">Exception handling plan highlights all actions and conventions necessary to handle exceptions that may arise during and after data migration cycle. Exceptions could be generated by SSIS ETL, Automated DQ Validation Or manual business reconciliation. </w:t>
      </w:r>
    </w:p>
    <w:p w:rsidRPr="009D16BE" w:rsidR="00774B04" w:rsidP="00774B04" w:rsidRDefault="00774B04" w14:paraId="68F8B1BD" w14:textId="77777777">
      <w:pPr>
        <w:pStyle w:val="DTTBodytextwithparaspace"/>
        <w:ind w:left="360"/>
        <w:rPr>
          <w:rFonts w:cstheme="minorHAnsi"/>
          <w:sz w:val="22"/>
          <w:szCs w:val="22"/>
        </w:rPr>
      </w:pPr>
      <w:r w:rsidRPr="009D16BE">
        <w:rPr>
          <w:rFonts w:cstheme="minorHAnsi"/>
          <w:sz w:val="22"/>
          <w:szCs w:val="22"/>
        </w:rPr>
        <w:t>Technical exceptions will be stored in exception database and can be used for generating exception reports. Such technical exceptions can occur due to ETL errors or data inconsistencies and can be further categorised into exceptions generated by various ETL layers:</w:t>
      </w:r>
    </w:p>
    <w:p w:rsidRPr="009D16BE" w:rsidR="00774B04" w:rsidP="00EE765A" w:rsidRDefault="00774B04" w14:paraId="2D083898" w14:textId="596BEA87">
      <w:pPr>
        <w:pStyle w:val="ListParagraph"/>
        <w:numPr>
          <w:ilvl w:val="0"/>
          <w:numId w:val="20"/>
        </w:numPr>
        <w:spacing w:before="0" w:after="200" w:line="276" w:lineRule="auto"/>
        <w:rPr>
          <w:rFonts w:cstheme="minorHAnsi"/>
        </w:rPr>
      </w:pPr>
      <w:r w:rsidRPr="009D16BE">
        <w:rPr>
          <w:rFonts w:cstheme="minorHAnsi"/>
        </w:rPr>
        <w:t xml:space="preserve">Transform ETLs that transfer data from landing to Staging area </w:t>
      </w:r>
    </w:p>
    <w:p w:rsidRPr="009D16BE" w:rsidR="00774B04" w:rsidP="00774B04" w:rsidRDefault="00774B04" w14:paraId="2F6FDC36" w14:textId="77777777">
      <w:pPr>
        <w:pStyle w:val="ListParagraph"/>
        <w:numPr>
          <w:ilvl w:val="0"/>
          <w:numId w:val="20"/>
        </w:numPr>
        <w:spacing w:before="0" w:after="200" w:line="276" w:lineRule="auto"/>
        <w:rPr>
          <w:rFonts w:cstheme="minorHAnsi"/>
        </w:rPr>
      </w:pPr>
      <w:r w:rsidRPr="009D16BE">
        <w:rPr>
          <w:rFonts w:cstheme="minorHAnsi"/>
        </w:rPr>
        <w:t xml:space="preserve">Exceptions generated by Translate &amp; </w:t>
      </w:r>
      <w:commentRangeStart w:id="396"/>
      <w:r w:rsidRPr="009D16BE">
        <w:rPr>
          <w:rFonts w:cstheme="minorHAnsi"/>
        </w:rPr>
        <w:t xml:space="preserve">Load </w:t>
      </w:r>
      <w:commentRangeEnd w:id="396"/>
      <w:r w:rsidRPr="009D16BE">
        <w:rPr>
          <w:rStyle w:val="CommentReference"/>
          <w:rFonts w:cstheme="minorHAnsi"/>
          <w:lang w:eastAsia="en-AU"/>
        </w:rPr>
        <w:commentReference w:id="396"/>
      </w:r>
      <w:r w:rsidRPr="009D16BE">
        <w:rPr>
          <w:rFonts w:cstheme="minorHAnsi"/>
        </w:rPr>
        <w:t>tool (</w:t>
      </w:r>
      <w:commentRangeStart w:id="397"/>
      <w:r w:rsidRPr="009D16BE">
        <w:rPr>
          <w:rFonts w:cstheme="minorHAnsi"/>
        </w:rPr>
        <w:t>Hoover</w:t>
      </w:r>
      <w:commentRangeEnd w:id="397"/>
      <w:r w:rsidR="00A91ADC">
        <w:rPr>
          <w:rStyle w:val="CommentReference"/>
          <w:rFonts w:ascii="Zurich LtCn BT" w:hAnsi="Zurich LtCn BT" w:eastAsia="Calibri" w:cs="Times New Roman"/>
          <w:lang w:eastAsia="en-AU"/>
        </w:rPr>
        <w:commentReference w:id="397"/>
      </w:r>
      <w:r w:rsidRPr="009D16BE">
        <w:rPr>
          <w:rFonts w:cstheme="minorHAnsi"/>
        </w:rPr>
        <w:t xml:space="preserve">). </w:t>
      </w:r>
    </w:p>
    <w:p w:rsidRPr="009D16BE" w:rsidR="00774B04" w:rsidP="00774B04" w:rsidRDefault="00774B04" w14:paraId="715FD7E9" w14:textId="77777777">
      <w:pPr>
        <w:pStyle w:val="DTTBodytextwithparaspace"/>
        <w:ind w:left="360"/>
        <w:rPr>
          <w:rFonts w:cstheme="minorHAnsi"/>
          <w:sz w:val="22"/>
          <w:szCs w:val="22"/>
        </w:rPr>
      </w:pPr>
      <w:r w:rsidRPr="009D16BE">
        <w:rPr>
          <w:rFonts w:cstheme="minorHAnsi"/>
          <w:sz w:val="22"/>
          <w:szCs w:val="22"/>
        </w:rPr>
        <w:lastRenderedPageBreak/>
        <w:t>The technical validation as well as business validation errors would be accepted as a defect and then fixed by leveraging defect triage route.</w:t>
      </w:r>
    </w:p>
    <w:p w:rsidRPr="00EE765A" w:rsidR="00774B04" w:rsidP="00EE765A" w:rsidRDefault="00774B04" w14:paraId="3853ECEA" w14:textId="3A187633">
      <w:pPr>
        <w:pStyle w:val="ListParagraph"/>
        <w:ind w:left="360"/>
        <w:jc w:val="both"/>
        <w:rPr>
          <w:rFonts w:cstheme="minorHAnsi"/>
        </w:rPr>
      </w:pPr>
      <w:r w:rsidRPr="009D16BE">
        <w:rPr>
          <w:rFonts w:cstheme="minorHAnsi"/>
        </w:rPr>
        <w:t>Defect severity would be defined by stake holders during review. Refer section 3.2 for details.</w:t>
      </w:r>
    </w:p>
    <w:p w:rsidRPr="009D16BE" w:rsidR="00774B04" w:rsidP="00774B04" w:rsidRDefault="00774B04" w14:paraId="06B48F40" w14:textId="77777777">
      <w:pPr>
        <w:pStyle w:val="ListParagraph"/>
        <w:ind w:left="360"/>
        <w:jc w:val="both"/>
        <w:rPr>
          <w:rFonts w:cstheme="minorHAnsi"/>
        </w:rPr>
      </w:pPr>
    </w:p>
    <w:p w:rsidRPr="009D16BE" w:rsidR="00673F61" w:rsidP="00673F61" w:rsidRDefault="00673F61" w14:paraId="3BEECC7A" w14:textId="60C57ED1">
      <w:pPr>
        <w:pStyle w:val="Heading3"/>
        <w:keepLines/>
        <w:tabs>
          <w:tab w:val="clear" w:pos="720"/>
        </w:tabs>
        <w:spacing w:before="200" w:after="0" w:line="276" w:lineRule="auto"/>
        <w:ind w:left="0" w:firstLine="0"/>
        <w:rPr>
          <w:rFonts w:cstheme="minorHAnsi"/>
        </w:rPr>
      </w:pPr>
      <w:bookmarkStart w:name="_Toc23362980" w:id="398"/>
      <w:bookmarkStart w:name="_Toc14983989" w:id="399"/>
      <w:r w:rsidRPr="009D16BE">
        <w:rPr>
          <w:rFonts w:cstheme="minorHAnsi"/>
        </w:rPr>
        <w:t>5.3.1.</w:t>
      </w:r>
      <w:r w:rsidRPr="009D16BE">
        <w:rPr>
          <w:rFonts w:cstheme="minorHAnsi"/>
        </w:rPr>
        <w:tab/>
      </w:r>
      <w:r w:rsidRPr="009D16BE">
        <w:rPr>
          <w:rFonts w:cstheme="minorHAnsi"/>
        </w:rPr>
        <w:t>AUDIT_ERRORLOG</w:t>
      </w:r>
      <w:bookmarkEnd w:id="398"/>
    </w:p>
    <w:p w:rsidRPr="009D16BE" w:rsidR="00673F61" w:rsidP="00673F61" w:rsidRDefault="00673F61" w14:paraId="53274534" w14:textId="53BB3687">
      <w:pPr>
        <w:jc w:val="both"/>
        <w:rPr>
          <w:rFonts w:cstheme="minorHAnsi"/>
        </w:rPr>
      </w:pPr>
      <w:r w:rsidRPr="009D16BE">
        <w:rPr>
          <w:rFonts w:cstheme="minorHAnsi"/>
        </w:rPr>
        <w:t xml:space="preserve">This table captures duplicate records, transformation, conversion, lookup &amp; target data load errors detected during the transform ETL load. </w:t>
      </w:r>
      <w:r w:rsidR="00884272">
        <w:rPr>
          <w:rFonts w:cstheme="minorHAnsi"/>
        </w:rPr>
        <w:t>Data is</w:t>
      </w:r>
      <w:r w:rsidRPr="009D16BE" w:rsidR="00884272">
        <w:rPr>
          <w:rFonts w:cstheme="minorHAnsi"/>
        </w:rPr>
        <w:t xml:space="preserve"> populated </w:t>
      </w:r>
      <w:r w:rsidR="00884272">
        <w:rPr>
          <w:rFonts w:cstheme="minorHAnsi"/>
        </w:rPr>
        <w:t>at runtime by the SSIS ETL package</w:t>
      </w:r>
      <w:r w:rsidRPr="009D16BE" w:rsidR="00884272">
        <w:rPr>
          <w:rFonts w:cstheme="minorHAnsi"/>
        </w:rPr>
        <w:t>.</w:t>
      </w:r>
    </w:p>
    <w:p w:rsidRPr="009D16BE" w:rsidR="00673F61" w:rsidP="00673F61" w:rsidRDefault="00673F61" w14:paraId="2496C76A" w14:textId="5027A83E">
      <w:pPr>
        <w:jc w:val="both"/>
        <w:rPr>
          <w:rFonts w:cstheme="minorHAnsi"/>
        </w:rPr>
      </w:pPr>
    </w:p>
    <w:tbl>
      <w:tblPr>
        <w:tblW w:w="8278" w:type="dxa"/>
        <w:tblInd w:w="7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604"/>
        <w:gridCol w:w="593"/>
        <w:gridCol w:w="921"/>
        <w:gridCol w:w="2160"/>
      </w:tblGrid>
      <w:tr w:rsidRPr="009D16BE" w:rsidR="00673F61" w:rsidTr="00F16028" w14:paraId="28B7350C" w14:textId="77777777">
        <w:trPr>
          <w:trHeight w:val="300"/>
        </w:trPr>
        <w:tc>
          <w:tcPr>
            <w:tcW w:w="4604" w:type="dxa"/>
            <w:shd w:val="clear" w:color="auto" w:fill="000000" w:themeFill="text1"/>
            <w:noWrap/>
            <w:vAlign w:val="bottom"/>
            <w:hideMark/>
          </w:tcPr>
          <w:p w:rsidRPr="009D16BE" w:rsidR="00673F61" w:rsidP="00F16028" w:rsidRDefault="00673F61" w14:paraId="476CFA16" w14:textId="77777777">
            <w:pPr>
              <w:rPr>
                <w:rFonts w:cstheme="minorHAnsi"/>
                <w:b/>
              </w:rPr>
            </w:pPr>
            <w:r w:rsidRPr="009D16BE">
              <w:rPr>
                <w:rFonts w:cstheme="minorHAnsi"/>
                <w:b/>
              </w:rPr>
              <w:t>COLUMN NAME</w:t>
            </w:r>
          </w:p>
        </w:tc>
        <w:tc>
          <w:tcPr>
            <w:tcW w:w="593" w:type="dxa"/>
            <w:shd w:val="clear" w:color="auto" w:fill="000000" w:themeFill="text1"/>
            <w:noWrap/>
            <w:vAlign w:val="bottom"/>
            <w:hideMark/>
          </w:tcPr>
          <w:p w:rsidRPr="009D16BE" w:rsidR="00673F61" w:rsidP="00F16028" w:rsidRDefault="00673F61" w14:paraId="3AC2E9E5" w14:textId="77777777">
            <w:pPr>
              <w:rPr>
                <w:rFonts w:cstheme="minorHAnsi"/>
                <w:b/>
              </w:rPr>
            </w:pPr>
            <w:r w:rsidRPr="009D16BE">
              <w:rPr>
                <w:rFonts w:cstheme="minorHAnsi"/>
                <w:b/>
              </w:rPr>
              <w:t>PK</w:t>
            </w:r>
          </w:p>
        </w:tc>
        <w:tc>
          <w:tcPr>
            <w:tcW w:w="921" w:type="dxa"/>
            <w:shd w:val="clear" w:color="auto" w:fill="000000" w:themeFill="text1"/>
            <w:noWrap/>
            <w:vAlign w:val="bottom"/>
            <w:hideMark/>
          </w:tcPr>
          <w:p w:rsidRPr="009D16BE" w:rsidR="00673F61" w:rsidP="00F16028" w:rsidRDefault="00673F61" w14:paraId="6293D01B" w14:textId="77777777">
            <w:pPr>
              <w:rPr>
                <w:rFonts w:cstheme="minorHAnsi"/>
                <w:b/>
              </w:rPr>
            </w:pPr>
            <w:r w:rsidRPr="009D16BE">
              <w:rPr>
                <w:rFonts w:cstheme="minorHAnsi"/>
                <w:b/>
              </w:rPr>
              <w:t>NULL?</w:t>
            </w:r>
          </w:p>
        </w:tc>
        <w:tc>
          <w:tcPr>
            <w:tcW w:w="2160" w:type="dxa"/>
            <w:shd w:val="clear" w:color="auto" w:fill="000000" w:themeFill="text1"/>
            <w:noWrap/>
            <w:vAlign w:val="bottom"/>
            <w:hideMark/>
          </w:tcPr>
          <w:p w:rsidRPr="009D16BE" w:rsidR="00673F61" w:rsidP="00F16028" w:rsidRDefault="00673F61" w14:paraId="5BA37473" w14:textId="77777777">
            <w:pPr>
              <w:rPr>
                <w:rFonts w:cstheme="minorHAnsi"/>
                <w:b/>
              </w:rPr>
            </w:pPr>
            <w:r w:rsidRPr="009D16BE">
              <w:rPr>
                <w:rFonts w:cstheme="minorHAnsi"/>
                <w:b/>
              </w:rPr>
              <w:t xml:space="preserve">DATA </w:t>
            </w:r>
            <w:commentRangeStart w:id="400"/>
            <w:r w:rsidRPr="009D16BE">
              <w:rPr>
                <w:rFonts w:cstheme="minorHAnsi"/>
                <w:b/>
              </w:rPr>
              <w:t>TYPE</w:t>
            </w:r>
            <w:commentRangeEnd w:id="400"/>
            <w:r w:rsidRPr="009D16BE">
              <w:rPr>
                <w:rStyle w:val="CommentReference"/>
                <w:rFonts w:cstheme="minorHAnsi"/>
                <w:lang w:eastAsia="en-AU"/>
              </w:rPr>
              <w:commentReference w:id="400"/>
            </w:r>
          </w:p>
        </w:tc>
      </w:tr>
      <w:tr w:rsidRPr="009D16BE" w:rsidR="00673F61" w:rsidTr="00F16028" w14:paraId="245262FD" w14:textId="77777777">
        <w:trPr>
          <w:trHeight w:val="300"/>
        </w:trPr>
        <w:tc>
          <w:tcPr>
            <w:tcW w:w="4604" w:type="dxa"/>
            <w:noWrap/>
          </w:tcPr>
          <w:p w:rsidRPr="009D16BE" w:rsidR="00673F61" w:rsidP="00F16028" w:rsidRDefault="00673F61" w14:paraId="177ADBF6" w14:textId="77777777">
            <w:pPr>
              <w:rPr>
                <w:rFonts w:cstheme="minorHAnsi"/>
              </w:rPr>
            </w:pPr>
            <w:r w:rsidRPr="009D16BE">
              <w:rPr>
                <w:rFonts w:cstheme="minorHAnsi"/>
              </w:rPr>
              <w:t>ERROR_ID</w:t>
            </w:r>
          </w:p>
        </w:tc>
        <w:tc>
          <w:tcPr>
            <w:tcW w:w="593" w:type="dxa"/>
            <w:noWrap/>
          </w:tcPr>
          <w:p w:rsidRPr="009D16BE" w:rsidR="00673F61" w:rsidP="00F16028" w:rsidRDefault="00673F61" w14:paraId="5F553499" w14:textId="77777777">
            <w:pPr>
              <w:rPr>
                <w:rFonts w:cstheme="minorHAnsi"/>
              </w:rPr>
            </w:pPr>
            <w:r w:rsidRPr="009D16BE">
              <w:rPr>
                <w:rFonts w:cstheme="minorHAnsi"/>
              </w:rPr>
              <w:t>YES</w:t>
            </w:r>
          </w:p>
        </w:tc>
        <w:tc>
          <w:tcPr>
            <w:tcW w:w="921" w:type="dxa"/>
            <w:noWrap/>
          </w:tcPr>
          <w:p w:rsidRPr="009D16BE" w:rsidR="00673F61" w:rsidP="00F16028" w:rsidRDefault="00673F61" w14:paraId="62CFAF51" w14:textId="77777777">
            <w:pPr>
              <w:rPr>
                <w:rFonts w:cstheme="minorHAnsi"/>
              </w:rPr>
            </w:pPr>
            <w:r w:rsidRPr="009D16BE">
              <w:rPr>
                <w:rFonts w:cstheme="minorHAnsi"/>
              </w:rPr>
              <w:t>NO</w:t>
            </w:r>
          </w:p>
        </w:tc>
        <w:tc>
          <w:tcPr>
            <w:tcW w:w="2160" w:type="dxa"/>
            <w:noWrap/>
          </w:tcPr>
          <w:p w:rsidRPr="009D16BE" w:rsidR="00673F61" w:rsidP="00F16028" w:rsidRDefault="00673F61" w14:paraId="5485992E" w14:textId="77777777">
            <w:pPr>
              <w:rPr>
                <w:rFonts w:cstheme="minorHAnsi"/>
              </w:rPr>
            </w:pPr>
            <w:r w:rsidRPr="009D16BE">
              <w:rPr>
                <w:rFonts w:cstheme="minorHAnsi"/>
              </w:rPr>
              <w:t>INT</w:t>
            </w:r>
          </w:p>
        </w:tc>
      </w:tr>
      <w:tr w:rsidRPr="009D16BE" w:rsidR="00673F61" w:rsidTr="00F16028" w14:paraId="4C147115" w14:textId="77777777">
        <w:trPr>
          <w:trHeight w:val="300"/>
        </w:trPr>
        <w:tc>
          <w:tcPr>
            <w:tcW w:w="4604" w:type="dxa"/>
            <w:noWrap/>
          </w:tcPr>
          <w:p w:rsidRPr="009D16BE" w:rsidR="00673F61" w:rsidP="00F16028" w:rsidRDefault="00673F61" w14:paraId="07AC3F42" w14:textId="77777777">
            <w:pPr>
              <w:rPr>
                <w:rFonts w:cstheme="minorHAnsi"/>
              </w:rPr>
            </w:pPr>
            <w:r w:rsidRPr="009D16BE">
              <w:rPr>
                <w:rFonts w:cstheme="minorHAnsi"/>
              </w:rPr>
              <w:t>BATCH_ID</w:t>
            </w:r>
          </w:p>
        </w:tc>
        <w:tc>
          <w:tcPr>
            <w:tcW w:w="593" w:type="dxa"/>
            <w:noWrap/>
          </w:tcPr>
          <w:p w:rsidRPr="009D16BE" w:rsidR="00673F61" w:rsidP="00F16028" w:rsidRDefault="00673F61" w14:paraId="7603750E" w14:textId="77777777">
            <w:pPr>
              <w:rPr>
                <w:rFonts w:cstheme="minorHAnsi"/>
              </w:rPr>
            </w:pPr>
            <w:r w:rsidRPr="009D16BE">
              <w:rPr>
                <w:rFonts w:cstheme="minorHAnsi"/>
              </w:rPr>
              <w:t>NO</w:t>
            </w:r>
          </w:p>
        </w:tc>
        <w:tc>
          <w:tcPr>
            <w:tcW w:w="921" w:type="dxa"/>
            <w:noWrap/>
          </w:tcPr>
          <w:p w:rsidRPr="009D16BE" w:rsidR="00673F61" w:rsidP="00F16028" w:rsidRDefault="00673F61" w14:paraId="7DAE8F1F" w14:textId="77777777">
            <w:pPr>
              <w:rPr>
                <w:rFonts w:cstheme="minorHAnsi"/>
              </w:rPr>
            </w:pPr>
            <w:r w:rsidRPr="009D16BE">
              <w:rPr>
                <w:rFonts w:cstheme="minorHAnsi"/>
              </w:rPr>
              <w:t>YES</w:t>
            </w:r>
          </w:p>
        </w:tc>
        <w:tc>
          <w:tcPr>
            <w:tcW w:w="2160" w:type="dxa"/>
            <w:noWrap/>
          </w:tcPr>
          <w:p w:rsidRPr="009D16BE" w:rsidR="00673F61" w:rsidP="00F16028" w:rsidRDefault="00673F61" w14:paraId="2CB58DFA" w14:textId="77777777">
            <w:pPr>
              <w:rPr>
                <w:rFonts w:cstheme="minorHAnsi"/>
              </w:rPr>
            </w:pPr>
            <w:r w:rsidRPr="009D16BE">
              <w:rPr>
                <w:rFonts w:cstheme="minorHAnsi"/>
              </w:rPr>
              <w:t>BIGINT</w:t>
            </w:r>
          </w:p>
        </w:tc>
      </w:tr>
      <w:tr w:rsidRPr="009D16BE" w:rsidR="00673F61" w:rsidTr="00F16028" w14:paraId="184FC927" w14:textId="77777777">
        <w:trPr>
          <w:trHeight w:val="300"/>
        </w:trPr>
        <w:tc>
          <w:tcPr>
            <w:tcW w:w="4604" w:type="dxa"/>
            <w:noWrap/>
          </w:tcPr>
          <w:p w:rsidRPr="009D16BE" w:rsidR="00673F61" w:rsidP="00F16028" w:rsidRDefault="00673F61" w14:paraId="4743147C" w14:textId="77777777">
            <w:pPr>
              <w:rPr>
                <w:rFonts w:cstheme="minorHAnsi"/>
              </w:rPr>
            </w:pPr>
            <w:r w:rsidRPr="009D16BE">
              <w:rPr>
                <w:rFonts w:cstheme="minorHAnsi"/>
              </w:rPr>
              <w:t>PACKAGE_NAME</w:t>
            </w:r>
          </w:p>
        </w:tc>
        <w:tc>
          <w:tcPr>
            <w:tcW w:w="593" w:type="dxa"/>
            <w:noWrap/>
          </w:tcPr>
          <w:p w:rsidRPr="009D16BE" w:rsidR="00673F61" w:rsidP="00F16028" w:rsidRDefault="00673F61" w14:paraId="7375BB6D" w14:textId="77777777">
            <w:pPr>
              <w:rPr>
                <w:rFonts w:cstheme="minorHAnsi"/>
              </w:rPr>
            </w:pPr>
            <w:r w:rsidRPr="009D16BE">
              <w:rPr>
                <w:rFonts w:cstheme="minorHAnsi"/>
              </w:rPr>
              <w:t>NO</w:t>
            </w:r>
          </w:p>
        </w:tc>
        <w:tc>
          <w:tcPr>
            <w:tcW w:w="921" w:type="dxa"/>
            <w:noWrap/>
          </w:tcPr>
          <w:p w:rsidRPr="009D16BE" w:rsidR="00673F61" w:rsidP="00F16028" w:rsidRDefault="00673F61" w14:paraId="06A43166" w14:textId="77777777">
            <w:pPr>
              <w:rPr>
                <w:rFonts w:cstheme="minorHAnsi"/>
              </w:rPr>
            </w:pPr>
            <w:r w:rsidRPr="009D16BE">
              <w:rPr>
                <w:rFonts w:cstheme="minorHAnsi"/>
              </w:rPr>
              <w:t>YES</w:t>
            </w:r>
          </w:p>
        </w:tc>
        <w:tc>
          <w:tcPr>
            <w:tcW w:w="2160" w:type="dxa"/>
            <w:noWrap/>
          </w:tcPr>
          <w:p w:rsidRPr="009D16BE" w:rsidR="00673F61" w:rsidP="00F16028" w:rsidRDefault="00673F61" w14:paraId="6407BFA3" w14:textId="77777777">
            <w:pPr>
              <w:rPr>
                <w:rFonts w:cstheme="minorHAnsi"/>
              </w:rPr>
            </w:pPr>
            <w:r w:rsidRPr="009D16BE">
              <w:rPr>
                <w:rFonts w:cstheme="minorHAnsi"/>
              </w:rPr>
              <w:t>NVARCHAR</w:t>
            </w:r>
          </w:p>
        </w:tc>
      </w:tr>
      <w:tr w:rsidRPr="009D16BE" w:rsidR="00673F61" w:rsidTr="00F16028" w14:paraId="61492223" w14:textId="77777777">
        <w:trPr>
          <w:trHeight w:val="300"/>
        </w:trPr>
        <w:tc>
          <w:tcPr>
            <w:tcW w:w="4604" w:type="dxa"/>
            <w:noWrap/>
          </w:tcPr>
          <w:p w:rsidRPr="009D16BE" w:rsidR="00673F61" w:rsidP="00F16028" w:rsidRDefault="00673F61" w14:paraId="47E49716" w14:textId="77777777">
            <w:pPr>
              <w:rPr>
                <w:rFonts w:cstheme="minorHAnsi"/>
              </w:rPr>
            </w:pPr>
            <w:r w:rsidRPr="009D16BE">
              <w:rPr>
                <w:rFonts w:cstheme="minorHAnsi"/>
              </w:rPr>
              <w:t>EXTRACT_NAME</w:t>
            </w:r>
          </w:p>
        </w:tc>
        <w:tc>
          <w:tcPr>
            <w:tcW w:w="593" w:type="dxa"/>
            <w:noWrap/>
          </w:tcPr>
          <w:p w:rsidRPr="009D16BE" w:rsidR="00673F61" w:rsidP="00F16028" w:rsidRDefault="00673F61" w14:paraId="2785107E" w14:textId="77777777">
            <w:pPr>
              <w:rPr>
                <w:rFonts w:cstheme="minorHAnsi"/>
              </w:rPr>
            </w:pPr>
            <w:r w:rsidRPr="009D16BE">
              <w:rPr>
                <w:rFonts w:cstheme="minorHAnsi"/>
              </w:rPr>
              <w:t>NO</w:t>
            </w:r>
          </w:p>
        </w:tc>
        <w:tc>
          <w:tcPr>
            <w:tcW w:w="921" w:type="dxa"/>
            <w:noWrap/>
          </w:tcPr>
          <w:p w:rsidRPr="009D16BE" w:rsidR="00673F61" w:rsidP="00F16028" w:rsidRDefault="00673F61" w14:paraId="36D68206" w14:textId="77777777">
            <w:pPr>
              <w:rPr>
                <w:rFonts w:cstheme="minorHAnsi"/>
              </w:rPr>
            </w:pPr>
            <w:r w:rsidRPr="009D16BE">
              <w:rPr>
                <w:rFonts w:cstheme="minorHAnsi"/>
              </w:rPr>
              <w:t>YES</w:t>
            </w:r>
          </w:p>
        </w:tc>
        <w:tc>
          <w:tcPr>
            <w:tcW w:w="2160" w:type="dxa"/>
            <w:noWrap/>
          </w:tcPr>
          <w:p w:rsidRPr="009D16BE" w:rsidR="00673F61" w:rsidP="00F16028" w:rsidRDefault="00673F61" w14:paraId="5E46E842" w14:textId="77777777">
            <w:pPr>
              <w:rPr>
                <w:rFonts w:cstheme="minorHAnsi"/>
              </w:rPr>
            </w:pPr>
            <w:r w:rsidRPr="009D16BE">
              <w:rPr>
                <w:rFonts w:cstheme="minorHAnsi"/>
              </w:rPr>
              <w:t>NVARCHAR</w:t>
            </w:r>
          </w:p>
        </w:tc>
      </w:tr>
      <w:tr w:rsidRPr="009D16BE" w:rsidR="00673F61" w:rsidTr="00F16028" w14:paraId="7A489E20" w14:textId="77777777">
        <w:trPr>
          <w:trHeight w:val="300"/>
        </w:trPr>
        <w:tc>
          <w:tcPr>
            <w:tcW w:w="4604" w:type="dxa"/>
            <w:noWrap/>
          </w:tcPr>
          <w:p w:rsidRPr="009D16BE" w:rsidR="00673F61" w:rsidP="00F16028" w:rsidRDefault="00673F61" w14:paraId="4DAF83B6" w14:textId="77777777">
            <w:pPr>
              <w:rPr>
                <w:rFonts w:cstheme="minorHAnsi"/>
              </w:rPr>
            </w:pPr>
            <w:r w:rsidRPr="009D16BE">
              <w:rPr>
                <w:rFonts w:cstheme="minorHAnsi"/>
              </w:rPr>
              <w:t>ALTERNATE_KEY</w:t>
            </w:r>
          </w:p>
        </w:tc>
        <w:tc>
          <w:tcPr>
            <w:tcW w:w="593" w:type="dxa"/>
            <w:noWrap/>
          </w:tcPr>
          <w:p w:rsidRPr="009D16BE" w:rsidR="00673F61" w:rsidP="00F16028" w:rsidRDefault="00673F61" w14:paraId="615CC5A4" w14:textId="77777777">
            <w:pPr>
              <w:rPr>
                <w:rFonts w:cstheme="minorHAnsi"/>
              </w:rPr>
            </w:pPr>
            <w:r w:rsidRPr="009D16BE">
              <w:rPr>
                <w:rFonts w:cstheme="minorHAnsi"/>
              </w:rPr>
              <w:t>NO</w:t>
            </w:r>
          </w:p>
        </w:tc>
        <w:tc>
          <w:tcPr>
            <w:tcW w:w="921" w:type="dxa"/>
            <w:noWrap/>
          </w:tcPr>
          <w:p w:rsidRPr="009D16BE" w:rsidR="00673F61" w:rsidP="00F16028" w:rsidRDefault="00673F61" w14:paraId="3F170D54" w14:textId="77777777">
            <w:pPr>
              <w:rPr>
                <w:rFonts w:cstheme="minorHAnsi"/>
              </w:rPr>
            </w:pPr>
            <w:r w:rsidRPr="009D16BE">
              <w:rPr>
                <w:rFonts w:cstheme="minorHAnsi"/>
              </w:rPr>
              <w:t>YES</w:t>
            </w:r>
          </w:p>
        </w:tc>
        <w:tc>
          <w:tcPr>
            <w:tcW w:w="2160" w:type="dxa"/>
            <w:noWrap/>
          </w:tcPr>
          <w:p w:rsidRPr="009D16BE" w:rsidR="00673F61" w:rsidP="00F16028" w:rsidRDefault="00673F61" w14:paraId="726726CE" w14:textId="77777777">
            <w:pPr>
              <w:rPr>
                <w:rFonts w:cstheme="minorHAnsi"/>
              </w:rPr>
            </w:pPr>
            <w:r w:rsidRPr="009D16BE">
              <w:rPr>
                <w:rFonts w:cstheme="minorHAnsi"/>
              </w:rPr>
              <w:t>NVARCHAR</w:t>
            </w:r>
          </w:p>
        </w:tc>
      </w:tr>
      <w:tr w:rsidRPr="009D16BE" w:rsidR="00673F61" w:rsidTr="00F16028" w14:paraId="5451CD15" w14:textId="77777777">
        <w:trPr>
          <w:trHeight w:val="300"/>
        </w:trPr>
        <w:tc>
          <w:tcPr>
            <w:tcW w:w="4604" w:type="dxa"/>
            <w:noWrap/>
          </w:tcPr>
          <w:p w:rsidRPr="009D16BE" w:rsidR="00673F61" w:rsidP="00F16028" w:rsidRDefault="00673F61" w14:paraId="4EE7240A" w14:textId="77777777">
            <w:pPr>
              <w:rPr>
                <w:rFonts w:cstheme="minorHAnsi"/>
              </w:rPr>
            </w:pPr>
            <w:r w:rsidRPr="009D16BE">
              <w:rPr>
                <w:rFonts w:cstheme="minorHAnsi"/>
              </w:rPr>
              <w:t>ERROR_COMPONENT_NAME</w:t>
            </w:r>
          </w:p>
        </w:tc>
        <w:tc>
          <w:tcPr>
            <w:tcW w:w="593" w:type="dxa"/>
            <w:noWrap/>
          </w:tcPr>
          <w:p w:rsidRPr="009D16BE" w:rsidR="00673F61" w:rsidP="00F16028" w:rsidRDefault="00673F61" w14:paraId="145E7B90" w14:textId="77777777">
            <w:pPr>
              <w:rPr>
                <w:rFonts w:cstheme="minorHAnsi"/>
              </w:rPr>
            </w:pPr>
            <w:r w:rsidRPr="009D16BE">
              <w:rPr>
                <w:rFonts w:cstheme="minorHAnsi"/>
              </w:rPr>
              <w:t>NO</w:t>
            </w:r>
          </w:p>
        </w:tc>
        <w:tc>
          <w:tcPr>
            <w:tcW w:w="921" w:type="dxa"/>
            <w:noWrap/>
          </w:tcPr>
          <w:p w:rsidRPr="009D16BE" w:rsidR="00673F61" w:rsidP="00F16028" w:rsidRDefault="00673F61" w14:paraId="07B6F452" w14:textId="77777777">
            <w:pPr>
              <w:rPr>
                <w:rFonts w:cstheme="minorHAnsi"/>
              </w:rPr>
            </w:pPr>
            <w:r w:rsidRPr="009D16BE">
              <w:rPr>
                <w:rFonts w:cstheme="minorHAnsi"/>
              </w:rPr>
              <w:t>YES</w:t>
            </w:r>
          </w:p>
        </w:tc>
        <w:tc>
          <w:tcPr>
            <w:tcW w:w="2160" w:type="dxa"/>
            <w:noWrap/>
          </w:tcPr>
          <w:p w:rsidRPr="009D16BE" w:rsidR="00673F61" w:rsidP="00F16028" w:rsidRDefault="00673F61" w14:paraId="10C79953" w14:textId="77777777">
            <w:pPr>
              <w:rPr>
                <w:rFonts w:cstheme="minorHAnsi"/>
              </w:rPr>
            </w:pPr>
            <w:r w:rsidRPr="009D16BE">
              <w:rPr>
                <w:rFonts w:cstheme="minorHAnsi"/>
              </w:rPr>
              <w:t>NVARCHAR</w:t>
            </w:r>
          </w:p>
        </w:tc>
      </w:tr>
      <w:tr w:rsidRPr="009D16BE" w:rsidR="00673F61" w:rsidTr="00F16028" w14:paraId="04157785" w14:textId="77777777">
        <w:trPr>
          <w:trHeight w:val="300"/>
        </w:trPr>
        <w:tc>
          <w:tcPr>
            <w:tcW w:w="4604" w:type="dxa"/>
            <w:noWrap/>
          </w:tcPr>
          <w:p w:rsidRPr="009D16BE" w:rsidR="00673F61" w:rsidP="00F16028" w:rsidRDefault="00673F61" w14:paraId="613586DA" w14:textId="77777777">
            <w:pPr>
              <w:rPr>
                <w:rFonts w:cstheme="minorHAnsi"/>
              </w:rPr>
            </w:pPr>
            <w:r w:rsidRPr="009D16BE">
              <w:rPr>
                <w:rFonts w:cstheme="minorHAnsi"/>
              </w:rPr>
              <w:t>ERROR_COLUMN_NAME</w:t>
            </w:r>
          </w:p>
        </w:tc>
        <w:tc>
          <w:tcPr>
            <w:tcW w:w="593" w:type="dxa"/>
            <w:noWrap/>
          </w:tcPr>
          <w:p w:rsidRPr="009D16BE" w:rsidR="00673F61" w:rsidP="00F16028" w:rsidRDefault="00673F61" w14:paraId="5D834C6F" w14:textId="77777777">
            <w:pPr>
              <w:rPr>
                <w:rFonts w:cstheme="minorHAnsi"/>
              </w:rPr>
            </w:pPr>
            <w:r w:rsidRPr="009D16BE">
              <w:rPr>
                <w:rFonts w:cstheme="minorHAnsi"/>
              </w:rPr>
              <w:t>NO</w:t>
            </w:r>
          </w:p>
        </w:tc>
        <w:tc>
          <w:tcPr>
            <w:tcW w:w="921" w:type="dxa"/>
            <w:noWrap/>
          </w:tcPr>
          <w:p w:rsidRPr="009D16BE" w:rsidR="00673F61" w:rsidP="00F16028" w:rsidRDefault="00673F61" w14:paraId="1118261A" w14:textId="77777777">
            <w:pPr>
              <w:rPr>
                <w:rFonts w:cstheme="minorHAnsi"/>
              </w:rPr>
            </w:pPr>
            <w:r w:rsidRPr="009D16BE">
              <w:rPr>
                <w:rFonts w:cstheme="minorHAnsi"/>
              </w:rPr>
              <w:t>YES</w:t>
            </w:r>
          </w:p>
        </w:tc>
        <w:tc>
          <w:tcPr>
            <w:tcW w:w="2160" w:type="dxa"/>
            <w:noWrap/>
          </w:tcPr>
          <w:p w:rsidRPr="009D16BE" w:rsidR="00673F61" w:rsidP="00F16028" w:rsidRDefault="00673F61" w14:paraId="667A7CDF" w14:textId="77777777">
            <w:pPr>
              <w:rPr>
                <w:rFonts w:cstheme="minorHAnsi"/>
              </w:rPr>
            </w:pPr>
            <w:r w:rsidRPr="009D16BE">
              <w:rPr>
                <w:rFonts w:cstheme="minorHAnsi"/>
              </w:rPr>
              <w:t>NVARCHAR</w:t>
            </w:r>
          </w:p>
        </w:tc>
      </w:tr>
      <w:tr w:rsidRPr="009D16BE" w:rsidR="00673F61" w:rsidTr="00F16028" w14:paraId="08C2C28D" w14:textId="77777777">
        <w:trPr>
          <w:trHeight w:val="300"/>
        </w:trPr>
        <w:tc>
          <w:tcPr>
            <w:tcW w:w="4604" w:type="dxa"/>
            <w:noWrap/>
          </w:tcPr>
          <w:p w:rsidRPr="009D16BE" w:rsidR="00673F61" w:rsidP="00F16028" w:rsidRDefault="00673F61" w14:paraId="4696CA23" w14:textId="77777777">
            <w:pPr>
              <w:rPr>
                <w:rFonts w:cstheme="minorHAnsi"/>
              </w:rPr>
            </w:pPr>
            <w:r w:rsidRPr="009D16BE">
              <w:rPr>
                <w:rFonts w:cstheme="minorHAnsi"/>
              </w:rPr>
              <w:t>ERROR_DESCRIPTION</w:t>
            </w:r>
          </w:p>
        </w:tc>
        <w:tc>
          <w:tcPr>
            <w:tcW w:w="593" w:type="dxa"/>
            <w:noWrap/>
          </w:tcPr>
          <w:p w:rsidRPr="009D16BE" w:rsidR="00673F61" w:rsidP="00F16028" w:rsidRDefault="00673F61" w14:paraId="21D5699F" w14:textId="77777777">
            <w:pPr>
              <w:rPr>
                <w:rFonts w:cstheme="minorHAnsi"/>
              </w:rPr>
            </w:pPr>
            <w:r w:rsidRPr="009D16BE">
              <w:rPr>
                <w:rFonts w:cstheme="minorHAnsi"/>
              </w:rPr>
              <w:t>NO</w:t>
            </w:r>
          </w:p>
        </w:tc>
        <w:tc>
          <w:tcPr>
            <w:tcW w:w="921" w:type="dxa"/>
            <w:noWrap/>
          </w:tcPr>
          <w:p w:rsidRPr="009D16BE" w:rsidR="00673F61" w:rsidP="00F16028" w:rsidRDefault="00673F61" w14:paraId="1341C87D" w14:textId="77777777">
            <w:pPr>
              <w:rPr>
                <w:rFonts w:cstheme="minorHAnsi"/>
              </w:rPr>
            </w:pPr>
            <w:r w:rsidRPr="009D16BE">
              <w:rPr>
                <w:rFonts w:cstheme="minorHAnsi"/>
              </w:rPr>
              <w:t>YES</w:t>
            </w:r>
          </w:p>
        </w:tc>
        <w:tc>
          <w:tcPr>
            <w:tcW w:w="2160" w:type="dxa"/>
            <w:noWrap/>
          </w:tcPr>
          <w:p w:rsidRPr="009D16BE" w:rsidR="00673F61" w:rsidP="00F16028" w:rsidRDefault="00673F61" w14:paraId="5DB52113" w14:textId="77777777">
            <w:pPr>
              <w:rPr>
                <w:rFonts w:cstheme="minorHAnsi"/>
              </w:rPr>
            </w:pPr>
            <w:r w:rsidRPr="009D16BE">
              <w:rPr>
                <w:rFonts w:cstheme="minorHAnsi"/>
              </w:rPr>
              <w:t>NVARCHAR</w:t>
            </w:r>
          </w:p>
        </w:tc>
      </w:tr>
      <w:tr w:rsidRPr="009D16BE" w:rsidR="00673F61" w:rsidTr="00F16028" w14:paraId="200FC96C" w14:textId="77777777">
        <w:trPr>
          <w:trHeight w:val="300"/>
        </w:trPr>
        <w:tc>
          <w:tcPr>
            <w:tcW w:w="4604" w:type="dxa"/>
            <w:noWrap/>
          </w:tcPr>
          <w:p w:rsidRPr="009D16BE" w:rsidR="00673F61" w:rsidP="00F16028" w:rsidRDefault="00673F61" w14:paraId="32AE5D3C" w14:textId="77777777">
            <w:pPr>
              <w:rPr>
                <w:rFonts w:cstheme="minorHAnsi"/>
              </w:rPr>
            </w:pPr>
            <w:r w:rsidRPr="009D16BE">
              <w:rPr>
                <w:rFonts w:cstheme="minorHAnsi"/>
              </w:rPr>
              <w:t>ERROR_TYPE</w:t>
            </w:r>
          </w:p>
        </w:tc>
        <w:tc>
          <w:tcPr>
            <w:tcW w:w="593" w:type="dxa"/>
            <w:noWrap/>
          </w:tcPr>
          <w:p w:rsidRPr="009D16BE" w:rsidR="00673F61" w:rsidP="00F16028" w:rsidRDefault="00673F61" w14:paraId="663BA19C" w14:textId="77777777">
            <w:pPr>
              <w:rPr>
                <w:rFonts w:cstheme="minorHAnsi"/>
              </w:rPr>
            </w:pPr>
            <w:r w:rsidRPr="009D16BE">
              <w:rPr>
                <w:rFonts w:cstheme="minorHAnsi"/>
              </w:rPr>
              <w:t>NO</w:t>
            </w:r>
          </w:p>
        </w:tc>
        <w:tc>
          <w:tcPr>
            <w:tcW w:w="921" w:type="dxa"/>
            <w:noWrap/>
          </w:tcPr>
          <w:p w:rsidRPr="009D16BE" w:rsidR="00673F61" w:rsidP="00F16028" w:rsidRDefault="00673F61" w14:paraId="18B3BD35" w14:textId="77777777">
            <w:pPr>
              <w:rPr>
                <w:rFonts w:cstheme="minorHAnsi"/>
              </w:rPr>
            </w:pPr>
            <w:r w:rsidRPr="009D16BE">
              <w:rPr>
                <w:rFonts w:cstheme="minorHAnsi"/>
              </w:rPr>
              <w:t>YES</w:t>
            </w:r>
          </w:p>
        </w:tc>
        <w:tc>
          <w:tcPr>
            <w:tcW w:w="2160" w:type="dxa"/>
            <w:noWrap/>
          </w:tcPr>
          <w:p w:rsidRPr="009D16BE" w:rsidR="00673F61" w:rsidP="00F16028" w:rsidRDefault="00673F61" w14:paraId="426E646F" w14:textId="77777777">
            <w:pPr>
              <w:rPr>
                <w:rFonts w:cstheme="minorHAnsi"/>
              </w:rPr>
            </w:pPr>
            <w:r w:rsidRPr="009D16BE">
              <w:rPr>
                <w:rFonts w:cstheme="minorHAnsi"/>
              </w:rPr>
              <w:t>NVARCHAR</w:t>
            </w:r>
          </w:p>
        </w:tc>
      </w:tr>
      <w:tr w:rsidRPr="009D16BE" w:rsidR="00673F61" w:rsidTr="00F16028" w14:paraId="5B76FE4E" w14:textId="77777777">
        <w:trPr>
          <w:trHeight w:val="300"/>
        </w:trPr>
        <w:tc>
          <w:tcPr>
            <w:tcW w:w="4604" w:type="dxa"/>
            <w:noWrap/>
          </w:tcPr>
          <w:p w:rsidRPr="009D16BE" w:rsidR="00673F61" w:rsidP="00F16028" w:rsidRDefault="00673F61" w14:paraId="18AEF892" w14:textId="77777777">
            <w:pPr>
              <w:rPr>
                <w:rFonts w:cstheme="minorHAnsi"/>
              </w:rPr>
            </w:pPr>
            <w:r w:rsidRPr="009D16BE">
              <w:rPr>
                <w:rFonts w:cstheme="minorHAnsi"/>
              </w:rPr>
              <w:t>ERROR_LOGGING_TIME</w:t>
            </w:r>
          </w:p>
        </w:tc>
        <w:tc>
          <w:tcPr>
            <w:tcW w:w="593" w:type="dxa"/>
            <w:noWrap/>
          </w:tcPr>
          <w:p w:rsidRPr="009D16BE" w:rsidR="00673F61" w:rsidP="00F16028" w:rsidRDefault="00673F61" w14:paraId="0B82C5B2" w14:textId="77777777">
            <w:pPr>
              <w:rPr>
                <w:rFonts w:cstheme="minorHAnsi"/>
              </w:rPr>
            </w:pPr>
            <w:r w:rsidRPr="009D16BE">
              <w:rPr>
                <w:rFonts w:cstheme="minorHAnsi"/>
              </w:rPr>
              <w:t>NO</w:t>
            </w:r>
          </w:p>
        </w:tc>
        <w:tc>
          <w:tcPr>
            <w:tcW w:w="921" w:type="dxa"/>
            <w:noWrap/>
          </w:tcPr>
          <w:p w:rsidRPr="009D16BE" w:rsidR="00673F61" w:rsidP="00F16028" w:rsidRDefault="00673F61" w14:paraId="32E6EA2C" w14:textId="77777777">
            <w:pPr>
              <w:rPr>
                <w:rFonts w:cstheme="minorHAnsi"/>
              </w:rPr>
            </w:pPr>
            <w:r w:rsidRPr="009D16BE">
              <w:rPr>
                <w:rFonts w:cstheme="minorHAnsi"/>
              </w:rPr>
              <w:t>YES</w:t>
            </w:r>
          </w:p>
        </w:tc>
        <w:tc>
          <w:tcPr>
            <w:tcW w:w="2160" w:type="dxa"/>
            <w:noWrap/>
          </w:tcPr>
          <w:p w:rsidRPr="009D16BE" w:rsidR="00673F61" w:rsidP="00F16028" w:rsidRDefault="00673F61" w14:paraId="5FB26FC7" w14:textId="77777777">
            <w:pPr>
              <w:rPr>
                <w:rFonts w:cstheme="minorHAnsi"/>
              </w:rPr>
            </w:pPr>
            <w:r w:rsidRPr="009D16BE">
              <w:rPr>
                <w:rFonts w:cstheme="minorHAnsi"/>
              </w:rPr>
              <w:t>DATETIME</w:t>
            </w:r>
          </w:p>
        </w:tc>
      </w:tr>
    </w:tbl>
    <w:p w:rsidRPr="009D16BE" w:rsidR="00673F61" w:rsidP="00673F61" w:rsidRDefault="00673F61" w14:paraId="7F06EE71" w14:textId="77777777">
      <w:pPr>
        <w:rPr>
          <w:rFonts w:cstheme="minorHAnsi"/>
        </w:rPr>
      </w:pPr>
    </w:p>
    <w:p w:rsidRPr="009D16BE" w:rsidR="00774B04" w:rsidP="00774B04" w:rsidRDefault="00BB05FF" w14:paraId="57E838B4" w14:textId="532A3FC8">
      <w:pPr>
        <w:pStyle w:val="Heading3"/>
        <w:rPr>
          <w:rFonts w:cstheme="minorHAnsi"/>
        </w:rPr>
      </w:pPr>
      <w:bookmarkStart w:name="_Toc23362981" w:id="401"/>
      <w:r w:rsidRPr="009D16BE">
        <w:rPr>
          <w:rFonts w:cstheme="minorHAnsi"/>
        </w:rPr>
        <w:t>5</w:t>
      </w:r>
      <w:r w:rsidRPr="009D16BE" w:rsidR="00673F61">
        <w:rPr>
          <w:rFonts w:cstheme="minorHAnsi"/>
        </w:rPr>
        <w:t>.3.2</w:t>
      </w:r>
      <w:r w:rsidRPr="009D16BE" w:rsidR="00774B04">
        <w:rPr>
          <w:rFonts w:cstheme="minorHAnsi"/>
        </w:rPr>
        <w:t>.</w:t>
      </w:r>
      <w:r w:rsidRPr="009D16BE" w:rsidR="00774B04">
        <w:rPr>
          <w:rFonts w:cstheme="minorHAnsi"/>
        </w:rPr>
        <w:tab/>
      </w:r>
      <w:r w:rsidRPr="009D16BE" w:rsidR="00774B04">
        <w:rPr>
          <w:rFonts w:cstheme="minorHAnsi"/>
        </w:rPr>
        <w:t xml:space="preserve">Identifying </w:t>
      </w:r>
      <w:commentRangeStart w:id="402"/>
      <w:r w:rsidRPr="009D16BE" w:rsidR="00774B04">
        <w:rPr>
          <w:rFonts w:cstheme="minorHAnsi"/>
        </w:rPr>
        <w:t>Exception</w:t>
      </w:r>
      <w:bookmarkEnd w:id="399"/>
      <w:commentRangeEnd w:id="402"/>
      <w:r w:rsidRPr="009D16BE" w:rsidR="00774B04">
        <w:rPr>
          <w:rStyle w:val="CommentReference"/>
          <w:rFonts w:cstheme="minorHAnsi"/>
          <w:b w:val="0"/>
          <w:bCs w:val="0"/>
          <w:iCs/>
          <w:color w:val="auto"/>
          <w:lang w:eastAsia="en-AU"/>
        </w:rPr>
        <w:commentReference w:id="402"/>
      </w:r>
      <w:bookmarkEnd w:id="401"/>
    </w:p>
    <w:p w:rsidRPr="009D16BE" w:rsidR="00774B04" w:rsidP="00774B04" w:rsidRDefault="00774B04" w14:paraId="02D442E9" w14:textId="77777777">
      <w:pPr>
        <w:ind w:left="720"/>
        <w:rPr>
          <w:rFonts w:cstheme="minorHAnsi"/>
        </w:rPr>
      </w:pPr>
      <w:r w:rsidRPr="009D16BE">
        <w:rPr>
          <w:rFonts w:cstheme="minorHAnsi"/>
        </w:rPr>
        <w:t>The following sections outline the exceptions that will be identified and how they can be handled</w:t>
      </w:r>
      <w:bookmarkStart w:name="_Toc428991158" w:id="403"/>
      <w:bookmarkStart w:name="_Toc432009585" w:id="404"/>
    </w:p>
    <w:p w:rsidRPr="009D16BE" w:rsidR="00774B04" w:rsidP="00774B04" w:rsidRDefault="00774B04" w14:paraId="24179F3E" w14:textId="77777777">
      <w:pPr>
        <w:pStyle w:val="ListParagraph"/>
        <w:numPr>
          <w:ilvl w:val="0"/>
          <w:numId w:val="21"/>
        </w:numPr>
        <w:rPr>
          <w:rFonts w:cstheme="minorHAnsi"/>
        </w:rPr>
      </w:pPr>
      <w:r w:rsidRPr="009D16BE">
        <w:rPr>
          <w:rFonts w:cstheme="minorHAnsi"/>
        </w:rPr>
        <w:t>Data inconsistency issue</w:t>
      </w:r>
    </w:p>
    <w:p w:rsidRPr="009D16BE" w:rsidR="00774B04" w:rsidP="00774B04" w:rsidRDefault="00774B04" w14:paraId="3944C2A7" w14:textId="77777777">
      <w:pPr>
        <w:pStyle w:val="DTTBodytextwithparaspace"/>
        <w:numPr>
          <w:ilvl w:val="1"/>
          <w:numId w:val="21"/>
        </w:numPr>
        <w:spacing w:after="0"/>
        <w:rPr>
          <w:rFonts w:cstheme="minorHAnsi"/>
          <w:sz w:val="22"/>
          <w:szCs w:val="22"/>
        </w:rPr>
      </w:pPr>
      <w:r w:rsidRPr="009D16BE">
        <w:rPr>
          <w:rFonts w:cstheme="minorHAnsi"/>
          <w:sz w:val="22"/>
          <w:szCs w:val="22"/>
        </w:rPr>
        <w:t>data transformation errors - Update the mapping specification</w:t>
      </w:r>
    </w:p>
    <w:p w:rsidRPr="009D16BE" w:rsidR="00774B04" w:rsidP="00774B04" w:rsidRDefault="00774B04" w14:paraId="1DEC42D5" w14:textId="77777777">
      <w:pPr>
        <w:pStyle w:val="DTTBodytextwithparaspace"/>
        <w:numPr>
          <w:ilvl w:val="1"/>
          <w:numId w:val="21"/>
        </w:numPr>
        <w:spacing w:after="0"/>
        <w:rPr>
          <w:rFonts w:cstheme="minorHAnsi"/>
          <w:sz w:val="22"/>
          <w:szCs w:val="22"/>
        </w:rPr>
      </w:pPr>
      <w:r w:rsidRPr="009D16BE">
        <w:rPr>
          <w:rFonts w:cstheme="minorHAnsi"/>
          <w:sz w:val="22"/>
          <w:szCs w:val="22"/>
        </w:rPr>
        <w:t>type conversion issues - Technical Code fix / Update the mapping specification / data model changes</w:t>
      </w:r>
    </w:p>
    <w:p w:rsidRPr="009D16BE" w:rsidR="00774B04" w:rsidP="00774B04" w:rsidRDefault="00774B04" w14:paraId="0BCCA7C5" w14:textId="77777777">
      <w:pPr>
        <w:pStyle w:val="DTTBodytextwithparaspace"/>
        <w:numPr>
          <w:ilvl w:val="1"/>
          <w:numId w:val="21"/>
        </w:numPr>
        <w:spacing w:after="0"/>
        <w:rPr>
          <w:rFonts w:cstheme="minorHAnsi"/>
          <w:sz w:val="22"/>
          <w:szCs w:val="22"/>
        </w:rPr>
      </w:pPr>
      <w:r w:rsidRPr="009D16BE">
        <w:rPr>
          <w:rFonts w:cstheme="minorHAnsi"/>
          <w:sz w:val="22"/>
          <w:szCs w:val="22"/>
        </w:rPr>
        <w:t>data integrity issues - Source data cleansing / Update the mapping specification</w:t>
      </w:r>
    </w:p>
    <w:p w:rsidRPr="009D16BE" w:rsidR="00774B04" w:rsidP="00774B04" w:rsidRDefault="00774B04" w14:paraId="454CE17F" w14:textId="77777777">
      <w:pPr>
        <w:pStyle w:val="DTTBodytextwithparaspace"/>
        <w:numPr>
          <w:ilvl w:val="1"/>
          <w:numId w:val="21"/>
        </w:numPr>
        <w:spacing w:after="0"/>
        <w:rPr>
          <w:rFonts w:cstheme="minorHAnsi"/>
          <w:sz w:val="22"/>
          <w:szCs w:val="22"/>
        </w:rPr>
      </w:pPr>
      <w:r w:rsidRPr="009D16BE">
        <w:rPr>
          <w:rFonts w:cstheme="minorHAnsi"/>
          <w:sz w:val="22"/>
          <w:szCs w:val="22"/>
        </w:rPr>
        <w:t>reference data lookup failure - Source data cleansing / Update the mapping specification</w:t>
      </w:r>
    </w:p>
    <w:p w:rsidRPr="009D16BE" w:rsidR="00774B04" w:rsidP="00774B04" w:rsidRDefault="00774B04" w14:paraId="31739011" w14:textId="77777777">
      <w:pPr>
        <w:pStyle w:val="DTTBodytextwithparaspace"/>
        <w:numPr>
          <w:ilvl w:val="1"/>
          <w:numId w:val="21"/>
        </w:numPr>
        <w:spacing w:after="0"/>
        <w:rPr>
          <w:rFonts w:cstheme="minorHAnsi"/>
          <w:sz w:val="22"/>
          <w:szCs w:val="22"/>
        </w:rPr>
      </w:pPr>
      <w:r w:rsidRPr="009D16BE">
        <w:rPr>
          <w:rFonts w:cstheme="minorHAnsi"/>
          <w:sz w:val="22"/>
          <w:szCs w:val="22"/>
        </w:rPr>
        <w:t>incorrect, incomplete or duplicated data – Source data cleansing</w:t>
      </w:r>
    </w:p>
    <w:p w:rsidRPr="009D16BE" w:rsidR="00774B04" w:rsidP="00774B04" w:rsidRDefault="00774B04" w14:paraId="396AA83B" w14:textId="77777777">
      <w:pPr>
        <w:pStyle w:val="DTTBodytextwithparaspace"/>
        <w:numPr>
          <w:ilvl w:val="0"/>
          <w:numId w:val="21"/>
        </w:numPr>
        <w:spacing w:after="0"/>
        <w:rPr>
          <w:rFonts w:cstheme="minorHAnsi"/>
          <w:sz w:val="22"/>
          <w:szCs w:val="22"/>
        </w:rPr>
      </w:pPr>
      <w:r w:rsidRPr="009D16BE">
        <w:rPr>
          <w:rFonts w:cstheme="minorHAnsi"/>
          <w:sz w:val="22"/>
          <w:szCs w:val="22"/>
        </w:rPr>
        <w:t>DQ validation errors – Raise &amp; triage the defects to identify a data fix (Source data cleansing / Technical Code fix)</w:t>
      </w:r>
    </w:p>
    <w:p w:rsidRPr="009D16BE" w:rsidR="00774B04" w:rsidP="00774B04" w:rsidRDefault="00774B04" w14:paraId="4BC4A0EC" w14:textId="77777777">
      <w:pPr>
        <w:pStyle w:val="DTTBodytextwithparaspace"/>
        <w:numPr>
          <w:ilvl w:val="1"/>
          <w:numId w:val="21"/>
        </w:numPr>
        <w:spacing w:after="0"/>
        <w:rPr>
          <w:rFonts w:cstheme="minorHAnsi"/>
          <w:sz w:val="22"/>
          <w:szCs w:val="22"/>
        </w:rPr>
      </w:pPr>
      <w:r w:rsidRPr="009D16BE">
        <w:rPr>
          <w:rFonts w:cstheme="minorHAnsi"/>
          <w:sz w:val="22"/>
          <w:szCs w:val="22"/>
        </w:rPr>
        <w:t>Technical validation</w:t>
      </w:r>
    </w:p>
    <w:p w:rsidRPr="009D16BE" w:rsidR="00774B04" w:rsidP="00774B04" w:rsidRDefault="00774B04" w14:paraId="515E4E22" w14:textId="77777777">
      <w:pPr>
        <w:pStyle w:val="DTTBodytextwithparaspace"/>
        <w:numPr>
          <w:ilvl w:val="1"/>
          <w:numId w:val="21"/>
        </w:numPr>
        <w:spacing w:after="0"/>
        <w:rPr>
          <w:rFonts w:cstheme="minorHAnsi"/>
          <w:sz w:val="22"/>
          <w:szCs w:val="22"/>
        </w:rPr>
      </w:pPr>
      <w:r w:rsidRPr="009D16BE">
        <w:rPr>
          <w:rFonts w:cstheme="minorHAnsi"/>
          <w:sz w:val="22"/>
          <w:szCs w:val="22"/>
        </w:rPr>
        <w:t>Business reconciliation</w:t>
      </w:r>
    </w:p>
    <w:p w:rsidRPr="009D16BE" w:rsidR="00774B04" w:rsidP="00774B04" w:rsidRDefault="00BB05FF" w14:paraId="29E8445F" w14:textId="4F015DEA">
      <w:pPr>
        <w:pStyle w:val="Heading3"/>
        <w:rPr>
          <w:rFonts w:cstheme="minorHAnsi"/>
        </w:rPr>
      </w:pPr>
      <w:bookmarkStart w:name="_Toc14983990" w:id="405"/>
      <w:bookmarkStart w:name="_Toc23362982" w:id="406"/>
      <w:bookmarkEnd w:id="403"/>
      <w:bookmarkEnd w:id="404"/>
      <w:r w:rsidRPr="009D16BE">
        <w:rPr>
          <w:rFonts w:cstheme="minorHAnsi"/>
        </w:rPr>
        <w:lastRenderedPageBreak/>
        <w:t>5</w:t>
      </w:r>
      <w:r w:rsidRPr="009D16BE" w:rsidR="00774B04">
        <w:rPr>
          <w:rFonts w:cstheme="minorHAnsi"/>
        </w:rPr>
        <w:t>.3.</w:t>
      </w:r>
      <w:r w:rsidRPr="009D16BE" w:rsidR="00DF452E">
        <w:rPr>
          <w:rFonts w:cstheme="minorHAnsi"/>
        </w:rPr>
        <w:t>3.</w:t>
      </w:r>
      <w:r w:rsidRPr="009D16BE" w:rsidR="00774B04">
        <w:rPr>
          <w:rFonts w:cstheme="minorHAnsi"/>
        </w:rPr>
        <w:tab/>
      </w:r>
      <w:r w:rsidRPr="009D16BE" w:rsidR="00774B04">
        <w:rPr>
          <w:rFonts w:cstheme="minorHAnsi"/>
        </w:rPr>
        <w:t>Exception Classification and Resolution plan</w:t>
      </w:r>
      <w:bookmarkEnd w:id="405"/>
      <w:bookmarkEnd w:id="406"/>
    </w:p>
    <w:p w:rsidRPr="009D16BE" w:rsidR="00774B04" w:rsidP="00774B04" w:rsidRDefault="00774B04" w14:paraId="4E93B811" w14:textId="77777777">
      <w:pPr>
        <w:pStyle w:val="DTTBodytextwithparaspace"/>
        <w:ind w:left="720"/>
        <w:rPr>
          <w:rFonts w:cstheme="minorHAnsi"/>
          <w:sz w:val="22"/>
          <w:szCs w:val="22"/>
        </w:rPr>
      </w:pPr>
      <w:r w:rsidRPr="009D16BE">
        <w:rPr>
          <w:rFonts w:cstheme="minorHAnsi"/>
          <w:sz w:val="22"/>
          <w:szCs w:val="22"/>
        </w:rPr>
        <w:t>Error severity would be defined by stake holders during review. Below are the severity level and corresponding criteria.</w:t>
      </w:r>
    </w:p>
    <w:tbl>
      <w:tblPr>
        <w:tblStyle w:val="Style4"/>
        <w:tblW w:w="0" w:type="auto"/>
        <w:tblInd w:w="717" w:type="dxa"/>
        <w:tblLook w:val="04A0" w:firstRow="1" w:lastRow="0" w:firstColumn="1" w:lastColumn="0" w:noHBand="0" w:noVBand="1"/>
      </w:tblPr>
      <w:tblGrid>
        <w:gridCol w:w="1440"/>
        <w:gridCol w:w="6853"/>
      </w:tblGrid>
      <w:tr w:rsidRPr="00E24AB6" w:rsidR="00774B04" w:rsidTr="00494350" w14:paraId="30980DE2" w14:textId="77777777">
        <w:trPr>
          <w:cnfStyle w:val="100000000000" w:firstRow="1" w:lastRow="0" w:firstColumn="0" w:lastColumn="0" w:oddVBand="0" w:evenVBand="0" w:oddHBand="0" w:evenHBand="0" w:firstRowFirstColumn="0" w:firstRowLastColumn="0" w:lastRowFirstColumn="0" w:lastRowLastColumn="0"/>
        </w:trPr>
        <w:tc>
          <w:tcPr>
            <w:tcW w:w="1440" w:type="dxa"/>
            <w:shd w:val="clear" w:color="auto" w:fill="000000" w:themeFill="text1"/>
          </w:tcPr>
          <w:p w:rsidRPr="00E24AB6" w:rsidR="00774B04" w:rsidP="00494350" w:rsidRDefault="00774B04" w14:paraId="14094FED" w14:textId="77777777">
            <w:pPr>
              <w:pStyle w:val="DTTBodytextwithparaspace"/>
              <w:rPr>
                <w:rFonts w:cstheme="minorHAnsi"/>
                <w:color w:val="FFFFFF" w:themeColor="background1"/>
                <w:sz w:val="22"/>
                <w:szCs w:val="22"/>
                <w:lang w:eastAsia="ja-JP"/>
              </w:rPr>
            </w:pPr>
            <w:r w:rsidRPr="00E24AB6">
              <w:rPr>
                <w:rFonts w:cstheme="minorHAnsi"/>
                <w:color w:val="FFFFFF" w:themeColor="background1"/>
                <w:sz w:val="22"/>
                <w:szCs w:val="22"/>
                <w:lang w:eastAsia="ja-JP"/>
              </w:rPr>
              <w:t>Severity</w:t>
            </w:r>
          </w:p>
        </w:tc>
        <w:tc>
          <w:tcPr>
            <w:tcW w:w="6858" w:type="dxa"/>
            <w:shd w:val="clear" w:color="auto" w:fill="000000" w:themeFill="text1"/>
          </w:tcPr>
          <w:p w:rsidRPr="00E24AB6" w:rsidR="00774B04" w:rsidP="00494350" w:rsidRDefault="00774B04" w14:paraId="444BF237" w14:textId="77777777">
            <w:pPr>
              <w:pStyle w:val="DTTBodytextwithparaspace"/>
              <w:rPr>
                <w:rFonts w:cstheme="minorHAnsi"/>
                <w:color w:val="FFFFFF" w:themeColor="background1"/>
                <w:sz w:val="22"/>
                <w:szCs w:val="22"/>
                <w:lang w:eastAsia="ja-JP"/>
              </w:rPr>
            </w:pPr>
            <w:r w:rsidRPr="00E24AB6">
              <w:rPr>
                <w:rFonts w:cstheme="minorHAnsi"/>
                <w:color w:val="FFFFFF" w:themeColor="background1"/>
                <w:sz w:val="22"/>
                <w:szCs w:val="22"/>
                <w:lang w:eastAsia="ja-JP"/>
              </w:rPr>
              <w:t>Criteria</w:t>
            </w:r>
          </w:p>
        </w:tc>
      </w:tr>
      <w:tr w:rsidRPr="00E24AB6" w:rsidR="00774B04" w:rsidTr="00494350" w14:paraId="1277F05C" w14:textId="77777777">
        <w:trPr>
          <w:cantSplit/>
        </w:trPr>
        <w:tc>
          <w:tcPr>
            <w:tcW w:w="1440" w:type="dxa"/>
          </w:tcPr>
          <w:p w:rsidRPr="00E24AB6" w:rsidR="00774B04" w:rsidP="00E24AB6" w:rsidRDefault="00774B04" w14:paraId="54597223" w14:textId="77777777">
            <w:pPr>
              <w:pStyle w:val="ListParagraph"/>
              <w:numPr>
                <w:ilvl w:val="0"/>
                <w:numId w:val="23"/>
              </w:numPr>
              <w:rPr>
                <w:rFonts w:cstheme="minorHAnsi"/>
                <w:sz w:val="22"/>
              </w:rPr>
            </w:pPr>
            <w:r w:rsidRPr="00E24AB6">
              <w:rPr>
                <w:rFonts w:cstheme="minorHAnsi"/>
                <w:sz w:val="22"/>
              </w:rPr>
              <w:t>Critical</w:t>
            </w:r>
          </w:p>
        </w:tc>
        <w:tc>
          <w:tcPr>
            <w:tcW w:w="6858" w:type="dxa"/>
          </w:tcPr>
          <w:p w:rsidRPr="00E24AB6" w:rsidR="00774B04" w:rsidP="00E24AB6" w:rsidRDefault="00774B04" w14:paraId="067C9D28" w14:textId="77777777">
            <w:pPr>
              <w:pStyle w:val="ListParagraph"/>
              <w:numPr>
                <w:ilvl w:val="0"/>
                <w:numId w:val="23"/>
              </w:numPr>
              <w:rPr>
                <w:rFonts w:cstheme="minorHAnsi"/>
                <w:sz w:val="22"/>
              </w:rPr>
            </w:pPr>
            <w:r w:rsidRPr="00E24AB6">
              <w:rPr>
                <w:rFonts w:cstheme="minorHAnsi"/>
                <w:sz w:val="22"/>
              </w:rPr>
              <w:t xml:space="preserve">The error affects critical functionality, or a substantial portion of critical data is at a </w:t>
            </w:r>
            <w:commentRangeStart w:id="407"/>
            <w:r w:rsidRPr="00E24AB6">
              <w:rPr>
                <w:rFonts w:cstheme="minorHAnsi"/>
                <w:sz w:val="22"/>
              </w:rPr>
              <w:t xml:space="preserve">significant </w:t>
            </w:r>
            <w:commentRangeEnd w:id="407"/>
            <w:r w:rsidRPr="00E24AB6" w:rsidR="009F14C8">
              <w:rPr>
                <w:rFonts w:cstheme="minorHAnsi"/>
                <w:sz w:val="22"/>
              </w:rPr>
              <w:commentReference w:id="407"/>
            </w:r>
            <w:r w:rsidRPr="00E24AB6">
              <w:rPr>
                <w:rFonts w:cstheme="minorHAnsi"/>
                <w:sz w:val="22"/>
              </w:rPr>
              <w:t xml:space="preserve">risk of loss or corruption. </w:t>
            </w:r>
          </w:p>
          <w:p w:rsidRPr="00E24AB6" w:rsidR="00774B04" w:rsidP="00E24AB6" w:rsidRDefault="00774B04" w14:paraId="75A5C558" w14:textId="77777777">
            <w:pPr>
              <w:pStyle w:val="ListParagraph"/>
              <w:numPr>
                <w:ilvl w:val="0"/>
                <w:numId w:val="23"/>
              </w:numPr>
              <w:rPr>
                <w:rFonts w:cstheme="minorHAnsi"/>
                <w:sz w:val="22"/>
              </w:rPr>
            </w:pPr>
            <w:r w:rsidRPr="00E24AB6">
              <w:rPr>
                <w:rFonts w:cstheme="minorHAnsi"/>
                <w:sz w:val="22"/>
              </w:rPr>
              <w:t>The error leads to substantial loss of service or severely impacts business operations.</w:t>
            </w:r>
          </w:p>
          <w:p w:rsidRPr="00E24AB6" w:rsidR="00774B04" w:rsidP="00E24AB6" w:rsidRDefault="00774B04" w14:paraId="7390BB8C" w14:textId="77777777">
            <w:pPr>
              <w:pStyle w:val="ListParagraph"/>
              <w:numPr>
                <w:ilvl w:val="0"/>
                <w:numId w:val="23"/>
              </w:numPr>
              <w:rPr>
                <w:rFonts w:cstheme="minorHAnsi"/>
                <w:sz w:val="22"/>
              </w:rPr>
            </w:pPr>
            <w:r w:rsidRPr="00E24AB6">
              <w:rPr>
                <w:rFonts w:cstheme="minorHAnsi"/>
                <w:sz w:val="22"/>
              </w:rPr>
              <w:t>No work around available.</w:t>
            </w:r>
          </w:p>
        </w:tc>
      </w:tr>
      <w:tr w:rsidRPr="00E24AB6" w:rsidR="00774B04" w:rsidTr="00494350" w14:paraId="75551132" w14:textId="77777777">
        <w:trPr>
          <w:cantSplit/>
        </w:trPr>
        <w:tc>
          <w:tcPr>
            <w:tcW w:w="1440" w:type="dxa"/>
          </w:tcPr>
          <w:p w:rsidRPr="00E24AB6" w:rsidR="00774B04" w:rsidP="00E24AB6" w:rsidRDefault="00774B04" w14:paraId="1E4CAEB3" w14:textId="77777777">
            <w:pPr>
              <w:pStyle w:val="ListParagraph"/>
              <w:numPr>
                <w:ilvl w:val="0"/>
                <w:numId w:val="23"/>
              </w:numPr>
              <w:rPr>
                <w:rFonts w:cstheme="minorHAnsi"/>
                <w:sz w:val="22"/>
              </w:rPr>
            </w:pPr>
            <w:r w:rsidRPr="00E24AB6">
              <w:rPr>
                <w:rFonts w:cstheme="minorHAnsi"/>
                <w:sz w:val="22"/>
              </w:rPr>
              <w:t>Major</w:t>
            </w:r>
          </w:p>
        </w:tc>
        <w:tc>
          <w:tcPr>
            <w:tcW w:w="6858" w:type="dxa"/>
          </w:tcPr>
          <w:p w:rsidRPr="00E24AB6" w:rsidR="00774B04" w:rsidP="00E24AB6" w:rsidRDefault="00774B04" w14:paraId="7ED6C21F" w14:textId="77777777">
            <w:pPr>
              <w:pStyle w:val="ListParagraph"/>
              <w:numPr>
                <w:ilvl w:val="0"/>
                <w:numId w:val="23"/>
              </w:numPr>
              <w:rPr>
                <w:rFonts w:cstheme="minorHAnsi"/>
                <w:sz w:val="22"/>
              </w:rPr>
            </w:pPr>
            <w:r w:rsidRPr="00E24AB6">
              <w:rPr>
                <w:rFonts w:cstheme="minorHAnsi"/>
                <w:sz w:val="22"/>
              </w:rPr>
              <w:t>Operations can continue in a restricted fashion, although long-term productivity might be adversely affected.</w:t>
            </w:r>
          </w:p>
          <w:p w:rsidRPr="00E24AB6" w:rsidR="00774B04" w:rsidP="00E24AB6" w:rsidRDefault="00774B04" w14:paraId="0FE208D7" w14:textId="77777777">
            <w:pPr>
              <w:pStyle w:val="ListParagraph"/>
              <w:numPr>
                <w:ilvl w:val="0"/>
                <w:numId w:val="23"/>
              </w:numPr>
              <w:rPr>
                <w:rFonts w:cstheme="minorHAnsi"/>
                <w:sz w:val="22"/>
              </w:rPr>
            </w:pPr>
            <w:r w:rsidRPr="00E24AB6">
              <w:rPr>
                <w:rFonts w:cstheme="minorHAnsi"/>
                <w:sz w:val="22"/>
              </w:rPr>
              <w:t>A major milestone is at risk. Ongoing and incremental data migration cycles are affected.</w:t>
            </w:r>
          </w:p>
          <w:p w:rsidRPr="00E24AB6" w:rsidR="00774B04" w:rsidP="00E24AB6" w:rsidRDefault="00774B04" w14:paraId="6D79D108" w14:textId="77777777">
            <w:pPr>
              <w:pStyle w:val="ListParagraph"/>
              <w:numPr>
                <w:ilvl w:val="0"/>
                <w:numId w:val="23"/>
              </w:numPr>
              <w:rPr>
                <w:rFonts w:cstheme="minorHAnsi"/>
                <w:sz w:val="22"/>
              </w:rPr>
            </w:pPr>
            <w:r w:rsidRPr="00E24AB6">
              <w:rPr>
                <w:rFonts w:cstheme="minorHAnsi"/>
                <w:sz w:val="22"/>
              </w:rPr>
              <w:t xml:space="preserve">A temporary workaround is available. </w:t>
            </w:r>
          </w:p>
        </w:tc>
      </w:tr>
      <w:tr w:rsidRPr="00E24AB6" w:rsidR="00774B04" w:rsidTr="00494350" w14:paraId="2B958CC0" w14:textId="77777777">
        <w:trPr>
          <w:cantSplit/>
        </w:trPr>
        <w:tc>
          <w:tcPr>
            <w:tcW w:w="1440" w:type="dxa"/>
          </w:tcPr>
          <w:p w:rsidRPr="00E24AB6" w:rsidR="00774B04" w:rsidP="00E24AB6" w:rsidRDefault="00774B04" w14:paraId="5B819D94" w14:textId="77777777">
            <w:pPr>
              <w:pStyle w:val="ListParagraph"/>
              <w:numPr>
                <w:ilvl w:val="0"/>
                <w:numId w:val="23"/>
              </w:numPr>
              <w:rPr>
                <w:rFonts w:cstheme="minorHAnsi"/>
                <w:sz w:val="22"/>
              </w:rPr>
            </w:pPr>
            <w:r w:rsidRPr="00E24AB6">
              <w:rPr>
                <w:rFonts w:cstheme="minorHAnsi"/>
                <w:sz w:val="22"/>
              </w:rPr>
              <w:t>Minor</w:t>
            </w:r>
          </w:p>
        </w:tc>
        <w:tc>
          <w:tcPr>
            <w:tcW w:w="6858" w:type="dxa"/>
          </w:tcPr>
          <w:p w:rsidRPr="00E24AB6" w:rsidR="00774B04" w:rsidP="00E24AB6" w:rsidRDefault="00774B04" w14:paraId="16871EB2" w14:textId="77777777">
            <w:pPr>
              <w:pStyle w:val="ListParagraph"/>
              <w:numPr>
                <w:ilvl w:val="0"/>
                <w:numId w:val="23"/>
              </w:numPr>
              <w:rPr>
                <w:rFonts w:cstheme="minorHAnsi"/>
                <w:sz w:val="22"/>
              </w:rPr>
            </w:pPr>
            <w:r w:rsidRPr="00E24AB6">
              <w:rPr>
                <w:rFonts w:cstheme="minorHAnsi"/>
                <w:sz w:val="22"/>
              </w:rPr>
              <w:t>The error impacts operations of some minor components but allows the user to continue using the downstream/dependent systems.</w:t>
            </w:r>
          </w:p>
          <w:p w:rsidRPr="00E24AB6" w:rsidR="00774B04" w:rsidP="00E24AB6" w:rsidRDefault="00774B04" w14:paraId="58B143AA" w14:textId="77777777">
            <w:pPr>
              <w:pStyle w:val="ListParagraph"/>
              <w:numPr>
                <w:ilvl w:val="0"/>
                <w:numId w:val="23"/>
              </w:numPr>
              <w:rPr>
                <w:rFonts w:cstheme="minorHAnsi"/>
                <w:sz w:val="22"/>
              </w:rPr>
            </w:pPr>
            <w:r w:rsidRPr="00E24AB6">
              <w:rPr>
                <w:rFonts w:cstheme="minorHAnsi"/>
                <w:sz w:val="22"/>
              </w:rPr>
              <w:t>A milestone is at minimal risk.</w:t>
            </w:r>
          </w:p>
          <w:p w:rsidRPr="00E24AB6" w:rsidR="00774B04" w:rsidP="00E24AB6" w:rsidRDefault="00774B04" w14:paraId="237DC905" w14:textId="77777777">
            <w:pPr>
              <w:pStyle w:val="ListParagraph"/>
              <w:numPr>
                <w:ilvl w:val="0"/>
                <w:numId w:val="23"/>
              </w:numPr>
              <w:rPr>
                <w:rFonts w:cstheme="minorHAnsi"/>
                <w:sz w:val="22"/>
              </w:rPr>
            </w:pPr>
            <w:r w:rsidRPr="00E24AB6">
              <w:rPr>
                <w:rFonts w:cstheme="minorHAnsi"/>
                <w:sz w:val="22"/>
              </w:rPr>
              <w:t>Cosmetic issues, including errors in the documentation.</w:t>
            </w:r>
          </w:p>
        </w:tc>
      </w:tr>
    </w:tbl>
    <w:p w:rsidRPr="009D16BE" w:rsidR="00774B04" w:rsidP="00774B04" w:rsidRDefault="00774B04" w14:paraId="2345639D" w14:textId="0BD2AF45">
      <w:pPr>
        <w:ind w:firstLine="720"/>
        <w:rPr>
          <w:rFonts w:cstheme="minorHAnsi"/>
        </w:rPr>
      </w:pPr>
      <w:r w:rsidRPr="009D16BE">
        <w:rPr>
          <w:rFonts w:cstheme="minorHAnsi"/>
        </w:rPr>
        <w:t>For each exception raised</w:t>
      </w:r>
    </w:p>
    <w:p w:rsidRPr="009D16BE" w:rsidR="00774B04" w:rsidP="00774B04" w:rsidRDefault="00774B04" w14:paraId="380B4AEA" w14:textId="77777777">
      <w:pPr>
        <w:pStyle w:val="ListParagraph"/>
        <w:numPr>
          <w:ilvl w:val="0"/>
          <w:numId w:val="23"/>
        </w:numPr>
        <w:rPr>
          <w:rFonts w:cstheme="minorHAnsi"/>
        </w:rPr>
      </w:pPr>
      <w:r w:rsidRPr="009D16BE">
        <w:rPr>
          <w:rFonts w:cstheme="minorHAnsi"/>
        </w:rPr>
        <w:t xml:space="preserve">Stakeholders will need to be identified </w:t>
      </w:r>
    </w:p>
    <w:p w:rsidRPr="009D16BE" w:rsidR="00774B04" w:rsidP="00774B04" w:rsidRDefault="00774B04" w14:paraId="2445B46C" w14:textId="77777777">
      <w:pPr>
        <w:pStyle w:val="ListParagraph"/>
        <w:numPr>
          <w:ilvl w:val="0"/>
          <w:numId w:val="23"/>
        </w:numPr>
        <w:rPr>
          <w:rFonts w:cstheme="minorHAnsi"/>
        </w:rPr>
      </w:pPr>
      <w:r w:rsidRPr="009D16BE">
        <w:rPr>
          <w:rFonts w:cstheme="minorHAnsi"/>
        </w:rPr>
        <w:t>Discuss/Review exception fixing approach and</w:t>
      </w:r>
    </w:p>
    <w:p w:rsidRPr="009D16BE" w:rsidR="00774B04" w:rsidP="00774B04" w:rsidRDefault="00774B04" w14:paraId="21275CAB" w14:textId="77777777">
      <w:pPr>
        <w:pStyle w:val="ListParagraph"/>
        <w:numPr>
          <w:ilvl w:val="0"/>
          <w:numId w:val="23"/>
        </w:numPr>
        <w:rPr>
          <w:rFonts w:cstheme="minorHAnsi"/>
        </w:rPr>
      </w:pPr>
      <w:r w:rsidRPr="009D16BE">
        <w:rPr>
          <w:rFonts w:cstheme="minorHAnsi"/>
        </w:rPr>
        <w:t>Finalize action plan to clear the exception</w:t>
      </w:r>
    </w:p>
    <w:p w:rsidRPr="009D16BE" w:rsidR="00774B04" w:rsidP="00774B04" w:rsidRDefault="00774B04" w14:paraId="7E1ABFE5" w14:textId="77777777">
      <w:pPr>
        <w:rPr>
          <w:rFonts w:cstheme="minorHAnsi"/>
        </w:rPr>
      </w:pPr>
    </w:p>
    <w:tbl>
      <w:tblPr>
        <w:tblStyle w:val="Style4"/>
        <w:tblW w:w="9010" w:type="dxa"/>
        <w:tblInd w:w="482" w:type="dxa"/>
        <w:tblLook w:val="04A0" w:firstRow="1" w:lastRow="0" w:firstColumn="1" w:lastColumn="0" w:noHBand="0" w:noVBand="1"/>
      </w:tblPr>
      <w:tblGrid>
        <w:gridCol w:w="712"/>
        <w:gridCol w:w="1620"/>
        <w:gridCol w:w="2340"/>
        <w:gridCol w:w="4338"/>
      </w:tblGrid>
      <w:tr w:rsidRPr="00E24AB6" w:rsidR="00774B04" w:rsidTr="00E24AB6" w14:paraId="7C035DAD" w14:textId="77777777">
        <w:trPr>
          <w:cnfStyle w:val="100000000000" w:firstRow="1" w:lastRow="0" w:firstColumn="0" w:lastColumn="0" w:oddVBand="0" w:evenVBand="0" w:oddHBand="0" w:evenHBand="0" w:firstRowFirstColumn="0" w:firstRowLastColumn="0" w:lastRowFirstColumn="0" w:lastRowLastColumn="0"/>
          <w:tblHeader/>
        </w:trPr>
        <w:tc>
          <w:tcPr>
            <w:tcW w:w="712" w:type="dxa"/>
            <w:shd w:val="clear" w:color="auto" w:fill="000000" w:themeFill="text1"/>
          </w:tcPr>
          <w:p w:rsidRPr="00E24AB6" w:rsidR="00774B04" w:rsidP="00494350" w:rsidRDefault="00774B04" w14:paraId="6340A1BC" w14:textId="77777777">
            <w:pPr>
              <w:pStyle w:val="DTTBodytextwithparaspace"/>
              <w:rPr>
                <w:rFonts w:cstheme="minorHAnsi"/>
                <w:color w:val="FFFFFF" w:themeColor="background1"/>
                <w:sz w:val="22"/>
                <w:szCs w:val="22"/>
                <w:lang w:eastAsia="ja-JP"/>
              </w:rPr>
            </w:pPr>
            <w:r w:rsidRPr="00E24AB6">
              <w:rPr>
                <w:rFonts w:cstheme="minorHAnsi"/>
                <w:color w:val="FFFFFF" w:themeColor="background1"/>
                <w:sz w:val="22"/>
                <w:szCs w:val="22"/>
                <w:lang w:eastAsia="ja-JP"/>
              </w:rPr>
              <w:t>Sr No</w:t>
            </w:r>
          </w:p>
        </w:tc>
        <w:tc>
          <w:tcPr>
            <w:tcW w:w="1620" w:type="dxa"/>
            <w:shd w:val="clear" w:color="auto" w:fill="000000" w:themeFill="text1"/>
          </w:tcPr>
          <w:p w:rsidRPr="00E24AB6" w:rsidR="00774B04" w:rsidP="00494350" w:rsidRDefault="00774B04" w14:paraId="418998B7" w14:textId="77777777">
            <w:pPr>
              <w:pStyle w:val="DTTBodytextwithparaspace"/>
              <w:rPr>
                <w:rFonts w:cstheme="minorHAnsi"/>
                <w:color w:val="FFFFFF" w:themeColor="background1"/>
                <w:sz w:val="22"/>
                <w:szCs w:val="22"/>
                <w:lang w:eastAsia="ja-JP"/>
              </w:rPr>
            </w:pPr>
            <w:r w:rsidRPr="00E24AB6">
              <w:rPr>
                <w:rFonts w:cstheme="minorHAnsi"/>
                <w:color w:val="FFFFFF" w:themeColor="background1"/>
                <w:sz w:val="22"/>
                <w:szCs w:val="22"/>
                <w:lang w:eastAsia="ja-JP"/>
              </w:rPr>
              <w:t>Actions</w:t>
            </w:r>
          </w:p>
        </w:tc>
        <w:tc>
          <w:tcPr>
            <w:tcW w:w="2340" w:type="dxa"/>
            <w:shd w:val="clear" w:color="auto" w:fill="000000" w:themeFill="text1"/>
          </w:tcPr>
          <w:p w:rsidRPr="00E24AB6" w:rsidR="00774B04" w:rsidP="00494350" w:rsidRDefault="00774B04" w14:paraId="56B48224" w14:textId="77777777">
            <w:pPr>
              <w:pStyle w:val="DTTBodytextwithparaspace"/>
              <w:rPr>
                <w:rFonts w:cstheme="minorHAnsi"/>
                <w:color w:val="FFFFFF" w:themeColor="background1"/>
                <w:sz w:val="22"/>
                <w:szCs w:val="22"/>
                <w:lang w:eastAsia="ja-JP"/>
              </w:rPr>
            </w:pPr>
            <w:r w:rsidRPr="00E24AB6">
              <w:rPr>
                <w:rFonts w:cstheme="minorHAnsi"/>
                <w:color w:val="FFFFFF" w:themeColor="background1"/>
                <w:sz w:val="22"/>
                <w:szCs w:val="22"/>
                <w:lang w:eastAsia="ja-JP"/>
              </w:rPr>
              <w:t>Stake Holders</w:t>
            </w:r>
          </w:p>
        </w:tc>
        <w:tc>
          <w:tcPr>
            <w:tcW w:w="4338" w:type="dxa"/>
            <w:shd w:val="clear" w:color="auto" w:fill="000000" w:themeFill="text1"/>
          </w:tcPr>
          <w:p w:rsidRPr="00E24AB6" w:rsidR="00774B04" w:rsidP="00494350" w:rsidRDefault="00774B04" w14:paraId="65F17ADD" w14:textId="77777777">
            <w:pPr>
              <w:pStyle w:val="DTTBodytextwithparaspace"/>
              <w:rPr>
                <w:rFonts w:cstheme="minorHAnsi"/>
                <w:color w:val="FFFFFF" w:themeColor="background1"/>
                <w:sz w:val="22"/>
                <w:szCs w:val="22"/>
                <w:lang w:eastAsia="ja-JP"/>
              </w:rPr>
            </w:pPr>
            <w:r w:rsidRPr="00E24AB6">
              <w:rPr>
                <w:rFonts w:cstheme="minorHAnsi"/>
                <w:color w:val="FFFFFF" w:themeColor="background1"/>
                <w:sz w:val="22"/>
                <w:szCs w:val="22"/>
                <w:lang w:eastAsia="ja-JP"/>
              </w:rPr>
              <w:t>Resolution Approach</w:t>
            </w:r>
          </w:p>
        </w:tc>
      </w:tr>
      <w:tr w:rsidRPr="00E24AB6" w:rsidR="00774B04" w:rsidTr="00494350" w14:paraId="6C2B5B27" w14:textId="77777777">
        <w:trPr>
          <w:trHeight w:val="405"/>
        </w:trPr>
        <w:tc>
          <w:tcPr>
            <w:tcW w:w="712" w:type="dxa"/>
            <w:vMerge w:val="restart"/>
          </w:tcPr>
          <w:p w:rsidRPr="00E24AB6" w:rsidR="00774B04" w:rsidP="00494350" w:rsidRDefault="00774B04" w14:paraId="282DBD8B" w14:textId="77777777">
            <w:pPr>
              <w:pStyle w:val="DTTBodytextwithparaspace"/>
              <w:rPr>
                <w:rFonts w:cstheme="minorHAnsi"/>
                <w:bCs/>
                <w:sz w:val="22"/>
                <w:szCs w:val="22"/>
                <w:lang w:val="en-GB" w:eastAsia="ja-JP"/>
              </w:rPr>
            </w:pPr>
            <w:r w:rsidRPr="00E24AB6">
              <w:rPr>
                <w:rFonts w:cstheme="minorHAnsi"/>
                <w:bCs/>
                <w:sz w:val="22"/>
                <w:szCs w:val="22"/>
                <w:lang w:val="en-GB" w:eastAsia="ja-JP"/>
              </w:rPr>
              <w:t>1</w:t>
            </w:r>
          </w:p>
        </w:tc>
        <w:tc>
          <w:tcPr>
            <w:tcW w:w="1620" w:type="dxa"/>
            <w:vMerge w:val="restart"/>
          </w:tcPr>
          <w:p w:rsidRPr="00E24AB6" w:rsidR="00774B04" w:rsidP="00494350" w:rsidRDefault="00774B04" w14:paraId="7DCD5589" w14:textId="77777777">
            <w:pPr>
              <w:pStyle w:val="DTTBodytextwithparaspace"/>
              <w:rPr>
                <w:rFonts w:eastAsiaTheme="minorHAnsi" w:cstheme="minorHAnsi"/>
                <w:sz w:val="22"/>
                <w:szCs w:val="22"/>
              </w:rPr>
            </w:pPr>
            <w:commentRangeStart w:id="408"/>
            <w:r w:rsidRPr="00E24AB6">
              <w:rPr>
                <w:rFonts w:eastAsiaTheme="minorHAnsi" w:cstheme="minorHAnsi"/>
                <w:sz w:val="22"/>
                <w:szCs w:val="22"/>
              </w:rPr>
              <w:t xml:space="preserve">Source </w:t>
            </w:r>
            <w:commentRangeEnd w:id="408"/>
            <w:r w:rsidRPr="00E24AB6" w:rsidR="009F14C8">
              <w:rPr>
                <w:rFonts w:eastAsiaTheme="minorHAnsi" w:cstheme="minorHAnsi"/>
                <w:sz w:val="22"/>
                <w:szCs w:val="22"/>
              </w:rPr>
              <w:commentReference w:id="408"/>
            </w:r>
            <w:r w:rsidRPr="00E24AB6">
              <w:rPr>
                <w:rFonts w:eastAsiaTheme="minorHAnsi" w:cstheme="minorHAnsi"/>
                <w:sz w:val="22"/>
                <w:szCs w:val="22"/>
              </w:rPr>
              <w:t>data cleansing</w:t>
            </w:r>
          </w:p>
        </w:tc>
        <w:tc>
          <w:tcPr>
            <w:tcW w:w="2340" w:type="dxa"/>
          </w:tcPr>
          <w:p w:rsidRPr="00E24AB6" w:rsidR="00774B04" w:rsidP="00494350" w:rsidRDefault="00774B04" w14:paraId="49575305" w14:textId="77777777">
            <w:pPr>
              <w:pStyle w:val="DTTBodytextwithparaspace"/>
              <w:rPr>
                <w:rFonts w:eastAsiaTheme="minorHAnsi" w:cstheme="minorHAnsi"/>
                <w:sz w:val="22"/>
                <w:szCs w:val="22"/>
              </w:rPr>
            </w:pPr>
            <w:r w:rsidRPr="00E24AB6">
              <w:rPr>
                <w:rFonts w:eastAsiaTheme="minorHAnsi" w:cstheme="minorHAnsi"/>
                <w:sz w:val="22"/>
                <w:szCs w:val="22"/>
              </w:rPr>
              <w:t>Deloitte</w:t>
            </w:r>
          </w:p>
        </w:tc>
        <w:tc>
          <w:tcPr>
            <w:tcW w:w="4338" w:type="dxa"/>
          </w:tcPr>
          <w:p w:rsidRPr="00E24AB6" w:rsidR="00774B04" w:rsidP="00494350" w:rsidRDefault="00774B04" w14:paraId="3618B02C" w14:textId="77777777">
            <w:pPr>
              <w:pStyle w:val="DTTBodytextwithparaspace"/>
              <w:rPr>
                <w:rFonts w:eastAsiaTheme="minorHAnsi" w:cstheme="minorHAnsi"/>
                <w:sz w:val="22"/>
                <w:szCs w:val="22"/>
              </w:rPr>
            </w:pPr>
            <w:r w:rsidRPr="00E24AB6">
              <w:rPr>
                <w:rFonts w:eastAsiaTheme="minorHAnsi" w:cstheme="minorHAnsi"/>
                <w:sz w:val="22"/>
                <w:szCs w:val="22"/>
              </w:rPr>
              <w:t>Data issues identified will be logged and shared with RMIT team. After cleaning up, relevant data will be loaded in the system once again</w:t>
            </w:r>
          </w:p>
        </w:tc>
      </w:tr>
      <w:tr w:rsidRPr="00E24AB6" w:rsidR="00774B04" w:rsidTr="00494350" w14:paraId="458586E0" w14:textId="77777777">
        <w:trPr>
          <w:trHeight w:val="404"/>
        </w:trPr>
        <w:tc>
          <w:tcPr>
            <w:tcW w:w="712" w:type="dxa"/>
            <w:vMerge/>
          </w:tcPr>
          <w:p w:rsidRPr="00E24AB6" w:rsidR="00774B04" w:rsidP="00494350" w:rsidRDefault="00774B04" w14:paraId="5654D8D5" w14:textId="77777777">
            <w:pPr>
              <w:pStyle w:val="DTTBodytextwithparaspace"/>
              <w:rPr>
                <w:rFonts w:cstheme="minorHAnsi"/>
                <w:bCs/>
                <w:sz w:val="22"/>
                <w:szCs w:val="22"/>
                <w:lang w:val="en-GB" w:eastAsia="ja-JP"/>
              </w:rPr>
            </w:pPr>
          </w:p>
        </w:tc>
        <w:tc>
          <w:tcPr>
            <w:tcW w:w="1620" w:type="dxa"/>
            <w:vMerge/>
          </w:tcPr>
          <w:p w:rsidRPr="00E24AB6" w:rsidR="00774B04" w:rsidP="00494350" w:rsidRDefault="00774B04" w14:paraId="100F525A" w14:textId="77777777">
            <w:pPr>
              <w:pStyle w:val="DTTBodytextwithparaspace"/>
              <w:rPr>
                <w:rFonts w:eastAsiaTheme="minorHAnsi" w:cstheme="minorHAnsi"/>
                <w:sz w:val="22"/>
                <w:szCs w:val="22"/>
              </w:rPr>
            </w:pPr>
          </w:p>
        </w:tc>
        <w:tc>
          <w:tcPr>
            <w:tcW w:w="2340" w:type="dxa"/>
          </w:tcPr>
          <w:p w:rsidRPr="00E24AB6" w:rsidR="00774B04" w:rsidP="00494350" w:rsidRDefault="00774B04" w14:paraId="36D6FA8C" w14:textId="77777777">
            <w:pPr>
              <w:pStyle w:val="DTTBodytextwithparaspace"/>
              <w:rPr>
                <w:rFonts w:eastAsiaTheme="minorHAnsi" w:cstheme="minorHAnsi"/>
                <w:sz w:val="22"/>
                <w:szCs w:val="22"/>
              </w:rPr>
            </w:pPr>
            <w:r w:rsidRPr="00E24AB6">
              <w:rPr>
                <w:rFonts w:eastAsiaTheme="minorHAnsi" w:cstheme="minorHAnsi"/>
                <w:sz w:val="22"/>
                <w:szCs w:val="22"/>
              </w:rPr>
              <w:t>RMIT</w:t>
            </w:r>
          </w:p>
        </w:tc>
        <w:tc>
          <w:tcPr>
            <w:tcW w:w="4338" w:type="dxa"/>
          </w:tcPr>
          <w:p w:rsidRPr="00E24AB6" w:rsidR="00774B04" w:rsidP="00494350" w:rsidRDefault="00774B04" w14:paraId="70569B02" w14:textId="77777777">
            <w:pPr>
              <w:pStyle w:val="DTTBodytextwithparaspace"/>
              <w:rPr>
                <w:rFonts w:eastAsiaTheme="minorHAnsi" w:cstheme="minorHAnsi"/>
                <w:sz w:val="22"/>
                <w:szCs w:val="22"/>
              </w:rPr>
            </w:pPr>
            <w:r w:rsidRPr="00E24AB6">
              <w:rPr>
                <w:rFonts w:eastAsiaTheme="minorHAnsi" w:cstheme="minorHAnsi"/>
                <w:sz w:val="22"/>
                <w:szCs w:val="22"/>
              </w:rPr>
              <w:t xml:space="preserve">RMIT team to clean up data at source end. </w:t>
            </w:r>
          </w:p>
        </w:tc>
      </w:tr>
      <w:tr w:rsidRPr="00E24AB6" w:rsidR="00774B04" w:rsidTr="00494350" w14:paraId="575661E8" w14:textId="77777777">
        <w:trPr>
          <w:trHeight w:val="537"/>
        </w:trPr>
        <w:tc>
          <w:tcPr>
            <w:tcW w:w="712" w:type="dxa"/>
            <w:vMerge w:val="restart"/>
          </w:tcPr>
          <w:p w:rsidRPr="00E24AB6" w:rsidR="00774B04" w:rsidP="00494350" w:rsidRDefault="00774B04" w14:paraId="2E940FA0" w14:textId="77777777">
            <w:pPr>
              <w:pStyle w:val="DTTBodytextwithparaspace"/>
              <w:rPr>
                <w:rFonts w:cstheme="minorHAnsi"/>
                <w:bCs/>
                <w:sz w:val="22"/>
                <w:szCs w:val="22"/>
                <w:lang w:val="en-GB" w:eastAsia="ja-JP"/>
              </w:rPr>
            </w:pPr>
            <w:r w:rsidRPr="00E24AB6">
              <w:rPr>
                <w:rFonts w:cstheme="minorHAnsi"/>
                <w:bCs/>
                <w:sz w:val="22"/>
                <w:szCs w:val="22"/>
                <w:lang w:val="en-GB" w:eastAsia="ja-JP"/>
              </w:rPr>
              <w:t>2</w:t>
            </w:r>
          </w:p>
        </w:tc>
        <w:tc>
          <w:tcPr>
            <w:tcW w:w="1620" w:type="dxa"/>
            <w:vMerge w:val="restart"/>
          </w:tcPr>
          <w:p w:rsidRPr="00E24AB6" w:rsidR="00774B04" w:rsidP="00494350" w:rsidRDefault="00774B04" w14:paraId="01283536" w14:textId="77777777">
            <w:pPr>
              <w:pStyle w:val="DTTBodytextwithparaspace"/>
              <w:rPr>
                <w:rFonts w:eastAsiaTheme="minorHAnsi" w:cstheme="minorHAnsi"/>
                <w:sz w:val="22"/>
                <w:szCs w:val="22"/>
              </w:rPr>
            </w:pPr>
            <w:r w:rsidRPr="00E24AB6">
              <w:rPr>
                <w:rFonts w:eastAsiaTheme="minorHAnsi" w:cstheme="minorHAnsi"/>
                <w:sz w:val="22"/>
                <w:szCs w:val="22"/>
              </w:rPr>
              <w:t>Update the mapping specification</w:t>
            </w:r>
          </w:p>
        </w:tc>
        <w:tc>
          <w:tcPr>
            <w:tcW w:w="2340" w:type="dxa"/>
          </w:tcPr>
          <w:p w:rsidRPr="00E24AB6" w:rsidR="00774B04" w:rsidP="00494350" w:rsidRDefault="00774B04" w14:paraId="7E8E020D" w14:textId="77777777">
            <w:pPr>
              <w:pStyle w:val="DTTBodytextwithparaspace"/>
              <w:rPr>
                <w:rFonts w:eastAsiaTheme="minorHAnsi" w:cstheme="minorHAnsi"/>
                <w:sz w:val="22"/>
                <w:szCs w:val="22"/>
              </w:rPr>
            </w:pPr>
            <w:r w:rsidRPr="00E24AB6">
              <w:rPr>
                <w:rFonts w:eastAsiaTheme="minorHAnsi" w:cstheme="minorHAnsi"/>
                <w:sz w:val="22"/>
                <w:szCs w:val="22"/>
              </w:rPr>
              <w:t>Deloitte</w:t>
            </w:r>
          </w:p>
        </w:tc>
        <w:tc>
          <w:tcPr>
            <w:tcW w:w="4338" w:type="dxa"/>
          </w:tcPr>
          <w:p w:rsidRPr="00E24AB6" w:rsidR="00774B04" w:rsidP="00494350" w:rsidRDefault="00774B04" w14:paraId="28F197B9" w14:textId="20C57CC7">
            <w:pPr>
              <w:pStyle w:val="DTTBodytextwithparaspace"/>
              <w:rPr>
                <w:rFonts w:eastAsiaTheme="minorHAnsi" w:cstheme="minorHAnsi"/>
                <w:sz w:val="22"/>
                <w:szCs w:val="22"/>
              </w:rPr>
            </w:pPr>
            <w:r w:rsidRPr="00E24AB6">
              <w:rPr>
                <w:rFonts w:eastAsiaTheme="minorHAnsi" w:cstheme="minorHAnsi"/>
                <w:sz w:val="22"/>
                <w:szCs w:val="22"/>
              </w:rPr>
              <w:t xml:space="preserve">Mapping issues//Change requests will be </w:t>
            </w:r>
            <w:r w:rsidRPr="00E24AB6" w:rsidR="00C34BF1">
              <w:rPr>
                <w:rFonts w:eastAsiaTheme="minorHAnsi" w:cstheme="minorHAnsi"/>
                <w:sz w:val="22"/>
                <w:szCs w:val="22"/>
              </w:rPr>
              <w:t>identified,</w:t>
            </w:r>
            <w:r w:rsidRPr="00E24AB6">
              <w:rPr>
                <w:rFonts w:eastAsiaTheme="minorHAnsi" w:cstheme="minorHAnsi"/>
                <w:sz w:val="22"/>
                <w:szCs w:val="22"/>
              </w:rPr>
              <w:t xml:space="preserve"> logged, reviewed with RMIT and corrected. After fixing corresponding code issues relevant data will be loaded in the system once again</w:t>
            </w:r>
          </w:p>
        </w:tc>
      </w:tr>
      <w:tr w:rsidRPr="00E24AB6" w:rsidR="00774B04" w:rsidTr="00494350" w14:paraId="38A24F45" w14:textId="77777777">
        <w:trPr>
          <w:trHeight w:val="537"/>
        </w:trPr>
        <w:tc>
          <w:tcPr>
            <w:tcW w:w="712" w:type="dxa"/>
            <w:vMerge/>
          </w:tcPr>
          <w:p w:rsidRPr="00E24AB6" w:rsidR="00774B04" w:rsidP="00494350" w:rsidRDefault="00774B04" w14:paraId="27F6E8FC" w14:textId="77777777">
            <w:pPr>
              <w:pStyle w:val="DTTBodytextwithparaspace"/>
              <w:rPr>
                <w:rFonts w:cstheme="minorHAnsi"/>
                <w:bCs/>
                <w:sz w:val="22"/>
                <w:szCs w:val="22"/>
                <w:lang w:val="en-GB" w:eastAsia="ja-JP"/>
              </w:rPr>
            </w:pPr>
          </w:p>
        </w:tc>
        <w:tc>
          <w:tcPr>
            <w:tcW w:w="1620" w:type="dxa"/>
            <w:vMerge/>
          </w:tcPr>
          <w:p w:rsidRPr="00E24AB6" w:rsidR="00774B04" w:rsidP="00494350" w:rsidRDefault="00774B04" w14:paraId="4654CE02" w14:textId="77777777">
            <w:pPr>
              <w:pStyle w:val="DTTBodytextwithparaspace"/>
              <w:rPr>
                <w:rFonts w:eastAsiaTheme="minorHAnsi" w:cstheme="minorHAnsi"/>
                <w:sz w:val="22"/>
                <w:szCs w:val="22"/>
              </w:rPr>
            </w:pPr>
          </w:p>
        </w:tc>
        <w:tc>
          <w:tcPr>
            <w:tcW w:w="2340" w:type="dxa"/>
          </w:tcPr>
          <w:p w:rsidRPr="00E24AB6" w:rsidR="00774B04" w:rsidP="00494350" w:rsidRDefault="00774B04" w14:paraId="3E7000FD" w14:textId="77777777">
            <w:pPr>
              <w:pStyle w:val="DTTBodytextwithparaspace"/>
              <w:rPr>
                <w:rFonts w:eastAsiaTheme="minorHAnsi" w:cstheme="minorHAnsi"/>
                <w:sz w:val="22"/>
                <w:szCs w:val="22"/>
              </w:rPr>
            </w:pPr>
            <w:r w:rsidRPr="00E24AB6">
              <w:rPr>
                <w:rFonts w:eastAsiaTheme="minorHAnsi" w:cstheme="minorHAnsi"/>
                <w:sz w:val="22"/>
                <w:szCs w:val="22"/>
              </w:rPr>
              <w:t>RMIT</w:t>
            </w:r>
          </w:p>
        </w:tc>
        <w:tc>
          <w:tcPr>
            <w:tcW w:w="4338" w:type="dxa"/>
          </w:tcPr>
          <w:p w:rsidRPr="00E24AB6" w:rsidR="00774B04" w:rsidP="00494350" w:rsidRDefault="00774B04" w14:paraId="69E2B0B7" w14:textId="77777777">
            <w:pPr>
              <w:pStyle w:val="DTTBodytextwithparaspace"/>
              <w:rPr>
                <w:rFonts w:eastAsiaTheme="minorHAnsi" w:cstheme="minorHAnsi"/>
                <w:sz w:val="22"/>
                <w:szCs w:val="22"/>
              </w:rPr>
            </w:pPr>
            <w:r w:rsidRPr="00E24AB6">
              <w:rPr>
                <w:rFonts w:eastAsiaTheme="minorHAnsi" w:cstheme="minorHAnsi"/>
                <w:sz w:val="22"/>
                <w:szCs w:val="22"/>
              </w:rPr>
              <w:t>Review and approve the changes/fixes</w:t>
            </w:r>
          </w:p>
        </w:tc>
      </w:tr>
      <w:tr w:rsidRPr="00E24AB6" w:rsidR="00774B04" w:rsidTr="00494350" w14:paraId="562D7EC3" w14:textId="77777777">
        <w:trPr>
          <w:trHeight w:val="405"/>
        </w:trPr>
        <w:tc>
          <w:tcPr>
            <w:tcW w:w="712" w:type="dxa"/>
            <w:vMerge w:val="restart"/>
          </w:tcPr>
          <w:p w:rsidRPr="00E24AB6" w:rsidR="00774B04" w:rsidP="00494350" w:rsidRDefault="00774B04" w14:paraId="45C7EE65" w14:textId="77777777">
            <w:pPr>
              <w:pStyle w:val="DTTBodytextwithparaspace"/>
              <w:rPr>
                <w:rFonts w:cstheme="minorHAnsi"/>
                <w:bCs/>
                <w:sz w:val="22"/>
                <w:szCs w:val="22"/>
                <w:lang w:val="en-GB" w:eastAsia="ja-JP"/>
              </w:rPr>
            </w:pPr>
            <w:r w:rsidRPr="00E24AB6">
              <w:rPr>
                <w:rFonts w:cstheme="minorHAnsi"/>
                <w:bCs/>
                <w:sz w:val="22"/>
                <w:szCs w:val="22"/>
                <w:lang w:val="en-GB" w:eastAsia="ja-JP"/>
              </w:rPr>
              <w:t>3</w:t>
            </w:r>
          </w:p>
        </w:tc>
        <w:tc>
          <w:tcPr>
            <w:tcW w:w="1620" w:type="dxa"/>
            <w:vMerge w:val="restart"/>
          </w:tcPr>
          <w:p w:rsidRPr="00E24AB6" w:rsidR="00774B04" w:rsidP="00494350" w:rsidRDefault="00774B04" w14:paraId="22117ADA" w14:textId="77777777">
            <w:pPr>
              <w:pStyle w:val="DTTBodytextwithparaspace"/>
              <w:rPr>
                <w:rFonts w:eastAsiaTheme="minorHAnsi" w:cstheme="minorHAnsi"/>
                <w:sz w:val="22"/>
                <w:szCs w:val="22"/>
              </w:rPr>
            </w:pPr>
            <w:r w:rsidRPr="00E24AB6">
              <w:rPr>
                <w:rFonts w:eastAsiaTheme="minorHAnsi" w:cstheme="minorHAnsi"/>
                <w:sz w:val="22"/>
                <w:szCs w:val="22"/>
              </w:rPr>
              <w:t>Technical code fix</w:t>
            </w:r>
          </w:p>
        </w:tc>
        <w:tc>
          <w:tcPr>
            <w:tcW w:w="2340" w:type="dxa"/>
          </w:tcPr>
          <w:p w:rsidRPr="00E24AB6" w:rsidR="00774B04" w:rsidP="00494350" w:rsidRDefault="00774B04" w14:paraId="13A2AEBA" w14:textId="77777777">
            <w:pPr>
              <w:pStyle w:val="DTTBodytextwithparaspace"/>
              <w:rPr>
                <w:rFonts w:eastAsiaTheme="minorHAnsi" w:cstheme="minorHAnsi"/>
                <w:sz w:val="22"/>
                <w:szCs w:val="22"/>
              </w:rPr>
            </w:pPr>
            <w:r w:rsidRPr="00E24AB6">
              <w:rPr>
                <w:rFonts w:eastAsiaTheme="minorHAnsi" w:cstheme="minorHAnsi"/>
                <w:sz w:val="22"/>
                <w:szCs w:val="22"/>
              </w:rPr>
              <w:t>Deloitte</w:t>
            </w:r>
          </w:p>
        </w:tc>
        <w:tc>
          <w:tcPr>
            <w:tcW w:w="4338" w:type="dxa"/>
          </w:tcPr>
          <w:p w:rsidRPr="00E24AB6" w:rsidR="00774B04" w:rsidP="00494350" w:rsidRDefault="00774B04" w14:paraId="6315CB84" w14:textId="77777777">
            <w:pPr>
              <w:pStyle w:val="DTTBodytextwithparaspace"/>
              <w:rPr>
                <w:rFonts w:eastAsiaTheme="minorHAnsi" w:cstheme="minorHAnsi"/>
                <w:sz w:val="22"/>
                <w:szCs w:val="22"/>
              </w:rPr>
            </w:pPr>
            <w:r w:rsidRPr="00E24AB6">
              <w:rPr>
                <w:rFonts w:eastAsiaTheme="minorHAnsi" w:cstheme="minorHAnsi"/>
                <w:sz w:val="22"/>
                <w:szCs w:val="22"/>
              </w:rPr>
              <w:t>After fixing technical code issues, relevant data will be loaded in the system once again</w:t>
            </w:r>
          </w:p>
        </w:tc>
      </w:tr>
      <w:tr w:rsidRPr="00E24AB6" w:rsidR="00774B04" w:rsidTr="00494350" w14:paraId="6D362F96" w14:textId="77777777">
        <w:trPr>
          <w:trHeight w:val="404"/>
        </w:trPr>
        <w:tc>
          <w:tcPr>
            <w:tcW w:w="712" w:type="dxa"/>
            <w:vMerge/>
          </w:tcPr>
          <w:p w:rsidRPr="00E24AB6" w:rsidR="00774B04" w:rsidP="00494350" w:rsidRDefault="00774B04" w14:paraId="2A64E9B0" w14:textId="77777777">
            <w:pPr>
              <w:pStyle w:val="DTTBodytextwithparaspace"/>
              <w:rPr>
                <w:rFonts w:cstheme="minorHAnsi"/>
                <w:bCs/>
                <w:sz w:val="22"/>
                <w:szCs w:val="22"/>
                <w:lang w:val="en-GB" w:eastAsia="ja-JP"/>
              </w:rPr>
            </w:pPr>
          </w:p>
        </w:tc>
        <w:tc>
          <w:tcPr>
            <w:tcW w:w="1620" w:type="dxa"/>
            <w:vMerge/>
          </w:tcPr>
          <w:p w:rsidRPr="00E24AB6" w:rsidR="00774B04" w:rsidP="00494350" w:rsidRDefault="00774B04" w14:paraId="7C65DF86" w14:textId="77777777">
            <w:pPr>
              <w:pStyle w:val="DTTBodytextwithparaspace"/>
              <w:rPr>
                <w:rFonts w:eastAsiaTheme="minorHAnsi" w:cstheme="minorHAnsi"/>
                <w:sz w:val="22"/>
                <w:szCs w:val="22"/>
              </w:rPr>
            </w:pPr>
          </w:p>
        </w:tc>
        <w:tc>
          <w:tcPr>
            <w:tcW w:w="2340" w:type="dxa"/>
          </w:tcPr>
          <w:p w:rsidRPr="00E24AB6" w:rsidR="00774B04" w:rsidP="00494350" w:rsidRDefault="00774B04" w14:paraId="6B3D08AB" w14:textId="77777777">
            <w:pPr>
              <w:pStyle w:val="DTTBodytextwithparaspace"/>
              <w:rPr>
                <w:rFonts w:eastAsiaTheme="minorHAnsi" w:cstheme="minorHAnsi"/>
                <w:sz w:val="22"/>
                <w:szCs w:val="22"/>
              </w:rPr>
            </w:pPr>
            <w:r w:rsidRPr="00E24AB6">
              <w:rPr>
                <w:rFonts w:eastAsiaTheme="minorHAnsi" w:cstheme="minorHAnsi"/>
                <w:sz w:val="22"/>
                <w:szCs w:val="22"/>
              </w:rPr>
              <w:t>RMIT</w:t>
            </w:r>
          </w:p>
        </w:tc>
        <w:tc>
          <w:tcPr>
            <w:tcW w:w="4338" w:type="dxa"/>
          </w:tcPr>
          <w:p w:rsidRPr="00E24AB6" w:rsidR="00774B04" w:rsidP="00494350" w:rsidRDefault="00774B04" w14:paraId="1F828507" w14:textId="77777777">
            <w:pPr>
              <w:pStyle w:val="DTTBodytextwithparaspace"/>
              <w:rPr>
                <w:rFonts w:eastAsiaTheme="minorHAnsi" w:cstheme="minorHAnsi"/>
                <w:sz w:val="22"/>
                <w:szCs w:val="22"/>
              </w:rPr>
            </w:pPr>
            <w:r w:rsidRPr="00E24AB6">
              <w:rPr>
                <w:rFonts w:eastAsiaTheme="minorHAnsi" w:cstheme="minorHAnsi"/>
                <w:sz w:val="22"/>
                <w:szCs w:val="22"/>
              </w:rPr>
              <w:t>Review and approve the data after the technical code fix</w:t>
            </w:r>
          </w:p>
        </w:tc>
      </w:tr>
      <w:tr w:rsidRPr="00E24AB6" w:rsidR="00774B04" w:rsidTr="00494350" w14:paraId="6CE2A4DD" w14:textId="77777777">
        <w:trPr>
          <w:trHeight w:val="405"/>
        </w:trPr>
        <w:tc>
          <w:tcPr>
            <w:tcW w:w="712" w:type="dxa"/>
            <w:vMerge w:val="restart"/>
          </w:tcPr>
          <w:p w:rsidRPr="00E24AB6" w:rsidR="00774B04" w:rsidP="00494350" w:rsidRDefault="00774B04" w14:paraId="52CC89B9" w14:textId="77777777">
            <w:pPr>
              <w:pStyle w:val="DTTBodytextwithparaspace"/>
              <w:rPr>
                <w:rFonts w:cstheme="minorHAnsi"/>
                <w:bCs/>
                <w:sz w:val="22"/>
                <w:szCs w:val="22"/>
                <w:lang w:val="en-GB" w:eastAsia="ja-JP"/>
              </w:rPr>
            </w:pPr>
            <w:r w:rsidRPr="00E24AB6">
              <w:rPr>
                <w:rFonts w:cstheme="minorHAnsi"/>
                <w:bCs/>
                <w:sz w:val="22"/>
                <w:szCs w:val="22"/>
                <w:lang w:val="en-GB" w:eastAsia="ja-JP"/>
              </w:rPr>
              <w:lastRenderedPageBreak/>
              <w:t>4</w:t>
            </w:r>
          </w:p>
        </w:tc>
        <w:tc>
          <w:tcPr>
            <w:tcW w:w="1620" w:type="dxa"/>
            <w:vMerge w:val="restart"/>
          </w:tcPr>
          <w:p w:rsidRPr="00E24AB6" w:rsidR="00774B04" w:rsidP="00494350" w:rsidRDefault="00774B04" w14:paraId="0BCC5E58" w14:textId="77777777">
            <w:pPr>
              <w:pStyle w:val="DTTBodytextwithparaspace"/>
              <w:rPr>
                <w:rFonts w:eastAsiaTheme="minorHAnsi" w:cstheme="minorHAnsi"/>
                <w:sz w:val="22"/>
                <w:szCs w:val="22"/>
              </w:rPr>
            </w:pPr>
            <w:r w:rsidRPr="00E24AB6">
              <w:rPr>
                <w:rFonts w:eastAsiaTheme="minorHAnsi" w:cstheme="minorHAnsi"/>
                <w:sz w:val="22"/>
                <w:szCs w:val="22"/>
              </w:rPr>
              <w:t>Data model changes</w:t>
            </w:r>
          </w:p>
        </w:tc>
        <w:tc>
          <w:tcPr>
            <w:tcW w:w="2340" w:type="dxa"/>
          </w:tcPr>
          <w:p w:rsidRPr="00E24AB6" w:rsidR="00774B04" w:rsidP="00494350" w:rsidRDefault="00774B04" w14:paraId="3A4C0B2B" w14:textId="77777777">
            <w:pPr>
              <w:pStyle w:val="DTTBodytextwithparaspace"/>
              <w:rPr>
                <w:rFonts w:eastAsiaTheme="minorHAnsi" w:cstheme="minorHAnsi"/>
                <w:sz w:val="22"/>
                <w:szCs w:val="22"/>
              </w:rPr>
            </w:pPr>
            <w:r w:rsidRPr="00E24AB6">
              <w:rPr>
                <w:rFonts w:eastAsiaTheme="minorHAnsi" w:cstheme="minorHAnsi"/>
                <w:sz w:val="22"/>
                <w:szCs w:val="22"/>
              </w:rPr>
              <w:t>Deloitte</w:t>
            </w:r>
          </w:p>
        </w:tc>
        <w:tc>
          <w:tcPr>
            <w:tcW w:w="4338" w:type="dxa"/>
          </w:tcPr>
          <w:p w:rsidRPr="00E24AB6" w:rsidR="00774B04" w:rsidP="00494350" w:rsidRDefault="00774B04" w14:paraId="1255491D" w14:textId="77777777">
            <w:pPr>
              <w:pStyle w:val="DTTBodytextwithparaspace"/>
              <w:rPr>
                <w:rFonts w:eastAsiaTheme="minorHAnsi" w:cstheme="minorHAnsi"/>
                <w:sz w:val="22"/>
                <w:szCs w:val="22"/>
              </w:rPr>
            </w:pPr>
            <w:r w:rsidRPr="00E24AB6">
              <w:rPr>
                <w:rFonts w:eastAsiaTheme="minorHAnsi" w:cstheme="minorHAnsi"/>
                <w:sz w:val="22"/>
                <w:szCs w:val="22"/>
              </w:rPr>
              <w:t>Data model issues/Change requests will be identified, reviewed with RMIT and corrected. After fixing corresponding mappings/code will be updated and relevant data will be loaded in the system once again</w:t>
            </w:r>
          </w:p>
        </w:tc>
      </w:tr>
      <w:tr w:rsidRPr="00E24AB6" w:rsidR="00774B04" w:rsidTr="00494350" w14:paraId="55D1BAEF" w14:textId="77777777">
        <w:trPr>
          <w:trHeight w:val="404"/>
        </w:trPr>
        <w:tc>
          <w:tcPr>
            <w:tcW w:w="712" w:type="dxa"/>
            <w:vMerge/>
          </w:tcPr>
          <w:p w:rsidRPr="00E24AB6" w:rsidR="00774B04" w:rsidP="00494350" w:rsidRDefault="00774B04" w14:paraId="4DDBAF7D" w14:textId="77777777">
            <w:pPr>
              <w:pStyle w:val="DTTBodytextwithparaspace"/>
              <w:rPr>
                <w:rFonts w:cstheme="minorHAnsi"/>
                <w:bCs/>
                <w:sz w:val="22"/>
                <w:szCs w:val="22"/>
                <w:lang w:val="en-GB" w:eastAsia="ja-JP"/>
              </w:rPr>
            </w:pPr>
          </w:p>
        </w:tc>
        <w:tc>
          <w:tcPr>
            <w:tcW w:w="1620" w:type="dxa"/>
            <w:vMerge/>
          </w:tcPr>
          <w:p w:rsidRPr="00E24AB6" w:rsidR="00774B04" w:rsidP="00494350" w:rsidRDefault="00774B04" w14:paraId="7FE83C54" w14:textId="77777777">
            <w:pPr>
              <w:pStyle w:val="DTTBodytextwithparaspace"/>
              <w:rPr>
                <w:rFonts w:eastAsiaTheme="minorHAnsi" w:cstheme="minorHAnsi"/>
                <w:sz w:val="22"/>
                <w:szCs w:val="22"/>
              </w:rPr>
            </w:pPr>
          </w:p>
        </w:tc>
        <w:tc>
          <w:tcPr>
            <w:tcW w:w="2340" w:type="dxa"/>
          </w:tcPr>
          <w:p w:rsidRPr="00E24AB6" w:rsidR="00774B04" w:rsidP="00494350" w:rsidRDefault="00774B04" w14:paraId="0B5F4E44" w14:textId="77777777">
            <w:pPr>
              <w:pStyle w:val="DTTBodytextwithparaspace"/>
              <w:rPr>
                <w:rFonts w:eastAsiaTheme="minorHAnsi" w:cstheme="minorHAnsi"/>
                <w:sz w:val="22"/>
                <w:szCs w:val="22"/>
              </w:rPr>
            </w:pPr>
            <w:r w:rsidRPr="00E24AB6">
              <w:rPr>
                <w:rFonts w:eastAsiaTheme="minorHAnsi" w:cstheme="minorHAnsi"/>
                <w:sz w:val="22"/>
                <w:szCs w:val="22"/>
              </w:rPr>
              <w:t>RMIT</w:t>
            </w:r>
          </w:p>
        </w:tc>
        <w:tc>
          <w:tcPr>
            <w:tcW w:w="4338" w:type="dxa"/>
          </w:tcPr>
          <w:p w:rsidRPr="00E24AB6" w:rsidR="00774B04" w:rsidP="00494350" w:rsidRDefault="00774B04" w14:paraId="624A41F8" w14:textId="77777777">
            <w:pPr>
              <w:pStyle w:val="DTTBodytextwithparaspace"/>
              <w:rPr>
                <w:rFonts w:eastAsiaTheme="minorHAnsi" w:cstheme="minorHAnsi"/>
                <w:sz w:val="22"/>
                <w:szCs w:val="22"/>
              </w:rPr>
            </w:pPr>
            <w:r w:rsidRPr="00E24AB6">
              <w:rPr>
                <w:rFonts w:eastAsiaTheme="minorHAnsi" w:cstheme="minorHAnsi"/>
                <w:sz w:val="22"/>
                <w:szCs w:val="22"/>
              </w:rPr>
              <w:t>Review and approve the changes/fixes</w:t>
            </w:r>
          </w:p>
        </w:tc>
      </w:tr>
    </w:tbl>
    <w:p w:rsidRPr="009D16BE" w:rsidR="00774B04" w:rsidP="00774B04" w:rsidRDefault="00774B04" w14:paraId="69FD359E" w14:textId="77777777">
      <w:pPr>
        <w:jc w:val="both"/>
        <w:rPr>
          <w:rFonts w:cstheme="minorHAnsi"/>
        </w:rPr>
      </w:pPr>
    </w:p>
    <w:p w:rsidRPr="009D16BE" w:rsidR="00774B04" w:rsidP="00774B04" w:rsidRDefault="00BB05FF" w14:paraId="31FEE396" w14:textId="769D18D4">
      <w:pPr>
        <w:pStyle w:val="Heading3"/>
        <w:rPr>
          <w:rFonts w:cstheme="minorHAnsi"/>
        </w:rPr>
      </w:pPr>
      <w:bookmarkStart w:name="_Toc14983991" w:id="409"/>
      <w:bookmarkStart w:name="_Toc23362983" w:id="410"/>
      <w:r w:rsidRPr="009D16BE">
        <w:rPr>
          <w:rFonts w:cstheme="minorHAnsi"/>
        </w:rPr>
        <w:t>5</w:t>
      </w:r>
      <w:r w:rsidRPr="009D16BE" w:rsidR="00B45770">
        <w:rPr>
          <w:rFonts w:cstheme="minorHAnsi"/>
        </w:rPr>
        <w:t>.3.</w:t>
      </w:r>
      <w:r w:rsidRPr="009D16BE" w:rsidR="00DF452E">
        <w:rPr>
          <w:rFonts w:cstheme="minorHAnsi"/>
        </w:rPr>
        <w:t>4</w:t>
      </w:r>
      <w:r w:rsidRPr="009D16BE" w:rsidR="00774B04">
        <w:rPr>
          <w:rFonts w:cstheme="minorHAnsi"/>
        </w:rPr>
        <w:t>.</w:t>
      </w:r>
      <w:r w:rsidRPr="009D16BE" w:rsidR="00774B04">
        <w:rPr>
          <w:rFonts w:cstheme="minorHAnsi"/>
        </w:rPr>
        <w:tab/>
      </w:r>
      <w:r w:rsidRPr="009D16BE" w:rsidR="00774B04">
        <w:rPr>
          <w:rFonts w:cstheme="minorHAnsi"/>
        </w:rPr>
        <w:t>Exception Correction and Reprocessing</w:t>
      </w:r>
      <w:bookmarkEnd w:id="409"/>
      <w:bookmarkEnd w:id="410"/>
      <w:r w:rsidRPr="009D16BE" w:rsidR="00774B04">
        <w:rPr>
          <w:rFonts w:cstheme="minorHAnsi"/>
        </w:rPr>
        <w:t xml:space="preserve"> </w:t>
      </w:r>
    </w:p>
    <w:p w:rsidR="00774B04" w:rsidDel="008F73B1" w:rsidP="00774B04" w:rsidRDefault="00774B04" w14:paraId="1A6DCEA1" w14:textId="5909E7D6">
      <w:pPr>
        <w:ind w:left="720"/>
        <w:jc w:val="both"/>
        <w:rPr>
          <w:del w:author="Deepakkumar Tiwari" w:date="2019-11-12T20:03:00Z" w:id="411"/>
          <w:rFonts w:cstheme="minorHAnsi"/>
        </w:rPr>
      </w:pPr>
      <w:r w:rsidRPr="009D16BE">
        <w:rPr>
          <w:rFonts w:cstheme="minorHAnsi"/>
        </w:rPr>
        <w:t>The following diagram illustrates steps that would be taken to identify and resolve exceptions/data errors. After an assessment of errors, corrections will need to be made in the source and the corrected data will be reprocessed during next Migration cycle. Once the error records have been fixed at the source, the error records will need to be manually deleted from the error tables, before execution of next migration cycle.</w:t>
      </w:r>
    </w:p>
    <w:p w:rsidR="00B37D9B" w:rsidP="00774B04" w:rsidRDefault="00B37D9B" w14:paraId="76F015BE" w14:textId="232B3395">
      <w:pPr>
        <w:ind w:left="720"/>
        <w:jc w:val="both"/>
        <w:rPr>
          <w:rFonts w:cstheme="minorHAnsi"/>
        </w:rPr>
      </w:pPr>
    </w:p>
    <w:p w:rsidRPr="009D16BE" w:rsidR="00B37D9B" w:rsidP="00774B04" w:rsidRDefault="00B53C91" w14:paraId="6C88A720" w14:textId="20E775DC">
      <w:pPr>
        <w:ind w:left="720"/>
        <w:jc w:val="both"/>
        <w:rPr>
          <w:rFonts w:cstheme="minorHAnsi"/>
        </w:rPr>
      </w:pPr>
      <w:r>
        <w:rPr>
          <w:rStyle w:val="CommentReference"/>
          <w:rFonts w:ascii="Zurich LtCn BT" w:hAnsi="Zurich LtCn BT" w:eastAsia="Calibri" w:cs="Times New Roman"/>
          <w:lang w:eastAsia="en-AU"/>
        </w:rPr>
        <w:lastRenderedPageBreak/>
        <w:commentReference w:id="412"/>
      </w:r>
      <w:r w:rsidR="00622879">
        <w:rPr>
          <w:rStyle w:val="CommentReference"/>
          <w:rFonts w:ascii="Zurich LtCn BT" w:hAnsi="Zurich LtCn BT" w:eastAsia="Calibri" w:cs="Times New Roman"/>
          <w:lang w:eastAsia="en-AU"/>
        </w:rPr>
        <w:commentReference w:id="413"/>
      </w:r>
      <w:ins w:author="Deepakkumar Tiwari" w:date="2019-11-13T00:19:00Z" w:id="414">
        <w:r w:rsidR="00944AFD">
          <w:rPr>
            <w:noProof/>
            <w:lang w:eastAsia="en-AU"/>
          </w:rPr>
          <w:drawing>
            <wp:inline distT="0" distB="0" distL="0" distR="0" wp14:anchorId="3E71A14B" wp14:editId="224AE861">
              <wp:extent cx="5731510" cy="8166659"/>
              <wp:effectExtent l="0" t="0" r="2540" b="6350"/>
              <wp:docPr id="7" name="Picture 7" descr="C:\Users\E97344\AppData\Local\Microsoft\Windows\INetCache\Content.Word\Exception Handling Process 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97344\AppData\Local\Microsoft\Windows\INetCache\Content.Word\Exception Handling Process v1.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8166659"/>
                      </a:xfrm>
                      <a:prstGeom prst="rect">
                        <a:avLst/>
                      </a:prstGeom>
                      <a:noFill/>
                      <a:ln>
                        <a:noFill/>
                      </a:ln>
                    </pic:spPr>
                  </pic:pic>
                </a:graphicData>
              </a:graphic>
            </wp:inline>
          </w:drawing>
        </w:r>
      </w:ins>
      <w:del w:author="Deepakkumar Tiwari" w:date="2019-11-12T20:04:00Z" w:id="415">
        <w:r w:rsidRPr="001850C5" w:rsidDel="008F73B1" w:rsidR="001850C5">
          <w:delText xml:space="preserve"> </w:delText>
        </w:r>
      </w:del>
      <w:del w:author="Deepakkumar Tiwari" w:date="2019-11-12T20:03:00Z" w:id="416">
        <w:r w:rsidDel="008F73B1" w:rsidR="00983F1C">
          <w:object w:dxaOrig="13591" w:dyaOrig="19281" w14:anchorId="2EFD4690">
            <v:shape id="_x0000_i1029" style="width:451.5pt;height:640.5pt" o:ole="" type="#_x0000_t75">
              <v:imagedata o:title="" r:id="rId37"/>
            </v:shape>
            <o:OLEObject Type="Embed" ProgID="Visio.Drawing.15" ShapeID="_x0000_i1029" DrawAspect="Content" ObjectID="_1635250957" r:id="rId38"/>
          </w:object>
        </w:r>
      </w:del>
    </w:p>
    <w:p w:rsidRPr="009D16BE" w:rsidR="0005089F" w:rsidP="00B94A5B" w:rsidRDefault="0005089F" w14:paraId="1451DA9B" w14:textId="6BE70E2E">
      <w:pPr>
        <w:pStyle w:val="DTTHeading1"/>
        <w:rPr>
          <w:rFonts w:cstheme="minorHAnsi"/>
        </w:rPr>
      </w:pPr>
      <w:bookmarkStart w:name="_Toc23362984" w:id="417"/>
      <w:bookmarkStart w:name="_Toc429060401" w:id="418"/>
      <w:bookmarkStart w:name="_Toc14983994" w:id="419"/>
      <w:bookmarkStart w:name="_Toc480273894" w:id="420"/>
      <w:bookmarkStart w:name="_Toc481052265" w:id="421"/>
      <w:bookmarkStart w:name="_Toc11319814" w:id="422"/>
      <w:bookmarkStart w:name="_Toc11325512" w:id="423"/>
      <w:bookmarkStart w:name="_Toc11336438" w:id="424"/>
      <w:bookmarkStart w:name="_Toc11406592" w:id="425"/>
      <w:bookmarkStart w:name="_Toc11420364" w:id="426"/>
      <w:bookmarkStart w:name="_Toc11421068" w:id="427"/>
      <w:bookmarkStart w:name="_Toc11761430" w:id="428"/>
      <w:bookmarkStart w:name="_Toc11762687" w:id="429"/>
      <w:bookmarkStart w:name="_Toc11768778" w:id="430"/>
      <w:bookmarkStart w:name="_Toc11848723" w:id="431"/>
      <w:bookmarkStart w:name="_Toc11854603" w:id="432"/>
      <w:bookmarkStart w:name="_Toc11922315" w:id="433"/>
      <w:bookmarkStart w:name="_Toc11923541" w:id="434"/>
      <w:bookmarkStart w:name="_Toc11937523" w:id="435"/>
      <w:bookmarkStart w:name="_Toc12283843" w:id="436"/>
      <w:bookmarkStart w:name="_Toc12286946" w:id="437"/>
      <w:bookmarkStart w:name="_Toc12351913" w:id="438"/>
      <w:bookmarkStart w:name="_Toc12357298" w:id="439"/>
      <w:bookmarkStart w:name="_Toc12531567" w:id="440"/>
      <w:bookmarkStart w:name="_Toc12534880" w:id="441"/>
      <w:bookmarkStart w:name="_Toc12536405" w:id="442"/>
      <w:bookmarkStart w:name="_Toc12965967" w:id="443"/>
      <w:bookmarkStart w:name="_Toc12976812" w:id="444"/>
      <w:bookmarkStart w:name="_Toc12980222" w:id="445"/>
      <w:bookmarkStart w:name="_Toc13052333" w:id="446"/>
      <w:bookmarkStart w:name="_Toc13055606" w:id="447"/>
      <w:bookmarkStart w:name="_Toc13055783" w:id="448"/>
      <w:bookmarkStart w:name="_Toc13065057" w:id="449"/>
      <w:bookmarkStart w:name="_Toc13065171" w:id="450"/>
      <w:bookmarkStart w:name="_Toc13212536" w:id="451"/>
      <w:bookmarkStart w:name="_Toc13219181" w:id="452"/>
      <w:bookmarkStart w:name="_Toc13220270" w:id="453"/>
      <w:bookmarkStart w:name="_Ref13227756" w:id="454"/>
      <w:bookmarkStart w:name="_Toc13228239" w:id="455"/>
      <w:bookmarkStart w:name="_Toc13229965" w:id="456"/>
      <w:bookmarkStart w:name="_Toc13231524" w:id="457"/>
      <w:bookmarkStart w:name="_Toc13477817" w:id="458"/>
      <w:bookmarkStart w:name="_Toc13478011" w:id="459"/>
      <w:bookmarkStart w:name="_Toc13479285" w:id="460"/>
      <w:bookmarkStart w:name="_Toc13484527" w:id="461"/>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r w:rsidRPr="009D16BE">
        <w:rPr>
          <w:rFonts w:cstheme="minorHAnsi"/>
        </w:rPr>
        <w:lastRenderedPageBreak/>
        <w:t>Technical Validation Reports</w:t>
      </w:r>
      <w:bookmarkEnd w:id="417"/>
    </w:p>
    <w:p w:rsidRPr="009D16BE" w:rsidR="0005089F" w:rsidDel="00945E21" w:rsidP="0005089F" w:rsidRDefault="0005089F" w14:paraId="233C1991" w14:textId="77777777">
      <w:pPr>
        <w:rPr>
          <w:del w:author="Deepakkumar Tiwari" w:date="2019-11-12T20:07:00Z" w:id="462"/>
          <w:rFonts w:cstheme="minorHAnsi"/>
        </w:rPr>
      </w:pPr>
    </w:p>
    <w:p w:rsidRPr="009D16BE" w:rsidR="0005089F" w:rsidP="0005089F" w:rsidRDefault="0005089F" w14:paraId="53AD9E6D" w14:textId="77777777">
      <w:pPr>
        <w:rPr>
          <w:rFonts w:cstheme="minorHAnsi"/>
        </w:rPr>
      </w:pPr>
      <w:r w:rsidRPr="009D16BE">
        <w:rPr>
          <w:rFonts w:cstheme="minorHAnsi"/>
        </w:rPr>
        <w:t>The technical validation reports will be put in place to showcase the effectiveness of the data conversion solution</w:t>
      </w:r>
    </w:p>
    <w:p w:rsidRPr="00E24AB6" w:rsidR="00E266BB" w:rsidP="00F4427C" w:rsidRDefault="0005089F" w14:paraId="6377FBE0" w14:textId="77777777">
      <w:pPr>
        <w:pStyle w:val="DTTHeading2"/>
        <w:numPr>
          <w:ilvl w:val="0"/>
          <w:numId w:val="46"/>
        </w:numPr>
        <w:rPr>
          <w:rFonts w:cstheme="minorHAnsi"/>
          <w:b w:val="0"/>
          <w:color w:val="auto"/>
          <w:sz w:val="22"/>
          <w:szCs w:val="22"/>
          <w:lang w:eastAsia="en-US"/>
        </w:rPr>
      </w:pPr>
      <w:r w:rsidRPr="00E24AB6">
        <w:rPr>
          <w:rFonts w:cstheme="minorHAnsi"/>
          <w:b w:val="0"/>
          <w:color w:val="auto"/>
          <w:sz w:val="22"/>
          <w:szCs w:val="22"/>
          <w:lang w:eastAsia="en-US"/>
        </w:rPr>
        <w:t xml:space="preserve">Count </w:t>
      </w:r>
      <w:r w:rsidRPr="00E24AB6" w:rsidR="004331F2">
        <w:rPr>
          <w:rFonts w:cstheme="minorHAnsi"/>
          <w:b w:val="0"/>
          <w:color w:val="auto"/>
          <w:sz w:val="22"/>
          <w:szCs w:val="22"/>
          <w:lang w:eastAsia="en-US"/>
        </w:rPr>
        <w:t>Validation</w:t>
      </w:r>
      <w:r w:rsidRPr="00E24AB6" w:rsidR="00B033F1">
        <w:rPr>
          <w:rFonts w:cstheme="minorHAnsi"/>
          <w:b w:val="0"/>
          <w:color w:val="auto"/>
          <w:sz w:val="22"/>
          <w:szCs w:val="22"/>
          <w:lang w:eastAsia="en-US"/>
        </w:rPr>
        <w:t xml:space="preserve"> and Error Record counts</w:t>
      </w:r>
      <w:r w:rsidRPr="00E24AB6" w:rsidR="004331F2">
        <w:rPr>
          <w:rFonts w:cstheme="minorHAnsi"/>
          <w:b w:val="0"/>
          <w:color w:val="auto"/>
          <w:sz w:val="22"/>
          <w:szCs w:val="22"/>
          <w:lang w:eastAsia="en-US"/>
        </w:rPr>
        <w:t>:</w:t>
      </w:r>
    </w:p>
    <w:p w:rsidRPr="00E24AB6" w:rsidR="00B06BB3" w:rsidP="00636251" w:rsidRDefault="00917700" w14:paraId="74702609" w14:textId="3001FE9A">
      <w:pPr>
        <w:pStyle w:val="DTTHeading2"/>
        <w:numPr>
          <w:ilvl w:val="1"/>
          <w:numId w:val="46"/>
        </w:numPr>
        <w:rPr>
          <w:rFonts w:cstheme="minorHAnsi"/>
          <w:b w:val="0"/>
          <w:color w:val="auto"/>
          <w:sz w:val="22"/>
          <w:szCs w:val="22"/>
          <w:lang w:eastAsia="en-US"/>
        </w:rPr>
      </w:pPr>
      <w:r w:rsidRPr="00E24AB6">
        <w:rPr>
          <w:rFonts w:cstheme="minorHAnsi"/>
          <w:b w:val="0"/>
          <w:color w:val="auto"/>
          <w:sz w:val="22"/>
          <w:szCs w:val="22"/>
          <w:lang w:eastAsia="en-US"/>
        </w:rPr>
        <w:t xml:space="preserve">There are two types of </w:t>
      </w:r>
      <w:r w:rsidRPr="00E24AB6" w:rsidR="00304310">
        <w:rPr>
          <w:rFonts w:cstheme="minorHAnsi"/>
          <w:b w:val="0"/>
          <w:color w:val="auto"/>
          <w:sz w:val="22"/>
          <w:szCs w:val="22"/>
          <w:lang w:eastAsia="en-US"/>
        </w:rPr>
        <w:t>c</w:t>
      </w:r>
      <w:r w:rsidRPr="00E24AB6" w:rsidR="00FB328C">
        <w:rPr>
          <w:rFonts w:cstheme="minorHAnsi"/>
          <w:b w:val="0"/>
          <w:color w:val="auto"/>
          <w:sz w:val="22"/>
          <w:szCs w:val="22"/>
          <w:lang w:eastAsia="en-US"/>
        </w:rPr>
        <w:t xml:space="preserve">ount </w:t>
      </w:r>
      <w:r w:rsidRPr="00E24AB6" w:rsidR="00304310">
        <w:rPr>
          <w:rFonts w:cstheme="minorHAnsi"/>
          <w:b w:val="0"/>
          <w:color w:val="auto"/>
          <w:sz w:val="22"/>
          <w:szCs w:val="22"/>
          <w:lang w:eastAsia="en-US"/>
        </w:rPr>
        <w:t>v</w:t>
      </w:r>
      <w:r w:rsidRPr="00E24AB6" w:rsidR="00FB328C">
        <w:rPr>
          <w:rFonts w:cstheme="minorHAnsi"/>
          <w:b w:val="0"/>
          <w:color w:val="auto"/>
          <w:sz w:val="22"/>
          <w:szCs w:val="22"/>
          <w:lang w:eastAsia="en-US"/>
        </w:rPr>
        <w:t>alidation</w:t>
      </w:r>
      <w:r w:rsidRPr="00E24AB6" w:rsidR="002C2F38">
        <w:rPr>
          <w:rFonts w:cstheme="minorHAnsi"/>
          <w:b w:val="0"/>
          <w:color w:val="auto"/>
          <w:sz w:val="22"/>
          <w:szCs w:val="22"/>
          <w:lang w:eastAsia="en-US"/>
        </w:rPr>
        <w:t xml:space="preserve"> report</w:t>
      </w:r>
      <w:r w:rsidRPr="00E24AB6" w:rsidR="00304310">
        <w:rPr>
          <w:rFonts w:cstheme="minorHAnsi"/>
          <w:b w:val="0"/>
          <w:color w:val="auto"/>
          <w:sz w:val="22"/>
          <w:szCs w:val="22"/>
          <w:lang w:eastAsia="en-US"/>
        </w:rPr>
        <w:t>s 1st will</w:t>
      </w:r>
      <w:r w:rsidRPr="00E24AB6" w:rsidR="002C2F38">
        <w:rPr>
          <w:rFonts w:cstheme="minorHAnsi"/>
          <w:b w:val="0"/>
          <w:color w:val="auto"/>
          <w:sz w:val="22"/>
          <w:szCs w:val="22"/>
          <w:lang w:eastAsia="en-US"/>
        </w:rPr>
        <w:t xml:space="preserve"> showcase </w:t>
      </w:r>
      <w:r w:rsidRPr="00E24AB6" w:rsidR="00461A25">
        <w:rPr>
          <w:rFonts w:cstheme="minorHAnsi"/>
          <w:b w:val="0"/>
          <w:color w:val="auto"/>
          <w:sz w:val="22"/>
          <w:szCs w:val="22"/>
          <w:lang w:eastAsia="en-US"/>
        </w:rPr>
        <w:t xml:space="preserve">Landing </w:t>
      </w:r>
      <w:r w:rsidRPr="00E24AB6" w:rsidR="002C2F38">
        <w:rPr>
          <w:rFonts w:cstheme="minorHAnsi"/>
          <w:b w:val="0"/>
          <w:color w:val="auto"/>
          <w:sz w:val="22"/>
          <w:szCs w:val="22"/>
          <w:lang w:eastAsia="en-US"/>
        </w:rPr>
        <w:t>record counts</w:t>
      </w:r>
      <w:r w:rsidRPr="00E24AB6" w:rsidR="00461A25">
        <w:rPr>
          <w:rFonts w:cstheme="minorHAnsi"/>
          <w:b w:val="0"/>
          <w:color w:val="auto"/>
          <w:sz w:val="22"/>
          <w:szCs w:val="22"/>
          <w:lang w:eastAsia="en-US"/>
        </w:rPr>
        <w:t xml:space="preserve"> </w:t>
      </w:r>
      <w:r w:rsidRPr="00E24AB6" w:rsidR="00613030">
        <w:rPr>
          <w:rFonts w:cstheme="minorHAnsi"/>
          <w:b w:val="0"/>
          <w:color w:val="auto"/>
          <w:sz w:val="22"/>
          <w:szCs w:val="22"/>
          <w:lang w:eastAsia="en-US"/>
        </w:rPr>
        <w:t>(</w:t>
      </w:r>
      <w:r w:rsidRPr="00E24AB6" w:rsidR="000B25DC">
        <w:rPr>
          <w:rFonts w:cstheme="minorHAnsi"/>
          <w:b w:val="0"/>
          <w:color w:val="auto"/>
          <w:sz w:val="22"/>
          <w:szCs w:val="22"/>
          <w:lang w:eastAsia="en-US"/>
        </w:rPr>
        <w:t>transformed and restricted data based on business rules</w:t>
      </w:r>
      <w:r w:rsidRPr="00E24AB6" w:rsidR="00613030">
        <w:rPr>
          <w:rFonts w:cstheme="minorHAnsi"/>
          <w:b w:val="0"/>
          <w:color w:val="auto"/>
          <w:sz w:val="22"/>
          <w:szCs w:val="22"/>
          <w:lang w:eastAsia="en-US"/>
        </w:rPr>
        <w:t>)</w:t>
      </w:r>
      <w:r w:rsidRPr="00E24AB6" w:rsidR="002C2F38">
        <w:rPr>
          <w:rFonts w:cstheme="minorHAnsi"/>
          <w:b w:val="0"/>
          <w:color w:val="auto"/>
          <w:sz w:val="22"/>
          <w:szCs w:val="22"/>
          <w:lang w:eastAsia="en-US"/>
        </w:rPr>
        <w:t xml:space="preserve"> vs </w:t>
      </w:r>
      <w:r w:rsidRPr="00E24AB6" w:rsidR="00461A25">
        <w:rPr>
          <w:rFonts w:cstheme="minorHAnsi"/>
          <w:b w:val="0"/>
          <w:color w:val="auto"/>
          <w:sz w:val="22"/>
          <w:szCs w:val="22"/>
          <w:lang w:eastAsia="en-US"/>
        </w:rPr>
        <w:t>Staging</w:t>
      </w:r>
      <w:r w:rsidRPr="00E24AB6" w:rsidR="002C2F38">
        <w:rPr>
          <w:rFonts w:cstheme="minorHAnsi"/>
          <w:b w:val="0"/>
          <w:color w:val="auto"/>
          <w:sz w:val="22"/>
          <w:szCs w:val="22"/>
          <w:lang w:eastAsia="en-US"/>
        </w:rPr>
        <w:t xml:space="preserve"> record count</w:t>
      </w:r>
      <w:r w:rsidRPr="00E24AB6" w:rsidR="00461A25">
        <w:rPr>
          <w:rFonts w:cstheme="minorHAnsi"/>
          <w:b w:val="0"/>
          <w:color w:val="auto"/>
          <w:sz w:val="22"/>
          <w:szCs w:val="22"/>
          <w:lang w:eastAsia="en-US"/>
        </w:rPr>
        <w:t xml:space="preserve"> for each extract</w:t>
      </w:r>
      <w:r w:rsidRPr="00E24AB6" w:rsidR="00304310">
        <w:rPr>
          <w:rFonts w:cstheme="minorHAnsi"/>
          <w:b w:val="0"/>
          <w:color w:val="auto"/>
          <w:sz w:val="22"/>
          <w:szCs w:val="22"/>
          <w:lang w:eastAsia="en-US"/>
        </w:rPr>
        <w:t xml:space="preserve"> and 2nd </w:t>
      </w:r>
      <w:r w:rsidRPr="00E24AB6" w:rsidR="00034D7A">
        <w:rPr>
          <w:rFonts w:cstheme="minorHAnsi"/>
          <w:b w:val="0"/>
          <w:color w:val="auto"/>
          <w:sz w:val="22"/>
          <w:szCs w:val="22"/>
          <w:lang w:eastAsia="en-US"/>
        </w:rPr>
        <w:t xml:space="preserve">type of reports </w:t>
      </w:r>
      <w:r w:rsidRPr="00E24AB6" w:rsidR="00304310">
        <w:rPr>
          <w:rFonts w:cstheme="minorHAnsi"/>
          <w:b w:val="0"/>
          <w:color w:val="auto"/>
          <w:sz w:val="22"/>
          <w:szCs w:val="22"/>
          <w:lang w:eastAsia="en-US"/>
        </w:rPr>
        <w:t xml:space="preserve">will showcase </w:t>
      </w:r>
      <w:r w:rsidRPr="00E24AB6" w:rsidR="00034D7A">
        <w:rPr>
          <w:rFonts w:cstheme="minorHAnsi"/>
          <w:b w:val="0"/>
          <w:color w:val="auto"/>
          <w:sz w:val="22"/>
          <w:szCs w:val="22"/>
          <w:lang w:eastAsia="en-US"/>
        </w:rPr>
        <w:t>Staging</w:t>
      </w:r>
      <w:r w:rsidRPr="00E24AB6" w:rsidR="00372810">
        <w:rPr>
          <w:rFonts w:cstheme="minorHAnsi"/>
          <w:b w:val="0"/>
          <w:color w:val="auto"/>
          <w:sz w:val="22"/>
          <w:szCs w:val="22"/>
          <w:lang w:eastAsia="en-US"/>
        </w:rPr>
        <w:t xml:space="preserve"> area count vs Workday reports count</w:t>
      </w:r>
      <w:r w:rsidRPr="00E24AB6" w:rsidR="00140C8A">
        <w:rPr>
          <w:rFonts w:cstheme="minorHAnsi"/>
          <w:b w:val="0"/>
          <w:color w:val="auto"/>
          <w:sz w:val="22"/>
          <w:szCs w:val="22"/>
          <w:lang w:eastAsia="en-US"/>
        </w:rPr>
        <w:t>. Any mismatch will have to be analysed manuall</w:t>
      </w:r>
      <w:r w:rsidRPr="00E24AB6" w:rsidR="0013400E">
        <w:rPr>
          <w:rFonts w:cstheme="minorHAnsi"/>
          <w:b w:val="0"/>
          <w:color w:val="auto"/>
          <w:sz w:val="22"/>
          <w:szCs w:val="22"/>
          <w:lang w:eastAsia="en-US"/>
        </w:rPr>
        <w:t xml:space="preserve">y and corrected if </w:t>
      </w:r>
      <w:r w:rsidRPr="00E24AB6" w:rsidR="00FB328C">
        <w:rPr>
          <w:rFonts w:cstheme="minorHAnsi"/>
          <w:b w:val="0"/>
          <w:color w:val="auto"/>
          <w:sz w:val="22"/>
          <w:szCs w:val="22"/>
          <w:lang w:eastAsia="en-US"/>
        </w:rPr>
        <w:t>require</w:t>
      </w:r>
      <w:r w:rsidRPr="00E24AB6" w:rsidR="00B06BB3">
        <w:rPr>
          <w:rFonts w:cstheme="minorHAnsi"/>
          <w:b w:val="0"/>
          <w:color w:val="auto"/>
          <w:sz w:val="22"/>
          <w:szCs w:val="22"/>
          <w:lang w:eastAsia="en-US"/>
        </w:rPr>
        <w:t>d</w:t>
      </w:r>
    </w:p>
    <w:p w:rsidRPr="00E24AB6" w:rsidR="00AC079D" w:rsidP="0087708D" w:rsidRDefault="00372810" w14:paraId="7462F833" w14:textId="2C76EAA4">
      <w:pPr>
        <w:pStyle w:val="DTTHeading2"/>
        <w:numPr>
          <w:ilvl w:val="1"/>
          <w:numId w:val="46"/>
        </w:numPr>
        <w:rPr>
          <w:rFonts w:cstheme="minorHAnsi"/>
          <w:b w:val="0"/>
          <w:color w:val="auto"/>
          <w:sz w:val="22"/>
          <w:szCs w:val="22"/>
          <w:lang w:eastAsia="en-US"/>
        </w:rPr>
      </w:pPr>
      <w:r w:rsidRPr="00E24AB6">
        <w:rPr>
          <w:rFonts w:cstheme="minorHAnsi"/>
          <w:b w:val="0"/>
          <w:color w:val="auto"/>
          <w:sz w:val="22"/>
          <w:szCs w:val="22"/>
          <w:lang w:eastAsia="en-US"/>
        </w:rPr>
        <w:t>Other</w:t>
      </w:r>
      <w:r w:rsidRPr="00E24AB6" w:rsidR="00CD19B8">
        <w:rPr>
          <w:rFonts w:cstheme="minorHAnsi"/>
          <w:b w:val="0"/>
          <w:color w:val="auto"/>
          <w:sz w:val="22"/>
          <w:szCs w:val="22"/>
          <w:lang w:eastAsia="en-US"/>
        </w:rPr>
        <w:t xml:space="preserve"> error</w:t>
      </w:r>
      <w:r w:rsidRPr="00E24AB6">
        <w:rPr>
          <w:rFonts w:cstheme="minorHAnsi"/>
          <w:b w:val="0"/>
          <w:color w:val="auto"/>
          <w:sz w:val="22"/>
          <w:szCs w:val="22"/>
          <w:lang w:eastAsia="en-US"/>
        </w:rPr>
        <w:t>s</w:t>
      </w:r>
      <w:r w:rsidRPr="00E24AB6" w:rsidR="00CD19B8">
        <w:rPr>
          <w:rFonts w:cstheme="minorHAnsi"/>
          <w:b w:val="0"/>
          <w:color w:val="auto"/>
          <w:sz w:val="22"/>
          <w:szCs w:val="22"/>
          <w:lang w:eastAsia="en-US"/>
        </w:rPr>
        <w:t xml:space="preserve"> </w:t>
      </w:r>
      <w:r w:rsidRPr="00E24AB6">
        <w:rPr>
          <w:rFonts w:cstheme="minorHAnsi"/>
          <w:b w:val="0"/>
          <w:color w:val="auto"/>
          <w:sz w:val="22"/>
          <w:szCs w:val="22"/>
          <w:lang w:eastAsia="en-US"/>
        </w:rPr>
        <w:t>are</w:t>
      </w:r>
      <w:r w:rsidRPr="00E24AB6" w:rsidR="00AC079D">
        <w:rPr>
          <w:rFonts w:cstheme="minorHAnsi"/>
          <w:b w:val="0"/>
          <w:color w:val="auto"/>
          <w:sz w:val="22"/>
          <w:szCs w:val="22"/>
          <w:lang w:eastAsia="en-US"/>
        </w:rPr>
        <w:t xml:space="preserve"> also</w:t>
      </w:r>
      <w:r w:rsidRPr="00E24AB6" w:rsidR="00CD19B8">
        <w:rPr>
          <w:rFonts w:cstheme="minorHAnsi"/>
          <w:b w:val="0"/>
          <w:color w:val="auto"/>
          <w:sz w:val="22"/>
          <w:szCs w:val="22"/>
          <w:lang w:eastAsia="en-US"/>
        </w:rPr>
        <w:t xml:space="preserve"> logged as part of </w:t>
      </w:r>
      <w:r w:rsidR="00983F1C">
        <w:rPr>
          <w:rFonts w:cstheme="minorHAnsi"/>
          <w:b w:val="0"/>
          <w:color w:val="auto"/>
          <w:sz w:val="22"/>
          <w:szCs w:val="22"/>
          <w:lang w:eastAsia="en-US"/>
        </w:rPr>
        <w:t>Batch control</w:t>
      </w:r>
      <w:r w:rsidRPr="00E24AB6" w:rsidR="00D94C22">
        <w:rPr>
          <w:rFonts w:cstheme="minorHAnsi"/>
          <w:b w:val="0"/>
          <w:color w:val="auto"/>
          <w:sz w:val="22"/>
          <w:szCs w:val="22"/>
          <w:lang w:eastAsia="en-US"/>
        </w:rPr>
        <w:t xml:space="preserve"> framework</w:t>
      </w:r>
      <w:r w:rsidRPr="00E24AB6" w:rsidR="00445FCD">
        <w:rPr>
          <w:rFonts w:cstheme="minorHAnsi"/>
          <w:b w:val="0"/>
          <w:color w:val="auto"/>
          <w:sz w:val="22"/>
          <w:szCs w:val="22"/>
          <w:lang w:eastAsia="en-US"/>
        </w:rPr>
        <w:t>. Some common examples for these errors can be</w:t>
      </w:r>
      <w:r w:rsidRPr="00E24AB6" w:rsidR="00AC079D">
        <w:rPr>
          <w:rFonts w:cstheme="minorHAnsi"/>
          <w:b w:val="0"/>
          <w:color w:val="auto"/>
          <w:sz w:val="22"/>
          <w:szCs w:val="22"/>
          <w:lang w:eastAsia="en-US"/>
        </w:rPr>
        <w:t>:</w:t>
      </w:r>
    </w:p>
    <w:p w:rsidRPr="00E24AB6" w:rsidR="00AC079D" w:rsidP="00632C1D" w:rsidRDefault="00E84A1C" w14:paraId="79FE8402" w14:textId="06E8C365">
      <w:pPr>
        <w:pStyle w:val="DTTHeading2"/>
        <w:numPr>
          <w:ilvl w:val="2"/>
          <w:numId w:val="46"/>
        </w:numPr>
        <w:rPr>
          <w:rFonts w:cstheme="minorHAnsi"/>
          <w:b w:val="0"/>
          <w:color w:val="auto"/>
          <w:sz w:val="22"/>
          <w:szCs w:val="22"/>
          <w:lang w:eastAsia="en-US"/>
        </w:rPr>
      </w:pPr>
      <w:r w:rsidRPr="00E24AB6">
        <w:rPr>
          <w:rFonts w:cstheme="minorHAnsi"/>
          <w:b w:val="0"/>
          <w:color w:val="auto"/>
          <w:sz w:val="22"/>
          <w:szCs w:val="22"/>
          <w:lang w:eastAsia="en-US"/>
        </w:rPr>
        <w:t xml:space="preserve">Source data length is greater </w:t>
      </w:r>
      <w:r w:rsidRPr="00E24AB6" w:rsidR="00B561D7">
        <w:rPr>
          <w:rFonts w:cstheme="minorHAnsi"/>
          <w:b w:val="0"/>
          <w:color w:val="auto"/>
          <w:sz w:val="22"/>
          <w:szCs w:val="22"/>
          <w:lang w:eastAsia="en-US"/>
        </w:rPr>
        <w:t>than</w:t>
      </w:r>
      <w:r w:rsidRPr="00E24AB6">
        <w:rPr>
          <w:rFonts w:cstheme="minorHAnsi"/>
          <w:b w:val="0"/>
          <w:color w:val="auto"/>
          <w:sz w:val="22"/>
          <w:szCs w:val="22"/>
          <w:lang w:eastAsia="en-US"/>
        </w:rPr>
        <w:t xml:space="preserve"> defined target attribute </w:t>
      </w:r>
      <w:r w:rsidRPr="00E24AB6" w:rsidR="003F4FE8">
        <w:rPr>
          <w:rFonts w:cstheme="minorHAnsi"/>
          <w:b w:val="0"/>
          <w:color w:val="auto"/>
          <w:sz w:val="22"/>
          <w:szCs w:val="22"/>
          <w:lang w:eastAsia="en-US"/>
        </w:rPr>
        <w:t>resulting in data truncation Or</w:t>
      </w:r>
    </w:p>
    <w:p w:rsidRPr="00E24AB6" w:rsidR="0005089F" w:rsidP="00110078" w:rsidRDefault="003F4FE8" w14:paraId="0C1BE1B3" w14:textId="341B41E7">
      <w:pPr>
        <w:pStyle w:val="DTTHeading2"/>
        <w:numPr>
          <w:ilvl w:val="2"/>
          <w:numId w:val="46"/>
        </w:numPr>
        <w:rPr>
          <w:rFonts w:cstheme="minorHAnsi"/>
          <w:b w:val="0"/>
          <w:color w:val="auto"/>
          <w:sz w:val="22"/>
          <w:szCs w:val="22"/>
          <w:lang w:eastAsia="en-US"/>
        </w:rPr>
      </w:pPr>
      <w:r w:rsidRPr="00E24AB6">
        <w:rPr>
          <w:rFonts w:cstheme="minorHAnsi"/>
          <w:b w:val="0"/>
          <w:color w:val="auto"/>
          <w:sz w:val="22"/>
          <w:szCs w:val="22"/>
          <w:lang w:eastAsia="en-US"/>
        </w:rPr>
        <w:t>Referential Integrity failure indicating lookup failures</w:t>
      </w:r>
      <w:r w:rsidRPr="00E24AB6" w:rsidR="00C21E84">
        <w:rPr>
          <w:rFonts w:cstheme="minorHAnsi"/>
          <w:b w:val="0"/>
          <w:color w:val="auto"/>
          <w:sz w:val="22"/>
          <w:szCs w:val="22"/>
          <w:lang w:eastAsia="en-US"/>
        </w:rPr>
        <w:t>. Issues will have to be analysed manually and corrected if required</w:t>
      </w:r>
    </w:p>
    <w:p w:rsidR="00270F52" w:rsidP="0005089F" w:rsidRDefault="00270F52" w14:paraId="316AF08B" w14:textId="2AD67A2D">
      <w:pPr>
        <w:rPr>
          <w:rFonts w:cstheme="minorHAnsi"/>
        </w:rPr>
      </w:pPr>
    </w:p>
    <w:p w:rsidRPr="009D16BE" w:rsidR="004331F2" w:rsidP="0005089F" w:rsidRDefault="004331F2" w14:paraId="0119C9D2" w14:textId="77777777">
      <w:pPr>
        <w:rPr>
          <w:rFonts w:cstheme="minorHAnsi"/>
        </w:rPr>
      </w:pPr>
    </w:p>
    <w:tbl>
      <w:tblPr>
        <w:tblW w:w="100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Change w:author="Deepakkumar Tiwari" w:date="2019-11-14T02:10:00Z" w:id="463">
          <w:tblPr>
            <w:tblW w:w="1007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PrChange>
      </w:tblPr>
      <w:tblGrid>
        <w:gridCol w:w="988"/>
        <w:gridCol w:w="1531"/>
        <w:gridCol w:w="878"/>
        <w:gridCol w:w="851"/>
        <w:gridCol w:w="1276"/>
        <w:gridCol w:w="773"/>
        <w:gridCol w:w="786"/>
        <w:gridCol w:w="1134"/>
        <w:gridCol w:w="1871"/>
        <w:tblGridChange w:id="464">
          <w:tblGrid>
            <w:gridCol w:w="988"/>
            <w:gridCol w:w="1531"/>
            <w:gridCol w:w="878"/>
            <w:gridCol w:w="1641"/>
            <w:gridCol w:w="1259"/>
            <w:gridCol w:w="1260"/>
            <w:gridCol w:w="1259"/>
            <w:gridCol w:w="1260"/>
          </w:tblGrid>
        </w:tblGridChange>
      </w:tblGrid>
      <w:tr w:rsidRPr="009D16BE" w:rsidR="00E07B22" w:rsidTr="00F87546" w14:paraId="5F76A911" w14:textId="616AC413">
        <w:trPr>
          <w:trHeight w:val="206"/>
          <w:trPrChange w:author="Deepakkumar Tiwari" w:date="2019-11-14T02:10:00Z" w:id="465">
            <w:trPr>
              <w:trHeight w:val="206"/>
            </w:trPr>
          </w:trPrChange>
        </w:trPr>
        <w:tc>
          <w:tcPr>
            <w:tcW w:w="988" w:type="dxa"/>
            <w:shd w:val="clear" w:color="000000" w:fill="000000"/>
            <w:tcPrChange w:author="Deepakkumar Tiwari" w:date="2019-11-14T02:10:00Z" w:id="466">
              <w:tcPr>
                <w:tcW w:w="988" w:type="dxa"/>
                <w:shd w:val="clear" w:color="000000" w:fill="000000"/>
              </w:tcPr>
            </w:tcPrChange>
          </w:tcPr>
          <w:p w:rsidRPr="009D16BE" w:rsidR="005B1764" w:rsidRDefault="005B1764" w14:paraId="24AE4D2C" w14:textId="77777777">
            <w:pPr>
              <w:spacing w:before="0"/>
              <w:rPr>
                <w:rFonts w:eastAsia="Times New Roman" w:cstheme="minorHAnsi"/>
                <w:color w:val="FFFFFF"/>
                <w:lang w:val="en-US"/>
              </w:rPr>
            </w:pPr>
            <w:commentRangeStart w:id="467"/>
            <w:commentRangeStart w:id="468"/>
            <w:r w:rsidRPr="009D16BE">
              <w:rPr>
                <w:rFonts w:eastAsia="Times New Roman" w:cstheme="minorHAnsi"/>
                <w:color w:val="FFFFFF"/>
                <w:lang w:val="en-US"/>
              </w:rPr>
              <w:t>Subject Area</w:t>
            </w:r>
          </w:p>
        </w:tc>
        <w:tc>
          <w:tcPr>
            <w:tcW w:w="1531" w:type="dxa"/>
            <w:shd w:val="clear" w:color="000000" w:fill="000000"/>
            <w:noWrap/>
            <w:hideMark/>
            <w:tcPrChange w:author="Deepakkumar Tiwari" w:date="2019-11-14T02:10:00Z" w:id="469">
              <w:tcPr>
                <w:tcW w:w="1531" w:type="dxa"/>
                <w:shd w:val="clear" w:color="000000" w:fill="000000"/>
                <w:noWrap/>
                <w:hideMark/>
              </w:tcPr>
            </w:tcPrChange>
          </w:tcPr>
          <w:p w:rsidRPr="009D16BE" w:rsidR="005B1764" w:rsidRDefault="005B1764" w14:paraId="4DD34CDA" w14:textId="77777777">
            <w:pPr>
              <w:spacing w:before="0"/>
              <w:rPr>
                <w:rFonts w:eastAsia="Times New Roman" w:cstheme="minorHAnsi"/>
                <w:color w:val="FFFFFF"/>
                <w:lang w:val="en-US"/>
              </w:rPr>
            </w:pPr>
            <w:r w:rsidRPr="009D16BE">
              <w:rPr>
                <w:rFonts w:eastAsia="Times New Roman" w:cstheme="minorHAnsi"/>
                <w:color w:val="FFFFFF"/>
                <w:lang w:val="en-US"/>
              </w:rPr>
              <w:t>Extract Name</w:t>
            </w:r>
          </w:p>
        </w:tc>
        <w:tc>
          <w:tcPr>
            <w:tcW w:w="878" w:type="dxa"/>
            <w:shd w:val="clear" w:color="000000" w:fill="000000"/>
            <w:noWrap/>
            <w:hideMark/>
            <w:tcPrChange w:author="Deepakkumar Tiwari" w:date="2019-11-14T02:10:00Z" w:id="470">
              <w:tcPr>
                <w:tcW w:w="878" w:type="dxa"/>
                <w:shd w:val="clear" w:color="000000" w:fill="000000"/>
                <w:noWrap/>
                <w:hideMark/>
              </w:tcPr>
            </w:tcPrChange>
          </w:tcPr>
          <w:p w:rsidRPr="009D16BE" w:rsidR="005B1764" w:rsidRDefault="005B1764" w14:paraId="3E38260E" w14:textId="77777777">
            <w:pPr>
              <w:spacing w:before="0"/>
              <w:rPr>
                <w:rFonts w:eastAsia="Times New Roman" w:cstheme="minorHAnsi"/>
                <w:color w:val="FFFFFF"/>
                <w:lang w:val="en-US"/>
              </w:rPr>
            </w:pPr>
            <w:r w:rsidRPr="009D16BE">
              <w:rPr>
                <w:rFonts w:eastAsia="Times New Roman" w:cstheme="minorHAnsi"/>
                <w:color w:val="FFFFFF"/>
                <w:lang w:val="en-US"/>
              </w:rPr>
              <w:t>Input Row Count</w:t>
            </w:r>
          </w:p>
        </w:tc>
        <w:tc>
          <w:tcPr>
            <w:tcW w:w="851" w:type="dxa"/>
            <w:shd w:val="clear" w:color="000000" w:fill="000000"/>
            <w:noWrap/>
            <w:hideMark/>
            <w:tcPrChange w:author="Deepakkumar Tiwari" w:date="2019-11-14T02:10:00Z" w:id="471">
              <w:tcPr>
                <w:tcW w:w="1641" w:type="dxa"/>
                <w:shd w:val="clear" w:color="000000" w:fill="000000"/>
                <w:noWrap/>
                <w:hideMark/>
              </w:tcPr>
            </w:tcPrChange>
          </w:tcPr>
          <w:p w:rsidRPr="009D16BE" w:rsidR="005B1764" w:rsidRDefault="005B1764" w14:paraId="0B18BF48" w14:textId="77777777">
            <w:pPr>
              <w:spacing w:before="0"/>
              <w:rPr>
                <w:rFonts w:eastAsia="Times New Roman" w:cstheme="minorHAnsi"/>
                <w:color w:val="FFFFFF"/>
                <w:lang w:val="en-US"/>
              </w:rPr>
            </w:pPr>
            <w:r w:rsidRPr="009D16BE">
              <w:rPr>
                <w:rFonts w:eastAsia="Times New Roman" w:cstheme="minorHAnsi"/>
                <w:color w:val="FFFFFF"/>
                <w:lang w:val="en-US"/>
              </w:rPr>
              <w:t>Target Row Count</w:t>
            </w:r>
          </w:p>
        </w:tc>
        <w:tc>
          <w:tcPr>
            <w:tcW w:w="1276" w:type="dxa"/>
            <w:shd w:val="clear" w:color="000000" w:fill="000000"/>
            <w:noWrap/>
            <w:hideMark/>
            <w:tcPrChange w:author="Deepakkumar Tiwari" w:date="2019-11-14T02:10:00Z" w:id="472">
              <w:tcPr>
                <w:tcW w:w="1259" w:type="dxa"/>
                <w:shd w:val="clear" w:color="000000" w:fill="000000"/>
                <w:noWrap/>
                <w:hideMark/>
              </w:tcPr>
            </w:tcPrChange>
          </w:tcPr>
          <w:p w:rsidRPr="009D16BE" w:rsidR="005B1764" w:rsidRDefault="005B1764" w14:paraId="4F6ED89D" w14:textId="77777777">
            <w:pPr>
              <w:spacing w:before="0"/>
              <w:rPr>
                <w:rFonts w:eastAsia="Times New Roman" w:cstheme="minorHAnsi"/>
                <w:color w:val="FFFFFF"/>
                <w:lang w:val="en-US"/>
              </w:rPr>
            </w:pPr>
            <w:r w:rsidRPr="009D16BE">
              <w:rPr>
                <w:rFonts w:eastAsia="Times New Roman" w:cstheme="minorHAnsi"/>
                <w:color w:val="FFFFFF"/>
                <w:lang w:val="en-US"/>
              </w:rPr>
              <w:t>% loaded successfully</w:t>
            </w:r>
          </w:p>
        </w:tc>
        <w:tc>
          <w:tcPr>
            <w:tcW w:w="1559" w:type="dxa"/>
            <w:gridSpan w:val="2"/>
            <w:shd w:val="clear" w:color="000000" w:fill="000000"/>
            <w:noWrap/>
            <w:hideMark/>
            <w:tcPrChange w:author="Deepakkumar Tiwari" w:date="2019-11-14T02:10:00Z" w:id="473">
              <w:tcPr>
                <w:tcW w:w="1260" w:type="dxa"/>
                <w:shd w:val="clear" w:color="000000" w:fill="000000"/>
                <w:noWrap/>
                <w:hideMark/>
              </w:tcPr>
            </w:tcPrChange>
          </w:tcPr>
          <w:p w:rsidRPr="009D16BE" w:rsidR="005B1764" w:rsidRDefault="005B1764" w14:paraId="6A78E65C" w14:textId="0DE148E8">
            <w:pPr>
              <w:spacing w:before="0"/>
              <w:rPr>
                <w:rFonts w:eastAsia="Times New Roman" w:cstheme="minorHAnsi"/>
                <w:color w:val="FFFFFF"/>
                <w:lang w:val="en-US"/>
              </w:rPr>
            </w:pPr>
            <w:r w:rsidRPr="009D16BE">
              <w:rPr>
                <w:rFonts w:eastAsia="Times New Roman" w:cstheme="minorHAnsi"/>
                <w:color w:val="FFFFFF"/>
                <w:lang w:val="en-US"/>
              </w:rPr>
              <w:t>Error Record Count</w:t>
            </w:r>
            <w:ins w:author="Deepakkumar Tiwari" w:date="2019-11-14T01:42:00Z" w:id="474">
              <w:r>
                <w:rPr>
                  <w:rFonts w:eastAsia="Times New Roman" w:cstheme="minorHAnsi"/>
                  <w:color w:val="FFFFFF"/>
                  <w:lang w:val="en-US"/>
                </w:rPr>
                <w:t xml:space="preserve"> (Eliminated data)</w:t>
              </w:r>
            </w:ins>
          </w:p>
        </w:tc>
        <w:tc>
          <w:tcPr>
            <w:tcW w:w="1134" w:type="dxa"/>
            <w:shd w:val="clear" w:color="000000" w:fill="000000"/>
            <w:noWrap/>
            <w:hideMark/>
            <w:tcPrChange w:author="Deepakkumar Tiwari" w:date="2019-11-14T02:10:00Z" w:id="475">
              <w:tcPr>
                <w:tcW w:w="1259" w:type="dxa"/>
                <w:shd w:val="clear" w:color="000000" w:fill="000000"/>
                <w:noWrap/>
                <w:hideMark/>
              </w:tcPr>
            </w:tcPrChange>
          </w:tcPr>
          <w:p w:rsidRPr="009D16BE" w:rsidR="005B1764" w:rsidRDefault="005B1764" w14:paraId="3B2A43C5" w14:textId="77777777">
            <w:pPr>
              <w:spacing w:before="0"/>
              <w:rPr>
                <w:rFonts w:eastAsia="Times New Roman" w:cstheme="minorHAnsi"/>
                <w:color w:val="FFFFFF"/>
                <w:lang w:val="en-US"/>
              </w:rPr>
            </w:pPr>
            <w:r w:rsidRPr="009D16BE">
              <w:rPr>
                <w:rFonts w:eastAsia="Times New Roman" w:cstheme="minorHAnsi"/>
                <w:color w:val="FFFFFF"/>
                <w:lang w:val="en-US"/>
              </w:rPr>
              <w:t>Error record %</w:t>
            </w:r>
          </w:p>
        </w:tc>
        <w:tc>
          <w:tcPr>
            <w:tcW w:w="1871" w:type="dxa"/>
            <w:shd w:val="clear" w:color="000000" w:fill="000000"/>
            <w:tcPrChange w:author="Deepakkumar Tiwari" w:date="2019-11-14T02:10:00Z" w:id="476">
              <w:tcPr>
                <w:tcW w:w="1260" w:type="dxa"/>
                <w:shd w:val="clear" w:color="000000" w:fill="000000"/>
              </w:tcPr>
            </w:tcPrChange>
          </w:tcPr>
          <w:p w:rsidRPr="009D16BE" w:rsidR="005B1764" w:rsidRDefault="005B1764" w14:paraId="57F0ED42" w14:textId="6DE2DF9E">
            <w:pPr>
              <w:spacing w:before="0"/>
              <w:rPr>
                <w:ins w:author="Deepakkumar Tiwari" w:date="2019-11-14T01:43:00Z" w:id="477"/>
                <w:rFonts w:eastAsia="Times New Roman" w:cstheme="minorHAnsi"/>
                <w:color w:val="FFFFFF"/>
                <w:lang w:val="en-US"/>
              </w:rPr>
            </w:pPr>
            <w:ins w:author="Deepakkumar Tiwari" w:date="2019-11-14T01:43:00Z" w:id="478">
              <w:r w:rsidRPr="009D16BE">
                <w:rPr>
                  <w:rFonts w:eastAsia="Times New Roman" w:cstheme="minorHAnsi"/>
                  <w:color w:val="FFFFFF"/>
                  <w:lang w:val="en-US"/>
                </w:rPr>
                <w:t>Error Record Count</w:t>
              </w:r>
              <w:r>
                <w:rPr>
                  <w:rFonts w:eastAsia="Times New Roman" w:cstheme="minorHAnsi"/>
                  <w:color w:val="FFFFFF"/>
                  <w:lang w:val="en-US"/>
                </w:rPr>
                <w:t xml:space="preserve"> (</w:t>
              </w:r>
            </w:ins>
            <w:ins w:author="Deepakkumar Tiwari" w:date="2019-11-14T01:47:00Z" w:id="479">
              <w:r w:rsidR="00E07B22">
                <w:rPr>
                  <w:rFonts w:eastAsia="Times New Roman" w:cstheme="minorHAnsi"/>
                  <w:color w:val="FFFFFF"/>
                  <w:lang w:val="en-US"/>
                </w:rPr>
                <w:t xml:space="preserve"> </w:t>
              </w:r>
            </w:ins>
            <w:ins w:author="Deepakkumar Tiwari" w:date="2019-11-14T01:43:00Z" w:id="480">
              <w:r>
                <w:rPr>
                  <w:rFonts w:eastAsia="Times New Roman" w:cstheme="minorHAnsi"/>
                  <w:color w:val="FFFFFF"/>
                  <w:lang w:val="en-US"/>
                </w:rPr>
                <w:t>No data elimination)</w:t>
              </w:r>
            </w:ins>
          </w:p>
        </w:tc>
      </w:tr>
      <w:tr w:rsidRPr="009D16BE" w:rsidR="00E07B22" w:rsidTr="00F87546" w14:paraId="332E53B1" w14:textId="50CAED71">
        <w:trPr>
          <w:trHeight w:val="206"/>
          <w:trPrChange w:author="Deepakkumar Tiwari" w:date="2019-11-14T02:10:00Z" w:id="481">
            <w:trPr>
              <w:trHeight w:val="206"/>
            </w:trPr>
          </w:trPrChange>
        </w:trPr>
        <w:tc>
          <w:tcPr>
            <w:tcW w:w="988" w:type="dxa"/>
            <w:shd w:val="clear" w:color="000000" w:fill="000000"/>
            <w:tcPrChange w:author="Deepakkumar Tiwari" w:date="2019-11-14T02:10:00Z" w:id="482">
              <w:tcPr>
                <w:tcW w:w="988" w:type="dxa"/>
                <w:shd w:val="clear" w:color="000000" w:fill="000000"/>
              </w:tcPr>
            </w:tcPrChange>
          </w:tcPr>
          <w:p w:rsidRPr="009D16BE" w:rsidR="005B1764" w:rsidRDefault="005B1764" w14:paraId="6640DC79" w14:textId="77777777">
            <w:pPr>
              <w:spacing w:before="0"/>
              <w:rPr>
                <w:rFonts w:eastAsia="Times New Roman" w:cstheme="minorHAnsi"/>
                <w:color w:val="FFFFFF"/>
                <w:lang w:val="en-US"/>
              </w:rPr>
            </w:pPr>
          </w:p>
        </w:tc>
        <w:tc>
          <w:tcPr>
            <w:tcW w:w="1531" w:type="dxa"/>
            <w:shd w:val="clear" w:color="000000" w:fill="000000"/>
            <w:noWrap/>
            <w:tcPrChange w:author="Deepakkumar Tiwari" w:date="2019-11-14T02:10:00Z" w:id="483">
              <w:tcPr>
                <w:tcW w:w="1531" w:type="dxa"/>
                <w:shd w:val="clear" w:color="000000" w:fill="000000"/>
                <w:noWrap/>
              </w:tcPr>
            </w:tcPrChange>
          </w:tcPr>
          <w:p w:rsidRPr="009D16BE" w:rsidR="005B1764" w:rsidRDefault="005B1764" w14:paraId="6156EBFE" w14:textId="77777777">
            <w:pPr>
              <w:spacing w:before="0"/>
              <w:rPr>
                <w:rFonts w:eastAsia="Times New Roman" w:cstheme="minorHAnsi"/>
                <w:color w:val="FFFFFF"/>
                <w:sz w:val="12"/>
                <w:lang w:val="en-US"/>
              </w:rPr>
            </w:pPr>
            <w:r w:rsidRPr="009D16BE">
              <w:rPr>
                <w:rFonts w:eastAsia="Times New Roman" w:cstheme="minorHAnsi"/>
                <w:color w:val="FFFFFF"/>
                <w:sz w:val="12"/>
                <w:lang w:val="en-US"/>
              </w:rPr>
              <w:t>Stage table name</w:t>
            </w:r>
          </w:p>
        </w:tc>
        <w:tc>
          <w:tcPr>
            <w:tcW w:w="878" w:type="dxa"/>
            <w:shd w:val="clear" w:color="000000" w:fill="000000"/>
            <w:noWrap/>
            <w:tcPrChange w:author="Deepakkumar Tiwari" w:date="2019-11-14T02:10:00Z" w:id="484">
              <w:tcPr>
                <w:tcW w:w="878" w:type="dxa"/>
                <w:shd w:val="clear" w:color="000000" w:fill="000000"/>
                <w:noWrap/>
              </w:tcPr>
            </w:tcPrChange>
          </w:tcPr>
          <w:p w:rsidRPr="009D16BE" w:rsidR="005B1764" w:rsidRDefault="005B1764" w14:paraId="5EA8478A" w14:textId="77777777">
            <w:pPr>
              <w:spacing w:before="0"/>
              <w:rPr>
                <w:rFonts w:eastAsia="Times New Roman" w:cstheme="minorHAnsi"/>
                <w:color w:val="FFFFFF"/>
                <w:sz w:val="12"/>
                <w:lang w:val="en-US"/>
              </w:rPr>
            </w:pPr>
            <w:r w:rsidRPr="009D16BE">
              <w:rPr>
                <w:rFonts w:eastAsia="Times New Roman" w:cstheme="minorHAnsi"/>
                <w:color w:val="FFFFFF"/>
                <w:sz w:val="12"/>
                <w:lang w:val="en-US"/>
              </w:rPr>
              <w:t>Landing table count after application of all filter criteria</w:t>
            </w:r>
          </w:p>
        </w:tc>
        <w:tc>
          <w:tcPr>
            <w:tcW w:w="851" w:type="dxa"/>
            <w:shd w:val="clear" w:color="000000" w:fill="000000"/>
            <w:noWrap/>
            <w:tcPrChange w:author="Deepakkumar Tiwari" w:date="2019-11-14T02:10:00Z" w:id="485">
              <w:tcPr>
                <w:tcW w:w="1641" w:type="dxa"/>
                <w:shd w:val="clear" w:color="000000" w:fill="000000"/>
                <w:noWrap/>
              </w:tcPr>
            </w:tcPrChange>
          </w:tcPr>
          <w:p w:rsidRPr="009D16BE" w:rsidR="005B1764" w:rsidRDefault="005B1764" w14:paraId="78CD51EB" w14:textId="77777777">
            <w:pPr>
              <w:spacing w:before="0"/>
              <w:rPr>
                <w:rFonts w:eastAsia="Times New Roman" w:cstheme="minorHAnsi"/>
                <w:color w:val="FFFFFF"/>
                <w:sz w:val="12"/>
                <w:lang w:val="en-US"/>
              </w:rPr>
            </w:pPr>
            <w:r w:rsidRPr="009D16BE">
              <w:rPr>
                <w:rFonts w:eastAsia="Times New Roman" w:cstheme="minorHAnsi"/>
                <w:color w:val="FFFFFF"/>
                <w:sz w:val="12"/>
                <w:lang w:val="en-US"/>
              </w:rPr>
              <w:t>Final Target Row count in staging tables</w:t>
            </w:r>
          </w:p>
        </w:tc>
        <w:tc>
          <w:tcPr>
            <w:tcW w:w="1276" w:type="dxa"/>
            <w:shd w:val="clear" w:color="000000" w:fill="000000"/>
            <w:noWrap/>
            <w:tcPrChange w:author="Deepakkumar Tiwari" w:date="2019-11-14T02:10:00Z" w:id="486">
              <w:tcPr>
                <w:tcW w:w="1259" w:type="dxa"/>
                <w:shd w:val="clear" w:color="000000" w:fill="000000"/>
                <w:noWrap/>
              </w:tcPr>
            </w:tcPrChange>
          </w:tcPr>
          <w:p w:rsidRPr="009D16BE" w:rsidR="005B1764" w:rsidRDefault="005B1764" w14:paraId="77CCADF0" w14:textId="77777777">
            <w:pPr>
              <w:spacing w:before="0"/>
              <w:rPr>
                <w:rFonts w:eastAsia="Times New Roman" w:cstheme="minorHAnsi"/>
                <w:color w:val="FFFFFF"/>
                <w:sz w:val="12"/>
                <w:lang w:val="en-US"/>
              </w:rPr>
            </w:pPr>
            <w:r w:rsidRPr="009D16BE">
              <w:rPr>
                <w:rFonts w:eastAsia="Times New Roman" w:cstheme="minorHAnsi"/>
                <w:color w:val="FFFFFF"/>
                <w:sz w:val="12"/>
                <w:lang w:val="en-US"/>
              </w:rPr>
              <w:t>Records loaded successfully in Staging area</w:t>
            </w:r>
          </w:p>
        </w:tc>
        <w:tc>
          <w:tcPr>
            <w:tcW w:w="1559" w:type="dxa"/>
            <w:gridSpan w:val="2"/>
            <w:shd w:val="clear" w:color="000000" w:fill="000000"/>
            <w:noWrap/>
            <w:tcPrChange w:author="Deepakkumar Tiwari" w:date="2019-11-14T02:10:00Z" w:id="487">
              <w:tcPr>
                <w:tcW w:w="1260" w:type="dxa"/>
                <w:shd w:val="clear" w:color="000000" w:fill="000000"/>
                <w:noWrap/>
              </w:tcPr>
            </w:tcPrChange>
          </w:tcPr>
          <w:p w:rsidRPr="009D16BE" w:rsidR="005B1764" w:rsidRDefault="005B1764" w14:paraId="0239BCEA" w14:textId="2048894D">
            <w:pPr>
              <w:spacing w:before="0"/>
              <w:rPr>
                <w:rFonts w:eastAsia="Times New Roman" w:cstheme="minorHAnsi"/>
                <w:color w:val="FFFFFF"/>
                <w:sz w:val="12"/>
                <w:lang w:val="en-US"/>
              </w:rPr>
            </w:pPr>
            <w:r w:rsidRPr="009D16BE">
              <w:rPr>
                <w:rFonts w:eastAsia="Times New Roman" w:cstheme="minorHAnsi"/>
                <w:color w:val="FFFFFF"/>
                <w:sz w:val="12"/>
                <w:lang w:val="en-US"/>
              </w:rPr>
              <w:t xml:space="preserve">Error records </w:t>
            </w:r>
            <w:del w:author="Deepakkumar Tiwari" w:date="2019-11-14T01:57:00Z" w:id="488">
              <w:r w:rsidRPr="009D16BE" w:rsidDel="00966469">
                <w:rPr>
                  <w:rFonts w:eastAsia="Times New Roman" w:cstheme="minorHAnsi"/>
                  <w:color w:val="FFFFFF"/>
                  <w:sz w:val="12"/>
                  <w:lang w:val="en-US"/>
                </w:rPr>
                <w:delText>which can include lookup failures as well</w:delText>
              </w:r>
            </w:del>
            <w:ins w:author="Deepakkumar Tiwari" w:date="2019-11-14T01:57:00Z" w:id="489">
              <w:r w:rsidR="00966469">
                <w:rPr>
                  <w:rFonts w:eastAsia="Times New Roman" w:cstheme="minorHAnsi"/>
                  <w:color w:val="FFFFFF"/>
                  <w:sz w:val="12"/>
                  <w:lang w:val="en-US"/>
                </w:rPr>
                <w:t>that resulted in data elimination</w:t>
              </w:r>
            </w:ins>
          </w:p>
        </w:tc>
        <w:tc>
          <w:tcPr>
            <w:tcW w:w="1134" w:type="dxa"/>
            <w:shd w:val="clear" w:color="000000" w:fill="000000"/>
            <w:noWrap/>
            <w:tcPrChange w:author="Deepakkumar Tiwari" w:date="2019-11-14T02:10:00Z" w:id="490">
              <w:tcPr>
                <w:tcW w:w="1259" w:type="dxa"/>
                <w:shd w:val="clear" w:color="000000" w:fill="000000"/>
                <w:noWrap/>
              </w:tcPr>
            </w:tcPrChange>
          </w:tcPr>
          <w:p w:rsidRPr="009D16BE" w:rsidR="005B1764" w:rsidRDefault="005B1764" w14:paraId="7C10FFB2" w14:textId="77777777">
            <w:pPr>
              <w:spacing w:before="0"/>
              <w:rPr>
                <w:rFonts w:eastAsia="Times New Roman" w:cstheme="minorHAnsi"/>
                <w:color w:val="FFFFFF"/>
                <w:sz w:val="12"/>
                <w:lang w:val="en-US"/>
              </w:rPr>
            </w:pPr>
            <w:r w:rsidRPr="009D16BE">
              <w:rPr>
                <w:rFonts w:eastAsia="Times New Roman" w:cstheme="minorHAnsi"/>
                <w:color w:val="FFFFFF"/>
                <w:sz w:val="12"/>
                <w:lang w:val="en-US"/>
              </w:rPr>
              <w:t>Error percentage</w:t>
            </w:r>
          </w:p>
        </w:tc>
        <w:tc>
          <w:tcPr>
            <w:tcW w:w="1871" w:type="dxa"/>
            <w:shd w:val="clear" w:color="000000" w:fill="000000"/>
            <w:tcPrChange w:author="Deepakkumar Tiwari" w:date="2019-11-14T02:10:00Z" w:id="491">
              <w:tcPr>
                <w:tcW w:w="1260" w:type="dxa"/>
                <w:shd w:val="clear" w:color="000000" w:fill="000000"/>
              </w:tcPr>
            </w:tcPrChange>
          </w:tcPr>
          <w:p w:rsidRPr="009D16BE" w:rsidR="005B1764" w:rsidRDefault="00966469" w14:paraId="1403FA8B" w14:textId="77AF88EB">
            <w:pPr>
              <w:spacing w:before="0"/>
              <w:rPr>
                <w:ins w:author="Deepakkumar Tiwari" w:date="2019-11-14T01:43:00Z" w:id="492"/>
                <w:rFonts w:eastAsia="Times New Roman" w:cstheme="minorHAnsi"/>
                <w:color w:val="FFFFFF"/>
                <w:sz w:val="12"/>
                <w:lang w:val="en-US"/>
              </w:rPr>
            </w:pPr>
            <w:ins w:author="Deepakkumar Tiwari" w:date="2019-11-14T01:56:00Z" w:id="493">
              <w:r>
                <w:rPr>
                  <w:rFonts w:eastAsia="Times New Roman" w:cstheme="minorHAnsi"/>
                  <w:color w:val="FFFFFF"/>
                  <w:sz w:val="12"/>
                  <w:lang w:val="en-US"/>
                </w:rPr>
                <w:t>Error identified during QC validation</w:t>
              </w:r>
            </w:ins>
          </w:p>
        </w:tc>
      </w:tr>
      <w:tr w:rsidRPr="009D16BE" w:rsidR="00E07B22" w:rsidTr="00F87546" w14:paraId="011A230D" w14:textId="77AF6EF3">
        <w:trPr>
          <w:trHeight w:val="206"/>
          <w:trPrChange w:author="Deepakkumar Tiwari" w:date="2019-11-14T02:10:00Z" w:id="494">
            <w:trPr>
              <w:trHeight w:val="206"/>
            </w:trPr>
          </w:trPrChange>
        </w:trPr>
        <w:tc>
          <w:tcPr>
            <w:tcW w:w="988" w:type="dxa"/>
            <w:tcPrChange w:author="Deepakkumar Tiwari" w:date="2019-11-14T02:10:00Z" w:id="495">
              <w:tcPr>
                <w:tcW w:w="988" w:type="dxa"/>
              </w:tcPr>
            </w:tcPrChange>
          </w:tcPr>
          <w:p w:rsidRPr="009D16BE" w:rsidR="005B1764" w:rsidRDefault="005B1764" w14:paraId="134D79CE" w14:textId="77777777">
            <w:pPr>
              <w:spacing w:before="0"/>
              <w:rPr>
                <w:rFonts w:eastAsia="Times New Roman" w:cstheme="minorHAnsi"/>
                <w:color w:val="000000"/>
                <w:lang w:val="en-US"/>
              </w:rPr>
            </w:pPr>
            <w:r w:rsidRPr="009D16BE">
              <w:rPr>
                <w:rFonts w:eastAsia="Times New Roman" w:cstheme="minorHAnsi"/>
                <w:color w:val="000000"/>
                <w:lang w:val="en-US"/>
              </w:rPr>
              <w:t>HR-AU</w:t>
            </w:r>
          </w:p>
        </w:tc>
        <w:tc>
          <w:tcPr>
            <w:tcW w:w="1531" w:type="dxa"/>
            <w:shd w:val="clear" w:color="auto" w:fill="auto"/>
            <w:noWrap/>
            <w:hideMark/>
            <w:tcPrChange w:author="Deepakkumar Tiwari" w:date="2019-11-14T02:10:00Z" w:id="496">
              <w:tcPr>
                <w:tcW w:w="1531" w:type="dxa"/>
                <w:shd w:val="clear" w:color="auto" w:fill="auto"/>
                <w:noWrap/>
                <w:vAlign w:val="bottom"/>
                <w:hideMark/>
              </w:tcPr>
            </w:tcPrChange>
          </w:tcPr>
          <w:p w:rsidRPr="009D16BE" w:rsidR="005B1764" w:rsidRDefault="005B1764" w14:paraId="1E4698C6" w14:textId="7C387006">
            <w:pPr>
              <w:spacing w:before="0"/>
              <w:rPr>
                <w:rFonts w:eastAsia="Times New Roman" w:cstheme="minorHAnsi"/>
                <w:color w:val="000000"/>
                <w:lang w:val="en-US"/>
              </w:rPr>
            </w:pPr>
            <w:r w:rsidRPr="009D16BE">
              <w:rPr>
                <w:rFonts w:eastAsia="Times New Roman" w:cstheme="minorHAnsi"/>
                <w:color w:val="000000"/>
                <w:lang w:val="en-US"/>
              </w:rPr>
              <w:t>A</w:t>
            </w:r>
            <w:r>
              <w:rPr>
                <w:rFonts w:eastAsia="Times New Roman" w:cstheme="minorHAnsi"/>
                <w:color w:val="000000"/>
                <w:lang w:val="en-US"/>
              </w:rPr>
              <w:t>PPLICANTS</w:t>
            </w:r>
          </w:p>
        </w:tc>
        <w:tc>
          <w:tcPr>
            <w:tcW w:w="878" w:type="dxa"/>
            <w:shd w:val="clear" w:color="auto" w:fill="auto"/>
            <w:noWrap/>
            <w:hideMark/>
            <w:tcPrChange w:author="Deepakkumar Tiwari" w:date="2019-11-14T02:10:00Z" w:id="497">
              <w:tcPr>
                <w:tcW w:w="878" w:type="dxa"/>
                <w:shd w:val="clear" w:color="auto" w:fill="auto"/>
                <w:noWrap/>
                <w:vAlign w:val="bottom"/>
                <w:hideMark/>
              </w:tcPr>
            </w:tcPrChange>
          </w:tcPr>
          <w:p w:rsidRPr="009D16BE" w:rsidR="005B1764" w:rsidRDefault="005B1764" w14:paraId="155F9B9B" w14:textId="77777777">
            <w:pPr>
              <w:spacing w:before="0"/>
              <w:rPr>
                <w:rFonts w:eastAsia="Times New Roman" w:cstheme="minorHAnsi"/>
                <w:color w:val="000000"/>
                <w:lang w:val="en-US"/>
              </w:rPr>
              <w:pPrChange w:author="Deepakkumar Tiwari" w:date="2019-11-14T02:10:00Z" w:id="498">
                <w:pPr>
                  <w:spacing w:before="0"/>
                  <w:jc w:val="right"/>
                </w:pPr>
              </w:pPrChange>
            </w:pPr>
            <w:r w:rsidRPr="009D16BE">
              <w:rPr>
                <w:rFonts w:eastAsia="Times New Roman" w:cstheme="minorHAnsi"/>
                <w:color w:val="000000"/>
                <w:lang w:val="en-US"/>
              </w:rPr>
              <w:t>500</w:t>
            </w:r>
          </w:p>
        </w:tc>
        <w:tc>
          <w:tcPr>
            <w:tcW w:w="851" w:type="dxa"/>
            <w:shd w:val="clear" w:color="auto" w:fill="auto"/>
            <w:noWrap/>
            <w:hideMark/>
            <w:tcPrChange w:author="Deepakkumar Tiwari" w:date="2019-11-14T02:10:00Z" w:id="499">
              <w:tcPr>
                <w:tcW w:w="1641" w:type="dxa"/>
                <w:shd w:val="clear" w:color="auto" w:fill="auto"/>
                <w:noWrap/>
                <w:vAlign w:val="bottom"/>
                <w:hideMark/>
              </w:tcPr>
            </w:tcPrChange>
          </w:tcPr>
          <w:p w:rsidRPr="009D16BE" w:rsidR="005B1764" w:rsidRDefault="005B1764" w14:paraId="0FE13B37" w14:textId="77777777">
            <w:pPr>
              <w:spacing w:before="0"/>
              <w:rPr>
                <w:rFonts w:eastAsia="Times New Roman" w:cstheme="minorHAnsi"/>
                <w:color w:val="000000"/>
                <w:lang w:val="en-US"/>
              </w:rPr>
              <w:pPrChange w:author="Deepakkumar Tiwari" w:date="2019-11-14T02:10:00Z" w:id="500">
                <w:pPr>
                  <w:spacing w:before="0"/>
                  <w:jc w:val="right"/>
                </w:pPr>
              </w:pPrChange>
            </w:pPr>
            <w:r w:rsidRPr="009D16BE">
              <w:rPr>
                <w:rFonts w:eastAsia="Times New Roman" w:cstheme="minorHAnsi"/>
                <w:color w:val="000000"/>
                <w:lang w:val="en-US"/>
              </w:rPr>
              <w:t>200</w:t>
            </w:r>
          </w:p>
        </w:tc>
        <w:tc>
          <w:tcPr>
            <w:tcW w:w="2049" w:type="dxa"/>
            <w:gridSpan w:val="2"/>
            <w:shd w:val="clear" w:color="auto" w:fill="auto"/>
            <w:noWrap/>
            <w:hideMark/>
            <w:tcPrChange w:author="Deepakkumar Tiwari" w:date="2019-11-14T02:10:00Z" w:id="501">
              <w:tcPr>
                <w:tcW w:w="1259" w:type="dxa"/>
                <w:shd w:val="clear" w:color="auto" w:fill="auto"/>
                <w:noWrap/>
                <w:vAlign w:val="bottom"/>
                <w:hideMark/>
              </w:tcPr>
            </w:tcPrChange>
          </w:tcPr>
          <w:p w:rsidRPr="009D16BE" w:rsidR="005B1764" w:rsidRDefault="005B1764" w14:paraId="4EA95F68" w14:textId="77777777">
            <w:pPr>
              <w:spacing w:before="0"/>
              <w:rPr>
                <w:rFonts w:eastAsia="Times New Roman" w:cstheme="minorHAnsi"/>
                <w:color w:val="000000"/>
                <w:lang w:val="en-US"/>
              </w:rPr>
              <w:pPrChange w:author="Deepakkumar Tiwari" w:date="2019-11-14T02:10:00Z" w:id="502">
                <w:pPr>
                  <w:spacing w:before="0"/>
                  <w:jc w:val="right"/>
                </w:pPr>
              </w:pPrChange>
            </w:pPr>
            <w:r w:rsidRPr="009D16BE">
              <w:rPr>
                <w:rFonts w:eastAsia="Times New Roman" w:cstheme="minorHAnsi"/>
                <w:color w:val="000000"/>
                <w:lang w:val="en-US"/>
              </w:rPr>
              <w:t>40%</w:t>
            </w:r>
          </w:p>
        </w:tc>
        <w:tc>
          <w:tcPr>
            <w:tcW w:w="786" w:type="dxa"/>
            <w:shd w:val="clear" w:color="auto" w:fill="auto"/>
            <w:noWrap/>
            <w:hideMark/>
            <w:tcPrChange w:author="Deepakkumar Tiwari" w:date="2019-11-14T02:10:00Z" w:id="503">
              <w:tcPr>
                <w:tcW w:w="1260" w:type="dxa"/>
                <w:shd w:val="clear" w:color="auto" w:fill="auto"/>
                <w:noWrap/>
                <w:vAlign w:val="bottom"/>
                <w:hideMark/>
              </w:tcPr>
            </w:tcPrChange>
          </w:tcPr>
          <w:p w:rsidRPr="009D16BE" w:rsidR="005B1764" w:rsidRDefault="005B1764" w14:paraId="52BDFBFC" w14:textId="77777777">
            <w:pPr>
              <w:spacing w:before="0"/>
              <w:rPr>
                <w:rFonts w:eastAsia="Times New Roman" w:cstheme="minorHAnsi"/>
                <w:color w:val="000000"/>
                <w:lang w:val="en-US"/>
              </w:rPr>
              <w:pPrChange w:author="Deepakkumar Tiwari" w:date="2019-11-14T02:10:00Z" w:id="504">
                <w:pPr>
                  <w:spacing w:before="0"/>
                  <w:jc w:val="right"/>
                </w:pPr>
              </w:pPrChange>
            </w:pPr>
            <w:r w:rsidRPr="009D16BE">
              <w:rPr>
                <w:rFonts w:eastAsia="Times New Roman" w:cstheme="minorHAnsi"/>
                <w:color w:val="000000"/>
                <w:lang w:val="en-US"/>
              </w:rPr>
              <w:t>300</w:t>
            </w:r>
          </w:p>
        </w:tc>
        <w:tc>
          <w:tcPr>
            <w:tcW w:w="1134" w:type="dxa"/>
            <w:shd w:val="clear" w:color="auto" w:fill="auto"/>
            <w:noWrap/>
            <w:hideMark/>
            <w:tcPrChange w:author="Deepakkumar Tiwari" w:date="2019-11-14T02:10:00Z" w:id="505">
              <w:tcPr>
                <w:tcW w:w="1259" w:type="dxa"/>
                <w:shd w:val="clear" w:color="auto" w:fill="auto"/>
                <w:noWrap/>
                <w:vAlign w:val="bottom"/>
                <w:hideMark/>
              </w:tcPr>
            </w:tcPrChange>
          </w:tcPr>
          <w:p w:rsidRPr="009D16BE" w:rsidR="005B1764" w:rsidRDefault="005B1764" w14:paraId="5D78DF44" w14:textId="77777777">
            <w:pPr>
              <w:spacing w:before="0"/>
              <w:rPr>
                <w:rFonts w:eastAsia="Times New Roman" w:cstheme="minorHAnsi"/>
                <w:color w:val="000000"/>
                <w:lang w:val="en-US"/>
              </w:rPr>
              <w:pPrChange w:author="Deepakkumar Tiwari" w:date="2019-11-14T02:10:00Z" w:id="506">
                <w:pPr>
                  <w:spacing w:before="0"/>
                  <w:jc w:val="right"/>
                </w:pPr>
              </w:pPrChange>
            </w:pPr>
            <w:r w:rsidRPr="009D16BE">
              <w:rPr>
                <w:rFonts w:eastAsia="Times New Roman" w:cstheme="minorHAnsi"/>
                <w:color w:val="000000"/>
                <w:lang w:val="en-US"/>
              </w:rPr>
              <w:t>60%</w:t>
            </w:r>
          </w:p>
        </w:tc>
        <w:tc>
          <w:tcPr>
            <w:tcW w:w="1871" w:type="dxa"/>
            <w:tcPrChange w:author="Deepakkumar Tiwari" w:date="2019-11-14T02:10:00Z" w:id="507">
              <w:tcPr>
                <w:tcW w:w="1260" w:type="dxa"/>
              </w:tcPr>
            </w:tcPrChange>
          </w:tcPr>
          <w:p w:rsidRPr="009D16BE" w:rsidR="005B1764" w:rsidRDefault="00966469" w14:paraId="204052EB" w14:textId="04D3FDFF">
            <w:pPr>
              <w:spacing w:before="0"/>
              <w:rPr>
                <w:ins w:author="Deepakkumar Tiwari" w:date="2019-11-14T01:43:00Z" w:id="508"/>
                <w:rFonts w:eastAsia="Times New Roman" w:cstheme="minorHAnsi"/>
                <w:color w:val="000000"/>
                <w:lang w:val="en-US"/>
              </w:rPr>
              <w:pPrChange w:author="Deepakkumar Tiwari" w:date="2019-11-14T02:10:00Z" w:id="509">
                <w:pPr>
                  <w:spacing w:before="0"/>
                  <w:jc w:val="right"/>
                </w:pPr>
              </w:pPrChange>
            </w:pPr>
            <w:ins w:author="Deepakkumar Tiwari" w:date="2019-11-14T01:55:00Z" w:id="510">
              <w:r>
                <w:rPr>
                  <w:rFonts w:eastAsia="Times New Roman" w:cstheme="minorHAnsi"/>
                  <w:color w:val="000000"/>
                  <w:lang w:val="en-US"/>
                </w:rPr>
                <w:t>100</w:t>
              </w:r>
            </w:ins>
          </w:p>
        </w:tc>
      </w:tr>
      <w:tr w:rsidRPr="009D16BE" w:rsidR="00E07B22" w:rsidTr="00F87546" w14:paraId="16FE014A" w14:textId="5EB9D7E9">
        <w:trPr>
          <w:trHeight w:val="206"/>
          <w:trPrChange w:author="Deepakkumar Tiwari" w:date="2019-11-14T02:10:00Z" w:id="511">
            <w:trPr>
              <w:trHeight w:val="206"/>
            </w:trPr>
          </w:trPrChange>
        </w:trPr>
        <w:tc>
          <w:tcPr>
            <w:tcW w:w="988" w:type="dxa"/>
            <w:tcPrChange w:author="Deepakkumar Tiwari" w:date="2019-11-14T02:10:00Z" w:id="512">
              <w:tcPr>
                <w:tcW w:w="988" w:type="dxa"/>
              </w:tcPr>
            </w:tcPrChange>
          </w:tcPr>
          <w:p w:rsidRPr="009D16BE" w:rsidR="005B1764" w:rsidRDefault="005B1764" w14:paraId="62BF5A0D" w14:textId="77777777">
            <w:pPr>
              <w:spacing w:before="0"/>
              <w:rPr>
                <w:rFonts w:eastAsia="Times New Roman" w:cstheme="minorHAnsi"/>
                <w:color w:val="000000"/>
                <w:lang w:val="en-US"/>
              </w:rPr>
            </w:pPr>
            <w:r w:rsidRPr="009D16BE">
              <w:rPr>
                <w:rFonts w:eastAsia="Times New Roman" w:cstheme="minorHAnsi"/>
                <w:color w:val="000000"/>
                <w:lang w:val="en-US"/>
              </w:rPr>
              <w:t>HR-AU</w:t>
            </w:r>
          </w:p>
        </w:tc>
        <w:tc>
          <w:tcPr>
            <w:tcW w:w="1531" w:type="dxa"/>
            <w:shd w:val="clear" w:color="auto" w:fill="auto"/>
            <w:noWrap/>
            <w:hideMark/>
            <w:tcPrChange w:author="Deepakkumar Tiwari" w:date="2019-11-14T02:10:00Z" w:id="513">
              <w:tcPr>
                <w:tcW w:w="1531" w:type="dxa"/>
                <w:shd w:val="clear" w:color="auto" w:fill="auto"/>
                <w:noWrap/>
                <w:vAlign w:val="bottom"/>
                <w:hideMark/>
              </w:tcPr>
            </w:tcPrChange>
          </w:tcPr>
          <w:p w:rsidRPr="009D16BE" w:rsidR="005B1764" w:rsidRDefault="005B1764" w14:paraId="61EE84A1" w14:textId="1767B2B7">
            <w:pPr>
              <w:spacing w:before="0"/>
              <w:rPr>
                <w:rFonts w:eastAsia="Times New Roman" w:cstheme="minorHAnsi"/>
                <w:color w:val="000000"/>
                <w:lang w:val="en-US"/>
              </w:rPr>
            </w:pPr>
            <w:r>
              <w:rPr>
                <w:rFonts w:eastAsia="Times New Roman" w:cstheme="minorHAnsi"/>
                <w:color w:val="000000"/>
                <w:lang w:val="en-US"/>
              </w:rPr>
              <w:t>CREATE POSITION</w:t>
            </w:r>
          </w:p>
        </w:tc>
        <w:tc>
          <w:tcPr>
            <w:tcW w:w="878" w:type="dxa"/>
            <w:shd w:val="clear" w:color="auto" w:fill="auto"/>
            <w:noWrap/>
            <w:hideMark/>
            <w:tcPrChange w:author="Deepakkumar Tiwari" w:date="2019-11-14T02:10:00Z" w:id="514">
              <w:tcPr>
                <w:tcW w:w="878" w:type="dxa"/>
                <w:shd w:val="clear" w:color="auto" w:fill="auto"/>
                <w:noWrap/>
                <w:vAlign w:val="bottom"/>
                <w:hideMark/>
              </w:tcPr>
            </w:tcPrChange>
          </w:tcPr>
          <w:p w:rsidRPr="009D16BE" w:rsidR="005B1764" w:rsidRDefault="005B1764" w14:paraId="16630CFA" w14:textId="77777777">
            <w:pPr>
              <w:spacing w:before="0"/>
              <w:rPr>
                <w:rFonts w:eastAsia="Times New Roman" w:cstheme="minorHAnsi"/>
                <w:color w:val="000000"/>
                <w:lang w:val="en-US"/>
              </w:rPr>
              <w:pPrChange w:author="Deepakkumar Tiwari" w:date="2019-11-14T02:10:00Z" w:id="515">
                <w:pPr>
                  <w:spacing w:before="0"/>
                  <w:jc w:val="right"/>
                </w:pPr>
              </w:pPrChange>
            </w:pPr>
            <w:r w:rsidRPr="009D16BE">
              <w:rPr>
                <w:rFonts w:eastAsia="Times New Roman" w:cstheme="minorHAnsi"/>
                <w:color w:val="000000"/>
                <w:lang w:val="en-US"/>
              </w:rPr>
              <w:t>1000</w:t>
            </w:r>
          </w:p>
        </w:tc>
        <w:tc>
          <w:tcPr>
            <w:tcW w:w="851" w:type="dxa"/>
            <w:shd w:val="clear" w:color="auto" w:fill="auto"/>
            <w:noWrap/>
            <w:hideMark/>
            <w:tcPrChange w:author="Deepakkumar Tiwari" w:date="2019-11-14T02:10:00Z" w:id="516">
              <w:tcPr>
                <w:tcW w:w="1641" w:type="dxa"/>
                <w:shd w:val="clear" w:color="auto" w:fill="auto"/>
                <w:noWrap/>
                <w:vAlign w:val="bottom"/>
                <w:hideMark/>
              </w:tcPr>
            </w:tcPrChange>
          </w:tcPr>
          <w:p w:rsidRPr="009D16BE" w:rsidR="005B1764" w:rsidRDefault="005B1764" w14:paraId="70F5894A" w14:textId="77777777">
            <w:pPr>
              <w:spacing w:before="0"/>
              <w:rPr>
                <w:rFonts w:eastAsia="Times New Roman" w:cstheme="minorHAnsi"/>
                <w:color w:val="000000"/>
                <w:lang w:val="en-US"/>
              </w:rPr>
              <w:pPrChange w:author="Deepakkumar Tiwari" w:date="2019-11-14T02:10:00Z" w:id="517">
                <w:pPr>
                  <w:spacing w:before="0"/>
                  <w:jc w:val="right"/>
                </w:pPr>
              </w:pPrChange>
            </w:pPr>
            <w:r w:rsidRPr="009D16BE">
              <w:rPr>
                <w:rFonts w:eastAsia="Times New Roman" w:cstheme="minorHAnsi"/>
                <w:color w:val="000000"/>
                <w:lang w:val="en-US"/>
              </w:rPr>
              <w:t>1000</w:t>
            </w:r>
          </w:p>
        </w:tc>
        <w:tc>
          <w:tcPr>
            <w:tcW w:w="2049" w:type="dxa"/>
            <w:gridSpan w:val="2"/>
            <w:shd w:val="clear" w:color="auto" w:fill="auto"/>
            <w:noWrap/>
            <w:hideMark/>
            <w:tcPrChange w:author="Deepakkumar Tiwari" w:date="2019-11-14T02:10:00Z" w:id="518">
              <w:tcPr>
                <w:tcW w:w="1259" w:type="dxa"/>
                <w:shd w:val="clear" w:color="auto" w:fill="auto"/>
                <w:noWrap/>
                <w:vAlign w:val="bottom"/>
                <w:hideMark/>
              </w:tcPr>
            </w:tcPrChange>
          </w:tcPr>
          <w:p w:rsidRPr="009D16BE" w:rsidR="005B1764" w:rsidRDefault="005B1764" w14:paraId="16A0DE1C" w14:textId="77777777">
            <w:pPr>
              <w:spacing w:before="0"/>
              <w:rPr>
                <w:rFonts w:eastAsia="Times New Roman" w:cstheme="minorHAnsi"/>
                <w:color w:val="000000"/>
                <w:lang w:val="en-US"/>
              </w:rPr>
              <w:pPrChange w:author="Deepakkumar Tiwari" w:date="2019-11-14T02:10:00Z" w:id="519">
                <w:pPr>
                  <w:spacing w:before="0"/>
                  <w:jc w:val="right"/>
                </w:pPr>
              </w:pPrChange>
            </w:pPr>
            <w:r w:rsidRPr="009D16BE">
              <w:rPr>
                <w:rFonts w:eastAsia="Times New Roman" w:cstheme="minorHAnsi"/>
                <w:color w:val="000000"/>
                <w:lang w:val="en-US"/>
              </w:rPr>
              <w:t>100%</w:t>
            </w:r>
          </w:p>
        </w:tc>
        <w:tc>
          <w:tcPr>
            <w:tcW w:w="786" w:type="dxa"/>
            <w:shd w:val="clear" w:color="auto" w:fill="auto"/>
            <w:noWrap/>
            <w:hideMark/>
            <w:tcPrChange w:author="Deepakkumar Tiwari" w:date="2019-11-14T02:10:00Z" w:id="520">
              <w:tcPr>
                <w:tcW w:w="1260" w:type="dxa"/>
                <w:shd w:val="clear" w:color="auto" w:fill="auto"/>
                <w:noWrap/>
                <w:vAlign w:val="bottom"/>
                <w:hideMark/>
              </w:tcPr>
            </w:tcPrChange>
          </w:tcPr>
          <w:p w:rsidRPr="009D16BE" w:rsidR="005B1764" w:rsidRDefault="005B1764" w14:paraId="3475A653" w14:textId="77777777">
            <w:pPr>
              <w:spacing w:before="0"/>
              <w:rPr>
                <w:rFonts w:eastAsia="Times New Roman" w:cstheme="minorHAnsi"/>
                <w:color w:val="000000"/>
                <w:lang w:val="en-US"/>
              </w:rPr>
              <w:pPrChange w:author="Deepakkumar Tiwari" w:date="2019-11-14T02:10:00Z" w:id="521">
                <w:pPr>
                  <w:spacing w:before="0"/>
                  <w:jc w:val="right"/>
                </w:pPr>
              </w:pPrChange>
            </w:pPr>
            <w:r w:rsidRPr="009D16BE">
              <w:rPr>
                <w:rFonts w:eastAsia="Times New Roman" w:cstheme="minorHAnsi"/>
                <w:color w:val="000000"/>
                <w:lang w:val="en-US"/>
              </w:rPr>
              <w:t>100</w:t>
            </w:r>
          </w:p>
        </w:tc>
        <w:tc>
          <w:tcPr>
            <w:tcW w:w="1134" w:type="dxa"/>
            <w:shd w:val="clear" w:color="auto" w:fill="auto"/>
            <w:noWrap/>
            <w:hideMark/>
            <w:tcPrChange w:author="Deepakkumar Tiwari" w:date="2019-11-14T02:10:00Z" w:id="522">
              <w:tcPr>
                <w:tcW w:w="1259" w:type="dxa"/>
                <w:shd w:val="clear" w:color="auto" w:fill="auto"/>
                <w:noWrap/>
                <w:vAlign w:val="bottom"/>
                <w:hideMark/>
              </w:tcPr>
            </w:tcPrChange>
          </w:tcPr>
          <w:p w:rsidRPr="009D16BE" w:rsidR="005B1764" w:rsidRDefault="005B1764" w14:paraId="207A82F0" w14:textId="77777777">
            <w:pPr>
              <w:spacing w:before="0"/>
              <w:rPr>
                <w:rFonts w:eastAsia="Times New Roman" w:cstheme="minorHAnsi"/>
                <w:color w:val="000000"/>
                <w:lang w:val="en-US"/>
              </w:rPr>
              <w:pPrChange w:author="Deepakkumar Tiwari" w:date="2019-11-14T02:10:00Z" w:id="523">
                <w:pPr>
                  <w:spacing w:before="0"/>
                  <w:jc w:val="right"/>
                </w:pPr>
              </w:pPrChange>
            </w:pPr>
            <w:r w:rsidRPr="009D16BE">
              <w:rPr>
                <w:rFonts w:eastAsia="Times New Roman" w:cstheme="minorHAnsi"/>
                <w:color w:val="000000"/>
                <w:lang w:val="en-US"/>
              </w:rPr>
              <w:t>10%</w:t>
            </w:r>
          </w:p>
        </w:tc>
        <w:tc>
          <w:tcPr>
            <w:tcW w:w="1871" w:type="dxa"/>
            <w:tcPrChange w:author="Deepakkumar Tiwari" w:date="2019-11-14T02:10:00Z" w:id="524">
              <w:tcPr>
                <w:tcW w:w="1260" w:type="dxa"/>
              </w:tcPr>
            </w:tcPrChange>
          </w:tcPr>
          <w:p w:rsidRPr="009D16BE" w:rsidR="005B1764" w:rsidRDefault="00966469" w14:paraId="1A9CFDFB" w14:textId="22503DA6">
            <w:pPr>
              <w:spacing w:before="0"/>
              <w:rPr>
                <w:ins w:author="Deepakkumar Tiwari" w:date="2019-11-14T01:43:00Z" w:id="525"/>
                <w:rFonts w:eastAsia="Times New Roman" w:cstheme="minorHAnsi"/>
                <w:color w:val="000000"/>
                <w:lang w:val="en-US"/>
              </w:rPr>
              <w:pPrChange w:author="Deepakkumar Tiwari" w:date="2019-11-14T02:10:00Z" w:id="526">
                <w:pPr>
                  <w:spacing w:before="0"/>
                  <w:jc w:val="right"/>
                </w:pPr>
              </w:pPrChange>
            </w:pPr>
            <w:ins w:author="Deepakkumar Tiwari" w:date="2019-11-14T01:55:00Z" w:id="527">
              <w:r>
                <w:rPr>
                  <w:rFonts w:eastAsia="Times New Roman" w:cstheme="minorHAnsi"/>
                  <w:color w:val="000000"/>
                  <w:lang w:val="en-US"/>
                </w:rPr>
                <w:t>0</w:t>
              </w:r>
            </w:ins>
          </w:p>
        </w:tc>
      </w:tr>
      <w:tr w:rsidRPr="009D16BE" w:rsidR="00E07B22" w:rsidTr="00F87546" w14:paraId="0FAC3A51" w14:textId="13C85516">
        <w:trPr>
          <w:trHeight w:val="206"/>
          <w:trPrChange w:author="Deepakkumar Tiwari" w:date="2019-11-14T02:10:00Z" w:id="528">
            <w:trPr>
              <w:trHeight w:val="206"/>
            </w:trPr>
          </w:trPrChange>
        </w:trPr>
        <w:tc>
          <w:tcPr>
            <w:tcW w:w="988" w:type="dxa"/>
            <w:tcPrChange w:author="Deepakkumar Tiwari" w:date="2019-11-14T02:10:00Z" w:id="529">
              <w:tcPr>
                <w:tcW w:w="988" w:type="dxa"/>
              </w:tcPr>
            </w:tcPrChange>
          </w:tcPr>
          <w:p w:rsidRPr="009D16BE" w:rsidR="005B1764" w:rsidRDefault="005B1764" w14:paraId="29842E07" w14:textId="77777777">
            <w:pPr>
              <w:spacing w:before="0"/>
              <w:rPr>
                <w:rFonts w:eastAsia="Times New Roman" w:cstheme="minorHAnsi"/>
                <w:color w:val="000000"/>
                <w:lang w:val="en-US"/>
              </w:rPr>
            </w:pPr>
            <w:r w:rsidRPr="009D16BE">
              <w:rPr>
                <w:rFonts w:eastAsia="Times New Roman" w:cstheme="minorHAnsi"/>
                <w:color w:val="000000"/>
                <w:lang w:val="en-US"/>
              </w:rPr>
              <w:t>HR-AU</w:t>
            </w:r>
          </w:p>
        </w:tc>
        <w:tc>
          <w:tcPr>
            <w:tcW w:w="1531" w:type="dxa"/>
            <w:shd w:val="clear" w:color="auto" w:fill="auto"/>
            <w:noWrap/>
            <w:hideMark/>
            <w:tcPrChange w:author="Deepakkumar Tiwari" w:date="2019-11-14T02:10:00Z" w:id="530">
              <w:tcPr>
                <w:tcW w:w="1531" w:type="dxa"/>
                <w:shd w:val="clear" w:color="auto" w:fill="auto"/>
                <w:noWrap/>
                <w:vAlign w:val="bottom"/>
                <w:hideMark/>
              </w:tcPr>
            </w:tcPrChange>
          </w:tcPr>
          <w:p w:rsidRPr="009D16BE" w:rsidR="005B1764" w:rsidRDefault="005B1764" w14:paraId="4EE69A95" w14:textId="77777777">
            <w:pPr>
              <w:spacing w:before="0"/>
              <w:rPr>
                <w:rFonts w:eastAsia="Times New Roman" w:cstheme="minorHAnsi"/>
                <w:color w:val="000000"/>
                <w:lang w:val="en-US"/>
              </w:rPr>
            </w:pPr>
            <w:r w:rsidRPr="009D16BE">
              <w:rPr>
                <w:rFonts w:cstheme="minorHAnsi"/>
                <w:color w:val="000000"/>
              </w:rPr>
              <w:t>HIRE EMPLOYEES</w:t>
            </w:r>
          </w:p>
        </w:tc>
        <w:tc>
          <w:tcPr>
            <w:tcW w:w="878" w:type="dxa"/>
            <w:shd w:val="clear" w:color="auto" w:fill="auto"/>
            <w:noWrap/>
            <w:hideMark/>
            <w:tcPrChange w:author="Deepakkumar Tiwari" w:date="2019-11-14T02:10:00Z" w:id="531">
              <w:tcPr>
                <w:tcW w:w="878" w:type="dxa"/>
                <w:shd w:val="clear" w:color="auto" w:fill="auto"/>
                <w:noWrap/>
                <w:vAlign w:val="bottom"/>
                <w:hideMark/>
              </w:tcPr>
            </w:tcPrChange>
          </w:tcPr>
          <w:p w:rsidRPr="009D16BE" w:rsidR="005B1764" w:rsidRDefault="005B1764" w14:paraId="7FC53060" w14:textId="77777777">
            <w:pPr>
              <w:spacing w:before="0"/>
              <w:rPr>
                <w:rFonts w:eastAsia="Times New Roman" w:cstheme="minorHAnsi"/>
                <w:color w:val="000000"/>
                <w:lang w:val="en-US"/>
              </w:rPr>
              <w:pPrChange w:author="Deepakkumar Tiwari" w:date="2019-11-14T02:10:00Z" w:id="532">
                <w:pPr>
                  <w:spacing w:before="0"/>
                  <w:jc w:val="right"/>
                </w:pPr>
              </w:pPrChange>
            </w:pPr>
            <w:r w:rsidRPr="009D16BE">
              <w:rPr>
                <w:rFonts w:eastAsia="Times New Roman" w:cstheme="minorHAnsi"/>
                <w:color w:val="000000"/>
                <w:lang w:val="en-US"/>
              </w:rPr>
              <w:t>100</w:t>
            </w:r>
          </w:p>
        </w:tc>
        <w:tc>
          <w:tcPr>
            <w:tcW w:w="851" w:type="dxa"/>
            <w:shd w:val="clear" w:color="auto" w:fill="auto"/>
            <w:noWrap/>
            <w:hideMark/>
            <w:tcPrChange w:author="Deepakkumar Tiwari" w:date="2019-11-14T02:10:00Z" w:id="533">
              <w:tcPr>
                <w:tcW w:w="1641" w:type="dxa"/>
                <w:shd w:val="clear" w:color="auto" w:fill="auto"/>
                <w:noWrap/>
                <w:vAlign w:val="bottom"/>
                <w:hideMark/>
              </w:tcPr>
            </w:tcPrChange>
          </w:tcPr>
          <w:p w:rsidRPr="009D16BE" w:rsidR="005B1764" w:rsidRDefault="005B1764" w14:paraId="4ADDC271" w14:textId="77777777">
            <w:pPr>
              <w:spacing w:before="0"/>
              <w:rPr>
                <w:rFonts w:eastAsia="Times New Roman" w:cstheme="minorHAnsi"/>
                <w:color w:val="000000"/>
                <w:lang w:val="en-US"/>
              </w:rPr>
              <w:pPrChange w:author="Deepakkumar Tiwari" w:date="2019-11-14T02:10:00Z" w:id="534">
                <w:pPr>
                  <w:spacing w:before="0"/>
                  <w:jc w:val="right"/>
                </w:pPr>
              </w:pPrChange>
            </w:pPr>
            <w:r w:rsidRPr="009D16BE">
              <w:rPr>
                <w:rFonts w:eastAsia="Times New Roman" w:cstheme="minorHAnsi"/>
                <w:color w:val="000000"/>
                <w:lang w:val="en-US"/>
              </w:rPr>
              <w:t>100</w:t>
            </w:r>
          </w:p>
        </w:tc>
        <w:tc>
          <w:tcPr>
            <w:tcW w:w="2049" w:type="dxa"/>
            <w:gridSpan w:val="2"/>
            <w:shd w:val="clear" w:color="auto" w:fill="auto"/>
            <w:noWrap/>
            <w:hideMark/>
            <w:tcPrChange w:author="Deepakkumar Tiwari" w:date="2019-11-14T02:10:00Z" w:id="535">
              <w:tcPr>
                <w:tcW w:w="1259" w:type="dxa"/>
                <w:shd w:val="clear" w:color="auto" w:fill="auto"/>
                <w:noWrap/>
                <w:vAlign w:val="bottom"/>
                <w:hideMark/>
              </w:tcPr>
            </w:tcPrChange>
          </w:tcPr>
          <w:p w:rsidRPr="009D16BE" w:rsidR="005B1764" w:rsidRDefault="005B1764" w14:paraId="387954B9" w14:textId="77777777">
            <w:pPr>
              <w:spacing w:before="0"/>
              <w:rPr>
                <w:rFonts w:eastAsia="Times New Roman" w:cstheme="minorHAnsi"/>
                <w:color w:val="000000"/>
                <w:lang w:val="en-US"/>
              </w:rPr>
              <w:pPrChange w:author="Deepakkumar Tiwari" w:date="2019-11-14T02:10:00Z" w:id="536">
                <w:pPr>
                  <w:spacing w:before="0"/>
                  <w:jc w:val="right"/>
                </w:pPr>
              </w:pPrChange>
            </w:pPr>
            <w:r w:rsidRPr="009D16BE">
              <w:rPr>
                <w:rFonts w:eastAsia="Times New Roman" w:cstheme="minorHAnsi"/>
                <w:color w:val="000000"/>
                <w:lang w:val="en-US"/>
              </w:rPr>
              <w:t>100%</w:t>
            </w:r>
          </w:p>
        </w:tc>
        <w:tc>
          <w:tcPr>
            <w:tcW w:w="786" w:type="dxa"/>
            <w:shd w:val="clear" w:color="auto" w:fill="auto"/>
            <w:noWrap/>
            <w:hideMark/>
            <w:tcPrChange w:author="Deepakkumar Tiwari" w:date="2019-11-14T02:10:00Z" w:id="537">
              <w:tcPr>
                <w:tcW w:w="1260" w:type="dxa"/>
                <w:shd w:val="clear" w:color="auto" w:fill="auto"/>
                <w:noWrap/>
                <w:vAlign w:val="bottom"/>
                <w:hideMark/>
              </w:tcPr>
            </w:tcPrChange>
          </w:tcPr>
          <w:p w:rsidRPr="009D16BE" w:rsidR="005B1764" w:rsidRDefault="005B1764" w14:paraId="21B417B9" w14:textId="77777777">
            <w:pPr>
              <w:spacing w:before="0"/>
              <w:rPr>
                <w:rFonts w:eastAsia="Times New Roman" w:cstheme="minorHAnsi"/>
                <w:color w:val="000000"/>
                <w:lang w:val="en-US"/>
              </w:rPr>
              <w:pPrChange w:author="Deepakkumar Tiwari" w:date="2019-11-14T02:10:00Z" w:id="538">
                <w:pPr>
                  <w:spacing w:before="0"/>
                  <w:jc w:val="right"/>
                </w:pPr>
              </w:pPrChange>
            </w:pPr>
            <w:r w:rsidRPr="009D16BE">
              <w:rPr>
                <w:rFonts w:eastAsia="Times New Roman" w:cstheme="minorHAnsi"/>
                <w:color w:val="000000"/>
                <w:lang w:val="en-US"/>
              </w:rPr>
              <w:t>0</w:t>
            </w:r>
          </w:p>
        </w:tc>
        <w:tc>
          <w:tcPr>
            <w:tcW w:w="1134" w:type="dxa"/>
            <w:shd w:val="clear" w:color="auto" w:fill="auto"/>
            <w:noWrap/>
            <w:hideMark/>
            <w:tcPrChange w:author="Deepakkumar Tiwari" w:date="2019-11-14T02:10:00Z" w:id="539">
              <w:tcPr>
                <w:tcW w:w="1259" w:type="dxa"/>
                <w:shd w:val="clear" w:color="auto" w:fill="auto"/>
                <w:noWrap/>
                <w:vAlign w:val="bottom"/>
                <w:hideMark/>
              </w:tcPr>
            </w:tcPrChange>
          </w:tcPr>
          <w:p w:rsidRPr="009D16BE" w:rsidR="005B1764" w:rsidRDefault="005B1764" w14:paraId="14FED7DF" w14:textId="77777777">
            <w:pPr>
              <w:spacing w:before="0"/>
              <w:rPr>
                <w:rFonts w:eastAsia="Times New Roman" w:cstheme="minorHAnsi"/>
                <w:color w:val="000000"/>
                <w:lang w:val="en-US"/>
              </w:rPr>
              <w:pPrChange w:author="Deepakkumar Tiwari" w:date="2019-11-14T02:10:00Z" w:id="540">
                <w:pPr>
                  <w:spacing w:before="0"/>
                  <w:jc w:val="right"/>
                </w:pPr>
              </w:pPrChange>
            </w:pPr>
            <w:r w:rsidRPr="009D16BE">
              <w:rPr>
                <w:rFonts w:eastAsia="Times New Roman" w:cstheme="minorHAnsi"/>
                <w:color w:val="000000"/>
                <w:lang w:val="en-US"/>
              </w:rPr>
              <w:t>0%</w:t>
            </w:r>
            <w:commentRangeEnd w:id="467"/>
            <w:r w:rsidRPr="00966469">
              <w:rPr>
                <w:rFonts w:eastAsia="Times New Roman" w:cstheme="minorHAnsi"/>
                <w:color w:val="000000"/>
                <w:lang w:val="en-US"/>
                <w:rPrChange w:author="Deepakkumar Tiwari" w:date="2019-11-14T01:56:00Z" w:id="541">
                  <w:rPr>
                    <w:rStyle w:val="CommentReference"/>
                    <w:rFonts w:ascii="Zurich LtCn BT" w:hAnsi="Zurich LtCn BT" w:eastAsia="Calibri" w:cs="Times New Roman"/>
                    <w:lang w:eastAsia="en-AU"/>
                  </w:rPr>
                </w:rPrChange>
              </w:rPr>
              <w:commentReference w:id="467"/>
            </w:r>
            <w:commentRangeEnd w:id="468"/>
            <w:r w:rsidR="00622879">
              <w:rPr>
                <w:rStyle w:val="CommentReference"/>
                <w:rFonts w:ascii="Zurich LtCn BT" w:hAnsi="Zurich LtCn BT" w:eastAsia="Calibri" w:cs="Times New Roman"/>
                <w:lang w:eastAsia="en-AU"/>
              </w:rPr>
              <w:commentReference w:id="468"/>
            </w:r>
          </w:p>
        </w:tc>
        <w:tc>
          <w:tcPr>
            <w:tcW w:w="1871" w:type="dxa"/>
            <w:tcPrChange w:author="Deepakkumar Tiwari" w:date="2019-11-14T02:10:00Z" w:id="542">
              <w:tcPr>
                <w:tcW w:w="1260" w:type="dxa"/>
              </w:tcPr>
            </w:tcPrChange>
          </w:tcPr>
          <w:p w:rsidRPr="009D16BE" w:rsidR="005B1764" w:rsidRDefault="00966469" w14:paraId="0774EABD" w14:textId="71E7112E">
            <w:pPr>
              <w:spacing w:before="0"/>
              <w:rPr>
                <w:ins w:author="Deepakkumar Tiwari" w:date="2019-11-14T01:43:00Z" w:id="543"/>
                <w:rFonts w:eastAsia="Times New Roman" w:cstheme="minorHAnsi"/>
                <w:color w:val="000000"/>
                <w:lang w:val="en-US"/>
              </w:rPr>
              <w:pPrChange w:author="Deepakkumar Tiwari" w:date="2019-11-14T02:10:00Z" w:id="544">
                <w:pPr>
                  <w:spacing w:before="0"/>
                  <w:jc w:val="right"/>
                </w:pPr>
              </w:pPrChange>
            </w:pPr>
            <w:ins w:author="Deepakkumar Tiwari" w:date="2019-11-14T01:55:00Z" w:id="545">
              <w:r>
                <w:rPr>
                  <w:rFonts w:eastAsia="Times New Roman" w:cstheme="minorHAnsi"/>
                  <w:color w:val="000000"/>
                  <w:lang w:val="en-US"/>
                </w:rPr>
                <w:t>0</w:t>
              </w:r>
            </w:ins>
          </w:p>
        </w:tc>
      </w:tr>
    </w:tbl>
    <w:p w:rsidRPr="009D16BE" w:rsidR="0005089F" w:rsidP="0005089F" w:rsidRDefault="0005089F" w14:paraId="5D45E0A8" w14:textId="77777777">
      <w:pPr>
        <w:rPr>
          <w:rFonts w:cstheme="minorHAnsi"/>
        </w:rPr>
      </w:pPr>
    </w:p>
    <w:p w:rsidRPr="009D16BE" w:rsidR="0005089F" w:rsidP="0005089F" w:rsidRDefault="0005089F" w14:paraId="13C27546" w14:textId="0A2AC3C1">
      <w:pPr>
        <w:rPr>
          <w:rFonts w:cstheme="minorHAnsi"/>
        </w:rPr>
      </w:pPr>
      <w:r w:rsidRPr="009D16BE">
        <w:rPr>
          <w:rFonts w:cstheme="minorHAnsi"/>
        </w:rPr>
        <w:t>Error records while loading from landing to stage and from stage to CSV files can be captured in a detailed report for verification</w:t>
      </w:r>
    </w:p>
    <w:tbl>
      <w:tblPr>
        <w:tblW w:w="10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Change w:author="Deepakkumar Tiwari" w:date="2019-11-14T02:10:00Z" w:id="546">
          <w:tblPr>
            <w:tblW w:w="100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PrChange>
      </w:tblPr>
      <w:tblGrid>
        <w:gridCol w:w="878"/>
        <w:gridCol w:w="1605"/>
        <w:gridCol w:w="1319"/>
        <w:gridCol w:w="1121"/>
        <w:gridCol w:w="2597"/>
        <w:gridCol w:w="1219"/>
        <w:gridCol w:w="1361"/>
        <w:tblGridChange w:id="547">
          <w:tblGrid>
            <w:gridCol w:w="878"/>
            <w:gridCol w:w="1784"/>
            <w:gridCol w:w="1121"/>
            <w:gridCol w:w="1121"/>
            <w:gridCol w:w="2597"/>
            <w:gridCol w:w="1871"/>
            <w:gridCol w:w="1809"/>
          </w:tblGrid>
        </w:tblGridChange>
      </w:tblGrid>
      <w:tr w:rsidRPr="009D16BE" w:rsidR="00966469" w:rsidTr="00F87546" w14:paraId="7145592C" w14:textId="77777777">
        <w:trPr>
          <w:trHeight w:val="184"/>
          <w:tblHeader/>
          <w:trPrChange w:author="Deepakkumar Tiwari" w:date="2019-11-14T02:10:00Z" w:id="548">
            <w:trPr>
              <w:trHeight w:val="184"/>
              <w:tblHeader/>
            </w:trPr>
          </w:trPrChange>
        </w:trPr>
        <w:tc>
          <w:tcPr>
            <w:tcW w:w="878" w:type="dxa"/>
            <w:shd w:val="clear" w:color="auto" w:fill="000000" w:themeFill="text1"/>
            <w:tcPrChange w:author="Deepakkumar Tiwari" w:date="2019-11-14T02:10:00Z" w:id="549">
              <w:tcPr>
                <w:tcW w:w="878" w:type="dxa"/>
                <w:shd w:val="clear" w:color="auto" w:fill="000000" w:themeFill="text1"/>
              </w:tcPr>
            </w:tcPrChange>
          </w:tcPr>
          <w:p w:rsidRPr="009D16BE" w:rsidR="00966469" w:rsidRDefault="00966469" w14:paraId="2619C9CF" w14:textId="77777777">
            <w:pPr>
              <w:spacing w:before="0"/>
              <w:rPr>
                <w:rFonts w:eastAsia="Times New Roman" w:cstheme="minorHAnsi"/>
                <w:color w:val="FFFFFF"/>
                <w:lang w:val="en-US"/>
              </w:rPr>
            </w:pPr>
            <w:r w:rsidRPr="009D16BE">
              <w:rPr>
                <w:rFonts w:eastAsia="Times New Roman" w:cstheme="minorHAnsi"/>
                <w:color w:val="FFFFFF"/>
                <w:lang w:val="en-US"/>
              </w:rPr>
              <w:t>Subject Area</w:t>
            </w:r>
          </w:p>
        </w:tc>
        <w:tc>
          <w:tcPr>
            <w:tcW w:w="1605" w:type="dxa"/>
            <w:shd w:val="clear" w:color="auto" w:fill="000000" w:themeFill="text1"/>
            <w:noWrap/>
            <w:tcPrChange w:author="Deepakkumar Tiwari" w:date="2019-11-14T02:10:00Z" w:id="550">
              <w:tcPr>
                <w:tcW w:w="1784" w:type="dxa"/>
                <w:shd w:val="clear" w:color="auto" w:fill="000000" w:themeFill="text1"/>
                <w:noWrap/>
                <w:vAlign w:val="bottom"/>
              </w:tcPr>
            </w:tcPrChange>
          </w:tcPr>
          <w:p w:rsidRPr="009D16BE" w:rsidR="00966469" w:rsidRDefault="00966469" w14:paraId="465FD9B3" w14:textId="77777777">
            <w:pPr>
              <w:spacing w:before="0"/>
              <w:rPr>
                <w:rFonts w:eastAsia="Times New Roman" w:cstheme="minorHAnsi"/>
                <w:color w:val="FFFFFF"/>
                <w:lang w:val="en-US"/>
              </w:rPr>
            </w:pPr>
            <w:r w:rsidRPr="009D16BE">
              <w:rPr>
                <w:rFonts w:eastAsia="Times New Roman" w:cstheme="minorHAnsi"/>
                <w:color w:val="FFFFFF"/>
                <w:lang w:val="en-US"/>
              </w:rPr>
              <w:t>Extract Name</w:t>
            </w:r>
          </w:p>
        </w:tc>
        <w:tc>
          <w:tcPr>
            <w:tcW w:w="1319" w:type="dxa"/>
            <w:shd w:val="clear" w:color="auto" w:fill="000000" w:themeFill="text1"/>
            <w:tcPrChange w:author="Deepakkumar Tiwari" w:date="2019-11-14T02:10:00Z" w:id="551">
              <w:tcPr>
                <w:tcW w:w="1121" w:type="dxa"/>
                <w:shd w:val="clear" w:color="auto" w:fill="000000" w:themeFill="text1"/>
              </w:tcPr>
            </w:tcPrChange>
          </w:tcPr>
          <w:p w:rsidRPr="009D16BE" w:rsidR="00966469" w:rsidRDefault="00966469" w14:paraId="73890FE3" w14:textId="7FFF3EC4">
            <w:pPr>
              <w:spacing w:before="0"/>
              <w:rPr>
                <w:ins w:author="Deepakkumar Tiwari" w:date="2019-11-14T01:58:00Z" w:id="552"/>
                <w:rFonts w:eastAsia="Times New Roman" w:cstheme="minorHAnsi"/>
                <w:color w:val="FFFFFF"/>
                <w:lang w:val="en-US"/>
              </w:rPr>
            </w:pPr>
            <w:ins w:author="Deepakkumar Tiwari" w:date="2019-11-14T01:58:00Z" w:id="553">
              <w:r>
                <w:rPr>
                  <w:rFonts w:eastAsia="Times New Roman" w:cstheme="minorHAnsi"/>
                  <w:color w:val="FFFFFF"/>
                  <w:lang w:val="en-US"/>
                </w:rPr>
                <w:t>Alternate Key Columns</w:t>
              </w:r>
            </w:ins>
          </w:p>
        </w:tc>
        <w:tc>
          <w:tcPr>
            <w:tcW w:w="1121" w:type="dxa"/>
            <w:shd w:val="clear" w:color="auto" w:fill="000000" w:themeFill="text1"/>
            <w:noWrap/>
            <w:tcPrChange w:author="Deepakkumar Tiwari" w:date="2019-11-14T02:10:00Z" w:id="554">
              <w:tcPr>
                <w:tcW w:w="1121" w:type="dxa"/>
                <w:shd w:val="clear" w:color="auto" w:fill="000000" w:themeFill="text1"/>
                <w:noWrap/>
                <w:vAlign w:val="bottom"/>
              </w:tcPr>
            </w:tcPrChange>
          </w:tcPr>
          <w:p w:rsidRPr="009D16BE" w:rsidR="00966469" w:rsidRDefault="00966469" w14:paraId="662F7726" w14:textId="0FCAD639">
            <w:pPr>
              <w:spacing w:before="0"/>
              <w:rPr>
                <w:rFonts w:eastAsia="Times New Roman" w:cstheme="minorHAnsi"/>
                <w:color w:val="FFFFFF"/>
                <w:lang w:val="en-US"/>
              </w:rPr>
            </w:pPr>
            <w:r w:rsidRPr="009D16BE">
              <w:rPr>
                <w:rFonts w:eastAsia="Times New Roman" w:cstheme="minorHAnsi"/>
                <w:color w:val="FFFFFF"/>
                <w:lang w:val="en-US"/>
              </w:rPr>
              <w:t>Alternate Key</w:t>
            </w:r>
            <w:ins w:author="Gaurav Garg" w:date="2019-11-12T15:36:00Z" w:id="555">
              <w:r>
                <w:rPr>
                  <w:rFonts w:eastAsia="Times New Roman" w:cstheme="minorHAnsi"/>
                  <w:color w:val="FFFFFF"/>
                  <w:lang w:val="en-US"/>
                </w:rPr>
                <w:t xml:space="preserve"> Value</w:t>
              </w:r>
            </w:ins>
          </w:p>
        </w:tc>
        <w:tc>
          <w:tcPr>
            <w:tcW w:w="2597" w:type="dxa"/>
            <w:shd w:val="clear" w:color="auto" w:fill="000000" w:themeFill="text1"/>
            <w:noWrap/>
            <w:tcPrChange w:author="Deepakkumar Tiwari" w:date="2019-11-14T02:10:00Z" w:id="556">
              <w:tcPr>
                <w:tcW w:w="2597" w:type="dxa"/>
                <w:shd w:val="clear" w:color="auto" w:fill="000000" w:themeFill="text1"/>
                <w:noWrap/>
                <w:vAlign w:val="bottom"/>
              </w:tcPr>
            </w:tcPrChange>
          </w:tcPr>
          <w:p w:rsidRPr="009D16BE" w:rsidR="00966469" w:rsidRDefault="00966469" w14:paraId="45FAE5D0" w14:textId="77777777">
            <w:pPr>
              <w:spacing w:before="0"/>
              <w:rPr>
                <w:rFonts w:eastAsia="Times New Roman" w:cstheme="minorHAnsi"/>
                <w:color w:val="FFFFFF"/>
                <w:lang w:val="en-US"/>
              </w:rPr>
            </w:pPr>
            <w:r w:rsidRPr="009D16BE">
              <w:rPr>
                <w:rFonts w:eastAsia="Times New Roman" w:cstheme="minorHAnsi"/>
                <w:color w:val="FFFFFF"/>
                <w:lang w:val="en-US"/>
              </w:rPr>
              <w:t>Stage Column Name</w:t>
            </w:r>
          </w:p>
        </w:tc>
        <w:tc>
          <w:tcPr>
            <w:tcW w:w="1219" w:type="dxa"/>
            <w:shd w:val="clear" w:color="auto" w:fill="000000" w:themeFill="text1"/>
            <w:noWrap/>
            <w:tcPrChange w:author="Deepakkumar Tiwari" w:date="2019-11-14T02:10:00Z" w:id="557">
              <w:tcPr>
                <w:tcW w:w="1871" w:type="dxa"/>
                <w:shd w:val="clear" w:color="auto" w:fill="000000" w:themeFill="text1"/>
                <w:noWrap/>
                <w:vAlign w:val="bottom"/>
              </w:tcPr>
            </w:tcPrChange>
          </w:tcPr>
          <w:p w:rsidRPr="009D16BE" w:rsidR="00966469" w:rsidRDefault="00966469" w14:paraId="454F43D0" w14:textId="77777777">
            <w:pPr>
              <w:spacing w:before="0"/>
              <w:rPr>
                <w:rFonts w:eastAsia="Times New Roman" w:cstheme="minorHAnsi"/>
                <w:color w:val="FFFFFF"/>
                <w:lang w:val="en-US"/>
              </w:rPr>
            </w:pPr>
            <w:r w:rsidRPr="009D16BE">
              <w:rPr>
                <w:rFonts w:eastAsia="Times New Roman" w:cstheme="minorHAnsi"/>
                <w:color w:val="FFFFFF"/>
                <w:lang w:val="en-US"/>
              </w:rPr>
              <w:t>Error description</w:t>
            </w:r>
          </w:p>
        </w:tc>
        <w:tc>
          <w:tcPr>
            <w:tcW w:w="1361" w:type="dxa"/>
            <w:shd w:val="clear" w:color="auto" w:fill="000000" w:themeFill="text1"/>
            <w:tcPrChange w:author="Deepakkumar Tiwari" w:date="2019-11-14T02:10:00Z" w:id="558">
              <w:tcPr>
                <w:tcW w:w="1809" w:type="dxa"/>
                <w:shd w:val="clear" w:color="auto" w:fill="000000" w:themeFill="text1"/>
              </w:tcPr>
            </w:tcPrChange>
          </w:tcPr>
          <w:p w:rsidRPr="009D16BE" w:rsidR="00966469" w:rsidRDefault="00966469" w14:paraId="0CE967F2" w14:textId="77777777">
            <w:pPr>
              <w:spacing w:before="0"/>
              <w:rPr>
                <w:rFonts w:eastAsia="Times New Roman" w:cstheme="minorHAnsi"/>
                <w:color w:val="FFFFFF"/>
                <w:sz w:val="12"/>
                <w:lang w:val="en-US"/>
              </w:rPr>
            </w:pPr>
            <w:r w:rsidRPr="009D16BE">
              <w:rPr>
                <w:rFonts w:eastAsia="Times New Roman" w:cstheme="minorHAnsi"/>
                <w:color w:val="FFFFFF"/>
                <w:lang w:val="en-US"/>
              </w:rPr>
              <w:t>Error Type</w:t>
            </w:r>
          </w:p>
        </w:tc>
      </w:tr>
      <w:tr w:rsidRPr="009D16BE" w:rsidR="00966469" w:rsidTr="00F87546" w14:paraId="6A22B2DD" w14:textId="77777777">
        <w:trPr>
          <w:trHeight w:val="184"/>
          <w:tblHeader/>
          <w:trPrChange w:author="Deepakkumar Tiwari" w:date="2019-11-14T02:10:00Z" w:id="559">
            <w:trPr>
              <w:trHeight w:val="184"/>
              <w:tblHeader/>
            </w:trPr>
          </w:trPrChange>
        </w:trPr>
        <w:tc>
          <w:tcPr>
            <w:tcW w:w="878" w:type="dxa"/>
            <w:shd w:val="clear" w:color="auto" w:fill="000000" w:themeFill="text1"/>
            <w:tcPrChange w:author="Deepakkumar Tiwari" w:date="2019-11-14T02:10:00Z" w:id="560">
              <w:tcPr>
                <w:tcW w:w="878" w:type="dxa"/>
                <w:shd w:val="clear" w:color="auto" w:fill="000000" w:themeFill="text1"/>
                <w:vAlign w:val="bottom"/>
              </w:tcPr>
            </w:tcPrChange>
          </w:tcPr>
          <w:p w:rsidRPr="009D16BE" w:rsidR="00966469" w:rsidRDefault="00966469" w14:paraId="0C7AD7E9" w14:textId="77777777">
            <w:pPr>
              <w:spacing w:before="0"/>
              <w:rPr>
                <w:rFonts w:cstheme="minorHAnsi"/>
                <w:color w:val="000000"/>
              </w:rPr>
            </w:pPr>
          </w:p>
        </w:tc>
        <w:tc>
          <w:tcPr>
            <w:tcW w:w="1605" w:type="dxa"/>
            <w:shd w:val="clear" w:color="auto" w:fill="000000" w:themeFill="text1"/>
            <w:noWrap/>
            <w:tcPrChange w:author="Deepakkumar Tiwari" w:date="2019-11-14T02:10:00Z" w:id="561">
              <w:tcPr>
                <w:tcW w:w="1784" w:type="dxa"/>
                <w:shd w:val="clear" w:color="auto" w:fill="000000" w:themeFill="text1"/>
                <w:noWrap/>
                <w:vAlign w:val="bottom"/>
              </w:tcPr>
            </w:tcPrChange>
          </w:tcPr>
          <w:p w:rsidRPr="009D16BE" w:rsidR="00966469" w:rsidRDefault="00966469" w14:paraId="5FB9C0E9" w14:textId="77777777">
            <w:pPr>
              <w:spacing w:before="0"/>
              <w:rPr>
                <w:rFonts w:cstheme="minorHAnsi"/>
                <w:color w:val="000000"/>
              </w:rPr>
            </w:pPr>
            <w:r w:rsidRPr="009D16BE">
              <w:rPr>
                <w:rFonts w:eastAsia="Times New Roman" w:cstheme="minorHAnsi"/>
                <w:color w:val="FFFFFF"/>
                <w:sz w:val="12"/>
                <w:lang w:val="en-US"/>
              </w:rPr>
              <w:t>Stage table name</w:t>
            </w:r>
          </w:p>
        </w:tc>
        <w:tc>
          <w:tcPr>
            <w:tcW w:w="1319" w:type="dxa"/>
            <w:shd w:val="clear" w:color="auto" w:fill="000000" w:themeFill="text1"/>
            <w:tcPrChange w:author="Deepakkumar Tiwari" w:date="2019-11-14T02:10:00Z" w:id="562">
              <w:tcPr>
                <w:tcW w:w="1121" w:type="dxa"/>
                <w:shd w:val="clear" w:color="auto" w:fill="000000" w:themeFill="text1"/>
              </w:tcPr>
            </w:tcPrChange>
          </w:tcPr>
          <w:p w:rsidRPr="009D16BE" w:rsidR="00966469" w:rsidRDefault="00966469" w14:paraId="0AF90A19" w14:textId="1B6E10D4">
            <w:pPr>
              <w:spacing w:before="0"/>
              <w:rPr>
                <w:ins w:author="Deepakkumar Tiwari" w:date="2019-11-14T01:58:00Z" w:id="563"/>
                <w:rFonts w:eastAsia="Times New Roman" w:cstheme="minorHAnsi"/>
                <w:color w:val="FFFFFF"/>
                <w:sz w:val="12"/>
                <w:lang w:val="en-US"/>
              </w:rPr>
            </w:pPr>
            <w:ins w:author="Deepakkumar Tiwari" w:date="2019-11-14T01:59:00Z" w:id="564">
              <w:r>
                <w:rPr>
                  <w:rFonts w:eastAsia="Times New Roman" w:cstheme="minorHAnsi"/>
                  <w:color w:val="FFFFFF"/>
                  <w:sz w:val="12"/>
                  <w:lang w:val="en-US"/>
                </w:rPr>
                <w:t xml:space="preserve"> </w:t>
              </w:r>
            </w:ins>
            <w:ins w:author="Deepakkumar Tiwari" w:date="2019-11-14T02:10:00Z" w:id="565">
              <w:r w:rsidR="00F87546">
                <w:rPr>
                  <w:rFonts w:eastAsia="Times New Roman" w:cstheme="minorHAnsi"/>
                  <w:color w:val="FFFFFF"/>
                  <w:sz w:val="12"/>
                  <w:lang w:val="en-US"/>
                </w:rPr>
                <w:t>Field name used to uniquely identify a row</w:t>
              </w:r>
            </w:ins>
          </w:p>
        </w:tc>
        <w:tc>
          <w:tcPr>
            <w:tcW w:w="1121" w:type="dxa"/>
            <w:shd w:val="clear" w:color="auto" w:fill="000000" w:themeFill="text1"/>
            <w:noWrap/>
            <w:tcPrChange w:author="Deepakkumar Tiwari" w:date="2019-11-14T02:10:00Z" w:id="566">
              <w:tcPr>
                <w:tcW w:w="1121" w:type="dxa"/>
                <w:shd w:val="clear" w:color="auto" w:fill="000000" w:themeFill="text1"/>
                <w:noWrap/>
                <w:vAlign w:val="bottom"/>
              </w:tcPr>
            </w:tcPrChange>
          </w:tcPr>
          <w:p w:rsidRPr="009D16BE" w:rsidR="00966469" w:rsidRDefault="00966469" w14:paraId="742A9E7B" w14:textId="6C3366BB">
            <w:pPr>
              <w:spacing w:before="0"/>
              <w:rPr>
                <w:rFonts w:eastAsia="Times New Roman" w:cstheme="minorHAnsi"/>
                <w:color w:val="FFFFFF"/>
                <w:sz w:val="12"/>
                <w:lang w:val="en-US"/>
              </w:rPr>
            </w:pPr>
            <w:r w:rsidRPr="009D16BE">
              <w:rPr>
                <w:rFonts w:eastAsia="Times New Roman" w:cstheme="minorHAnsi"/>
                <w:color w:val="FFFFFF"/>
                <w:sz w:val="12"/>
                <w:lang w:val="en-US"/>
              </w:rPr>
              <w:t>Unique record identifier</w:t>
            </w:r>
          </w:p>
        </w:tc>
        <w:tc>
          <w:tcPr>
            <w:tcW w:w="2597" w:type="dxa"/>
            <w:shd w:val="clear" w:color="auto" w:fill="000000" w:themeFill="text1"/>
            <w:noWrap/>
            <w:tcPrChange w:author="Deepakkumar Tiwari" w:date="2019-11-14T02:10:00Z" w:id="567">
              <w:tcPr>
                <w:tcW w:w="2597" w:type="dxa"/>
                <w:shd w:val="clear" w:color="auto" w:fill="000000" w:themeFill="text1"/>
                <w:noWrap/>
                <w:vAlign w:val="bottom"/>
              </w:tcPr>
            </w:tcPrChange>
          </w:tcPr>
          <w:p w:rsidRPr="009D16BE" w:rsidR="00966469" w:rsidRDefault="00F23780" w14:paraId="220ECDD8" w14:textId="50EE2F36">
            <w:pPr>
              <w:spacing w:before="0"/>
              <w:rPr>
                <w:rFonts w:eastAsia="Times New Roman" w:cstheme="minorHAnsi"/>
                <w:color w:val="FFFFFF"/>
                <w:sz w:val="12"/>
                <w:lang w:val="en-US"/>
              </w:rPr>
              <w:pPrChange w:author="Deepakkumar Tiwari" w:date="2019-11-14T02:10:00Z" w:id="568">
                <w:pPr>
                  <w:spacing w:before="0"/>
                  <w:jc w:val="right"/>
                </w:pPr>
              </w:pPrChange>
            </w:pPr>
            <w:ins w:author="Deepakkumar Tiwari" w:date="2019-11-14T02:11:00Z" w:id="569">
              <w:r>
                <w:rPr>
                  <w:rFonts w:eastAsia="Times New Roman" w:cstheme="minorHAnsi"/>
                  <w:color w:val="FFFFFF"/>
                  <w:sz w:val="12"/>
                  <w:lang w:val="en-US"/>
                </w:rPr>
                <w:t xml:space="preserve">Field name that </w:t>
              </w:r>
            </w:ins>
            <w:ins w:author="Deepakkumar Tiwari" w:date="2019-11-14T02:12:00Z" w:id="570">
              <w:r>
                <w:rPr>
                  <w:rFonts w:eastAsia="Times New Roman" w:cstheme="minorHAnsi"/>
                  <w:color w:val="FFFFFF"/>
                  <w:sz w:val="12"/>
                  <w:lang w:val="en-US"/>
                </w:rPr>
                <w:t>has error</w:t>
              </w:r>
            </w:ins>
          </w:p>
        </w:tc>
        <w:tc>
          <w:tcPr>
            <w:tcW w:w="1219" w:type="dxa"/>
            <w:shd w:val="clear" w:color="auto" w:fill="000000" w:themeFill="text1"/>
            <w:noWrap/>
            <w:tcPrChange w:author="Deepakkumar Tiwari" w:date="2019-11-14T02:10:00Z" w:id="571">
              <w:tcPr>
                <w:tcW w:w="1871" w:type="dxa"/>
                <w:shd w:val="clear" w:color="auto" w:fill="000000" w:themeFill="text1"/>
                <w:noWrap/>
                <w:vAlign w:val="bottom"/>
              </w:tcPr>
            </w:tcPrChange>
          </w:tcPr>
          <w:p w:rsidRPr="009D16BE" w:rsidR="00966469" w:rsidRDefault="00966469" w14:paraId="2CFBA65F" w14:textId="77777777">
            <w:pPr>
              <w:spacing w:before="0"/>
              <w:rPr>
                <w:rFonts w:cstheme="minorHAnsi"/>
                <w:color w:val="000000"/>
              </w:rPr>
            </w:pPr>
          </w:p>
        </w:tc>
        <w:tc>
          <w:tcPr>
            <w:tcW w:w="1361" w:type="dxa"/>
            <w:shd w:val="clear" w:color="auto" w:fill="000000" w:themeFill="text1"/>
            <w:tcPrChange w:author="Deepakkumar Tiwari" w:date="2019-11-14T02:10:00Z" w:id="572">
              <w:tcPr>
                <w:tcW w:w="1809" w:type="dxa"/>
                <w:shd w:val="clear" w:color="auto" w:fill="000000" w:themeFill="text1"/>
              </w:tcPr>
            </w:tcPrChange>
          </w:tcPr>
          <w:p w:rsidRPr="009D16BE" w:rsidR="00966469" w:rsidRDefault="00966469" w14:paraId="4D2A4841" w14:textId="77777777">
            <w:pPr>
              <w:spacing w:before="0"/>
              <w:rPr>
                <w:rFonts w:eastAsia="Times New Roman" w:cstheme="minorHAnsi"/>
                <w:color w:val="FFFFFF"/>
                <w:sz w:val="12"/>
                <w:lang w:val="en-US"/>
              </w:rPr>
            </w:pPr>
            <w:r w:rsidRPr="009D16BE">
              <w:rPr>
                <w:rFonts w:eastAsia="Times New Roman" w:cstheme="minorHAnsi"/>
                <w:color w:val="FFFFFF"/>
                <w:sz w:val="12"/>
                <w:lang w:val="en-US"/>
              </w:rPr>
              <w:t>Identify if the error is from transform stage or from conform stage</w:t>
            </w:r>
          </w:p>
        </w:tc>
      </w:tr>
      <w:tr w:rsidRPr="009D16BE" w:rsidR="00966469" w:rsidTr="00F87546" w14:paraId="539AF295" w14:textId="77777777">
        <w:trPr>
          <w:trHeight w:val="184"/>
          <w:trPrChange w:author="Deepakkumar Tiwari" w:date="2019-11-14T02:10:00Z" w:id="573">
            <w:trPr>
              <w:trHeight w:val="184"/>
            </w:trPr>
          </w:trPrChange>
        </w:trPr>
        <w:tc>
          <w:tcPr>
            <w:tcW w:w="878" w:type="dxa"/>
            <w:shd w:val="clear" w:color="auto" w:fill="auto"/>
            <w:tcPrChange w:author="Deepakkumar Tiwari" w:date="2019-11-14T02:10:00Z" w:id="574">
              <w:tcPr>
                <w:tcW w:w="878" w:type="dxa"/>
                <w:shd w:val="clear" w:color="auto" w:fill="auto"/>
                <w:vAlign w:val="bottom"/>
              </w:tcPr>
            </w:tcPrChange>
          </w:tcPr>
          <w:p w:rsidRPr="009D16BE" w:rsidR="00966469" w:rsidRDefault="00966469" w14:paraId="5034AC8A" w14:textId="77777777">
            <w:pPr>
              <w:spacing w:before="0"/>
              <w:rPr>
                <w:rFonts w:eastAsia="Times New Roman" w:cstheme="minorHAnsi"/>
                <w:color w:val="000000"/>
                <w:lang w:val="en-US"/>
              </w:rPr>
            </w:pPr>
            <w:r w:rsidRPr="009D16BE">
              <w:rPr>
                <w:rFonts w:cstheme="minorHAnsi"/>
                <w:color w:val="000000"/>
              </w:rPr>
              <w:t>HR-VN</w:t>
            </w:r>
          </w:p>
        </w:tc>
        <w:tc>
          <w:tcPr>
            <w:tcW w:w="1605" w:type="dxa"/>
            <w:shd w:val="clear" w:color="auto" w:fill="auto"/>
            <w:noWrap/>
            <w:hideMark/>
            <w:tcPrChange w:author="Deepakkumar Tiwari" w:date="2019-11-14T02:10:00Z" w:id="575">
              <w:tcPr>
                <w:tcW w:w="1784" w:type="dxa"/>
                <w:shd w:val="clear" w:color="auto" w:fill="auto"/>
                <w:noWrap/>
                <w:vAlign w:val="bottom"/>
                <w:hideMark/>
              </w:tcPr>
            </w:tcPrChange>
          </w:tcPr>
          <w:p w:rsidRPr="009D16BE" w:rsidR="00966469" w:rsidRDefault="00966469" w14:paraId="0FCC0553" w14:textId="77777777">
            <w:pPr>
              <w:spacing w:before="0"/>
              <w:rPr>
                <w:rFonts w:eastAsia="Times New Roman" w:cstheme="minorHAnsi"/>
                <w:color w:val="000000"/>
                <w:lang w:val="en-US"/>
              </w:rPr>
            </w:pPr>
            <w:r w:rsidRPr="009D16BE">
              <w:rPr>
                <w:rFonts w:cstheme="minorHAnsi"/>
                <w:color w:val="000000"/>
              </w:rPr>
              <w:t>HIRE EMPLOYEES</w:t>
            </w:r>
          </w:p>
        </w:tc>
        <w:tc>
          <w:tcPr>
            <w:tcW w:w="1319" w:type="dxa"/>
            <w:tcPrChange w:author="Deepakkumar Tiwari" w:date="2019-11-14T02:10:00Z" w:id="576">
              <w:tcPr>
                <w:tcW w:w="1121" w:type="dxa"/>
              </w:tcPr>
            </w:tcPrChange>
          </w:tcPr>
          <w:p w:rsidRPr="009D16BE" w:rsidR="00966469" w:rsidRDefault="0046689F" w14:paraId="5387A5E0" w14:textId="3CD1BB3C">
            <w:pPr>
              <w:spacing w:before="0"/>
              <w:rPr>
                <w:ins w:author="Deepakkumar Tiwari" w:date="2019-11-14T01:58:00Z" w:id="577"/>
                <w:rFonts w:cstheme="minorHAnsi"/>
                <w:color w:val="000000"/>
              </w:rPr>
            </w:pPr>
            <w:ins w:author="Deepakkumar Tiwari" w:date="2019-11-14T02:01:00Z" w:id="578">
              <w:r>
                <w:rPr>
                  <w:rFonts w:cstheme="minorHAnsi"/>
                  <w:color w:val="000000"/>
                </w:rPr>
                <w:t>WORKER_ID</w:t>
              </w:r>
            </w:ins>
          </w:p>
        </w:tc>
        <w:tc>
          <w:tcPr>
            <w:tcW w:w="1121" w:type="dxa"/>
            <w:shd w:val="clear" w:color="auto" w:fill="auto"/>
            <w:noWrap/>
            <w:hideMark/>
            <w:tcPrChange w:author="Deepakkumar Tiwari" w:date="2019-11-14T02:10:00Z" w:id="579">
              <w:tcPr>
                <w:tcW w:w="1121" w:type="dxa"/>
                <w:shd w:val="clear" w:color="auto" w:fill="auto"/>
                <w:noWrap/>
                <w:vAlign w:val="bottom"/>
                <w:hideMark/>
              </w:tcPr>
            </w:tcPrChange>
          </w:tcPr>
          <w:p w:rsidRPr="009D16BE" w:rsidR="00966469" w:rsidRDefault="00966469" w14:paraId="20F4F6CE" w14:textId="0F0525CB">
            <w:pPr>
              <w:spacing w:before="0"/>
              <w:rPr>
                <w:rFonts w:eastAsia="Times New Roman" w:cstheme="minorHAnsi"/>
                <w:color w:val="000000"/>
                <w:lang w:val="en-US"/>
              </w:rPr>
            </w:pPr>
            <w:r w:rsidRPr="009D16BE">
              <w:rPr>
                <w:rFonts w:cstheme="minorHAnsi"/>
                <w:color w:val="000000"/>
              </w:rPr>
              <w:t>v91201</w:t>
            </w:r>
          </w:p>
        </w:tc>
        <w:tc>
          <w:tcPr>
            <w:tcW w:w="2597" w:type="dxa"/>
            <w:shd w:val="clear" w:color="auto" w:fill="auto"/>
            <w:noWrap/>
            <w:hideMark/>
            <w:tcPrChange w:author="Deepakkumar Tiwari" w:date="2019-11-14T02:10:00Z" w:id="580">
              <w:tcPr>
                <w:tcW w:w="2597" w:type="dxa"/>
                <w:shd w:val="clear" w:color="auto" w:fill="auto"/>
                <w:noWrap/>
                <w:vAlign w:val="bottom"/>
                <w:hideMark/>
              </w:tcPr>
            </w:tcPrChange>
          </w:tcPr>
          <w:p w:rsidRPr="009D16BE" w:rsidR="00966469" w:rsidRDefault="00966469" w14:paraId="70ACF268" w14:textId="77777777">
            <w:pPr>
              <w:spacing w:before="0"/>
              <w:rPr>
                <w:rFonts w:eastAsia="Times New Roman" w:cstheme="minorHAnsi"/>
                <w:color w:val="000000"/>
                <w:lang w:val="en-US"/>
              </w:rPr>
            </w:pPr>
            <w:r w:rsidRPr="009D16BE">
              <w:rPr>
                <w:rFonts w:cstheme="minorHAnsi"/>
                <w:color w:val="000000"/>
              </w:rPr>
              <w:t>END_EMPLOYMENT_DATE</w:t>
            </w:r>
          </w:p>
        </w:tc>
        <w:tc>
          <w:tcPr>
            <w:tcW w:w="1219" w:type="dxa"/>
            <w:shd w:val="clear" w:color="auto" w:fill="auto"/>
            <w:noWrap/>
            <w:hideMark/>
            <w:tcPrChange w:author="Deepakkumar Tiwari" w:date="2019-11-14T02:10:00Z" w:id="581">
              <w:tcPr>
                <w:tcW w:w="1871" w:type="dxa"/>
                <w:shd w:val="clear" w:color="auto" w:fill="auto"/>
                <w:noWrap/>
                <w:vAlign w:val="bottom"/>
                <w:hideMark/>
              </w:tcPr>
            </w:tcPrChange>
          </w:tcPr>
          <w:p w:rsidRPr="009D16BE" w:rsidR="00966469" w:rsidRDefault="00966469" w14:paraId="35DC7B1D" w14:textId="77777777">
            <w:pPr>
              <w:spacing w:before="0"/>
              <w:rPr>
                <w:rFonts w:eastAsia="Times New Roman" w:cstheme="minorHAnsi"/>
                <w:color w:val="000000"/>
                <w:lang w:val="en-US"/>
              </w:rPr>
            </w:pPr>
            <w:r w:rsidRPr="009D16BE">
              <w:rPr>
                <w:rFonts w:cstheme="minorHAnsi"/>
                <w:color w:val="000000"/>
              </w:rPr>
              <w:t xml:space="preserve">The data value cannot be </w:t>
            </w:r>
            <w:r w:rsidRPr="009D16BE">
              <w:rPr>
                <w:rFonts w:cstheme="minorHAnsi"/>
                <w:color w:val="000000"/>
              </w:rPr>
              <w:lastRenderedPageBreak/>
              <w:t xml:space="preserve">converted for reasons other than sign mismatch or data overflow.  </w:t>
            </w:r>
          </w:p>
        </w:tc>
        <w:tc>
          <w:tcPr>
            <w:tcW w:w="1361" w:type="dxa"/>
            <w:tcPrChange w:author="Deepakkumar Tiwari" w:date="2019-11-14T02:10:00Z" w:id="582">
              <w:tcPr>
                <w:tcW w:w="1809" w:type="dxa"/>
                <w:vAlign w:val="bottom"/>
              </w:tcPr>
            </w:tcPrChange>
          </w:tcPr>
          <w:p w:rsidRPr="009D16BE" w:rsidR="00966469" w:rsidRDefault="00966469" w14:paraId="666BE0C6" w14:textId="77777777">
            <w:pPr>
              <w:spacing w:before="0"/>
              <w:rPr>
                <w:rFonts w:cstheme="minorHAnsi"/>
                <w:color w:val="000000"/>
              </w:rPr>
            </w:pPr>
            <w:r w:rsidRPr="009D16BE">
              <w:rPr>
                <w:rFonts w:cstheme="minorHAnsi"/>
                <w:color w:val="000000"/>
              </w:rPr>
              <w:lastRenderedPageBreak/>
              <w:t>Destination Error</w:t>
            </w:r>
          </w:p>
        </w:tc>
      </w:tr>
      <w:tr w:rsidRPr="009D16BE" w:rsidR="00966469" w:rsidTr="00F87546" w14:paraId="1585536B" w14:textId="77777777">
        <w:trPr>
          <w:trHeight w:val="184"/>
          <w:trPrChange w:author="Deepakkumar Tiwari" w:date="2019-11-14T02:10:00Z" w:id="583">
            <w:trPr>
              <w:trHeight w:val="184"/>
            </w:trPr>
          </w:trPrChange>
        </w:trPr>
        <w:tc>
          <w:tcPr>
            <w:tcW w:w="878" w:type="dxa"/>
            <w:shd w:val="clear" w:color="auto" w:fill="auto"/>
            <w:tcPrChange w:author="Deepakkumar Tiwari" w:date="2019-11-14T02:10:00Z" w:id="584">
              <w:tcPr>
                <w:tcW w:w="878" w:type="dxa"/>
                <w:shd w:val="clear" w:color="auto" w:fill="auto"/>
                <w:vAlign w:val="bottom"/>
              </w:tcPr>
            </w:tcPrChange>
          </w:tcPr>
          <w:p w:rsidRPr="009D16BE" w:rsidR="00966469" w:rsidRDefault="00966469" w14:paraId="7A59121F" w14:textId="77777777">
            <w:pPr>
              <w:spacing w:before="0"/>
              <w:rPr>
                <w:rFonts w:eastAsia="Times New Roman" w:cstheme="minorHAnsi"/>
                <w:color w:val="000000"/>
                <w:lang w:val="en-US"/>
              </w:rPr>
            </w:pPr>
            <w:r w:rsidRPr="009D16BE">
              <w:rPr>
                <w:rFonts w:cstheme="minorHAnsi"/>
                <w:color w:val="000000"/>
              </w:rPr>
              <w:lastRenderedPageBreak/>
              <w:t>HR-AU</w:t>
            </w:r>
          </w:p>
        </w:tc>
        <w:tc>
          <w:tcPr>
            <w:tcW w:w="1605" w:type="dxa"/>
            <w:shd w:val="clear" w:color="auto" w:fill="auto"/>
            <w:noWrap/>
            <w:hideMark/>
            <w:tcPrChange w:author="Deepakkumar Tiwari" w:date="2019-11-14T02:10:00Z" w:id="585">
              <w:tcPr>
                <w:tcW w:w="1784" w:type="dxa"/>
                <w:shd w:val="clear" w:color="auto" w:fill="auto"/>
                <w:noWrap/>
                <w:hideMark/>
              </w:tcPr>
            </w:tcPrChange>
          </w:tcPr>
          <w:p w:rsidRPr="009D16BE" w:rsidR="00966469" w:rsidRDefault="00966469" w14:paraId="461920DA" w14:textId="77777777">
            <w:pPr>
              <w:spacing w:before="0"/>
              <w:rPr>
                <w:rFonts w:eastAsia="Times New Roman" w:cstheme="minorHAnsi"/>
                <w:color w:val="000000"/>
                <w:lang w:val="en-US"/>
              </w:rPr>
            </w:pPr>
            <w:r w:rsidRPr="009D16BE">
              <w:rPr>
                <w:rFonts w:cstheme="minorHAnsi"/>
                <w:color w:val="000000"/>
              </w:rPr>
              <w:t>EMPLOYEE PERFORMANCE REVIEWS</w:t>
            </w:r>
          </w:p>
        </w:tc>
        <w:tc>
          <w:tcPr>
            <w:tcW w:w="1319" w:type="dxa"/>
            <w:tcPrChange w:author="Deepakkumar Tiwari" w:date="2019-11-14T02:10:00Z" w:id="586">
              <w:tcPr>
                <w:tcW w:w="1121" w:type="dxa"/>
              </w:tcPr>
            </w:tcPrChange>
          </w:tcPr>
          <w:p w:rsidRPr="009D16BE" w:rsidR="00966469" w:rsidRDefault="002E19BE" w14:paraId="35C36908" w14:textId="5A20CDEE">
            <w:pPr>
              <w:spacing w:before="0"/>
              <w:rPr>
                <w:ins w:author="Deepakkumar Tiwari" w:date="2019-11-14T01:58:00Z" w:id="587"/>
                <w:rFonts w:cstheme="minorHAnsi"/>
                <w:color w:val="000000"/>
              </w:rPr>
            </w:pPr>
            <w:ins w:author="Deepakkumar Tiwari" w:date="2019-11-14T02:09:00Z" w:id="588">
              <w:r w:rsidRPr="002E19BE">
                <w:rPr>
                  <w:rFonts w:cstheme="minorHAnsi"/>
                  <w:color w:val="000000"/>
                </w:rPr>
                <w:t>EMPLOYEE_ID</w:t>
              </w:r>
            </w:ins>
          </w:p>
        </w:tc>
        <w:tc>
          <w:tcPr>
            <w:tcW w:w="1121" w:type="dxa"/>
            <w:shd w:val="clear" w:color="auto" w:fill="auto"/>
            <w:noWrap/>
            <w:hideMark/>
            <w:tcPrChange w:author="Deepakkumar Tiwari" w:date="2019-11-14T02:10:00Z" w:id="589">
              <w:tcPr>
                <w:tcW w:w="1121" w:type="dxa"/>
                <w:shd w:val="clear" w:color="auto" w:fill="auto"/>
                <w:noWrap/>
                <w:vAlign w:val="bottom"/>
                <w:hideMark/>
              </w:tcPr>
            </w:tcPrChange>
          </w:tcPr>
          <w:p w:rsidRPr="009D16BE" w:rsidR="00966469" w:rsidRDefault="00966469" w14:paraId="4D0E331F" w14:textId="15F36702">
            <w:pPr>
              <w:spacing w:before="0"/>
              <w:rPr>
                <w:rFonts w:eastAsia="Times New Roman" w:cstheme="minorHAnsi"/>
                <w:color w:val="000000"/>
                <w:lang w:val="en-US"/>
              </w:rPr>
            </w:pPr>
            <w:r w:rsidRPr="009D16BE">
              <w:rPr>
                <w:rFonts w:cstheme="minorHAnsi"/>
                <w:color w:val="000000"/>
              </w:rPr>
              <w:t>E00000</w:t>
            </w:r>
          </w:p>
        </w:tc>
        <w:tc>
          <w:tcPr>
            <w:tcW w:w="2597" w:type="dxa"/>
            <w:shd w:val="clear" w:color="auto" w:fill="auto"/>
            <w:noWrap/>
            <w:hideMark/>
            <w:tcPrChange w:author="Deepakkumar Tiwari" w:date="2019-11-14T02:10:00Z" w:id="590">
              <w:tcPr>
                <w:tcW w:w="2597" w:type="dxa"/>
                <w:shd w:val="clear" w:color="auto" w:fill="auto"/>
                <w:noWrap/>
                <w:vAlign w:val="bottom"/>
                <w:hideMark/>
              </w:tcPr>
            </w:tcPrChange>
          </w:tcPr>
          <w:p w:rsidRPr="009D16BE" w:rsidR="00966469" w:rsidRDefault="00966469" w14:paraId="34CC03A1" w14:textId="77777777">
            <w:pPr>
              <w:spacing w:before="0"/>
              <w:rPr>
                <w:rFonts w:eastAsia="Times New Roman" w:cstheme="minorHAnsi"/>
                <w:color w:val="000000"/>
                <w:lang w:val="en-US"/>
              </w:rPr>
            </w:pPr>
            <w:r w:rsidRPr="009D16BE">
              <w:rPr>
                <w:rFonts w:cstheme="minorHAnsi"/>
                <w:color w:val="000000"/>
              </w:rPr>
              <w:t>MANAGER_ID</w:t>
            </w:r>
          </w:p>
        </w:tc>
        <w:tc>
          <w:tcPr>
            <w:tcW w:w="1219" w:type="dxa"/>
            <w:shd w:val="clear" w:color="auto" w:fill="auto"/>
            <w:noWrap/>
            <w:hideMark/>
            <w:tcPrChange w:author="Deepakkumar Tiwari" w:date="2019-11-14T02:10:00Z" w:id="591">
              <w:tcPr>
                <w:tcW w:w="1871" w:type="dxa"/>
                <w:shd w:val="clear" w:color="auto" w:fill="auto"/>
                <w:noWrap/>
                <w:vAlign w:val="bottom"/>
                <w:hideMark/>
              </w:tcPr>
            </w:tcPrChange>
          </w:tcPr>
          <w:p w:rsidRPr="009D16BE" w:rsidR="00966469" w:rsidRDefault="00966469" w14:paraId="11B40963" w14:textId="77777777">
            <w:pPr>
              <w:spacing w:before="0"/>
              <w:rPr>
                <w:rFonts w:eastAsia="Times New Roman" w:cstheme="minorHAnsi"/>
                <w:color w:val="000000"/>
                <w:lang w:val="en-US"/>
              </w:rPr>
            </w:pPr>
            <w:r w:rsidRPr="009D16BE">
              <w:rPr>
                <w:rFonts w:cstheme="minorHAnsi"/>
                <w:color w:val="000000"/>
              </w:rPr>
              <w:t xml:space="preserve">A truncation caused a row to be redirected, based on the truncation disposition settings.  </w:t>
            </w:r>
          </w:p>
        </w:tc>
        <w:tc>
          <w:tcPr>
            <w:tcW w:w="1361" w:type="dxa"/>
            <w:tcPrChange w:author="Deepakkumar Tiwari" w:date="2019-11-14T02:10:00Z" w:id="592">
              <w:tcPr>
                <w:tcW w:w="1809" w:type="dxa"/>
                <w:vAlign w:val="bottom"/>
              </w:tcPr>
            </w:tcPrChange>
          </w:tcPr>
          <w:p w:rsidRPr="009D16BE" w:rsidR="00966469" w:rsidRDefault="00966469" w14:paraId="42D8E2E5" w14:textId="77777777">
            <w:pPr>
              <w:spacing w:before="0"/>
              <w:rPr>
                <w:rFonts w:cstheme="minorHAnsi"/>
                <w:color w:val="000000"/>
              </w:rPr>
            </w:pPr>
            <w:r w:rsidRPr="009D16BE">
              <w:rPr>
                <w:rFonts w:cstheme="minorHAnsi"/>
                <w:color w:val="000000"/>
              </w:rPr>
              <w:t>Conformance Error</w:t>
            </w:r>
          </w:p>
        </w:tc>
      </w:tr>
      <w:tr w:rsidRPr="009D16BE" w:rsidR="004478DB" w:rsidTr="00F87546" w14:paraId="55EE004C" w14:textId="77777777">
        <w:trPr>
          <w:trHeight w:val="184"/>
          <w:trPrChange w:author="Deepakkumar Tiwari" w:date="2019-11-14T02:10:00Z" w:id="593">
            <w:trPr>
              <w:trHeight w:val="184"/>
            </w:trPr>
          </w:trPrChange>
        </w:trPr>
        <w:tc>
          <w:tcPr>
            <w:tcW w:w="878" w:type="dxa"/>
            <w:shd w:val="clear" w:color="auto" w:fill="auto"/>
            <w:tcPrChange w:author="Deepakkumar Tiwari" w:date="2019-11-14T02:10:00Z" w:id="594">
              <w:tcPr>
                <w:tcW w:w="878" w:type="dxa"/>
                <w:shd w:val="clear" w:color="auto" w:fill="auto"/>
                <w:vAlign w:val="bottom"/>
              </w:tcPr>
            </w:tcPrChange>
          </w:tcPr>
          <w:p w:rsidRPr="009D16BE" w:rsidR="004478DB" w:rsidRDefault="004478DB" w14:paraId="36DDFCC0" w14:textId="77777777">
            <w:pPr>
              <w:spacing w:before="0"/>
              <w:rPr>
                <w:rFonts w:eastAsia="Times New Roman" w:cstheme="minorHAnsi"/>
                <w:color w:val="000000"/>
                <w:lang w:val="en-US"/>
              </w:rPr>
            </w:pPr>
            <w:r w:rsidRPr="009D16BE">
              <w:rPr>
                <w:rFonts w:cstheme="minorHAnsi"/>
                <w:color w:val="000000"/>
              </w:rPr>
              <w:t>HR-AU</w:t>
            </w:r>
          </w:p>
        </w:tc>
        <w:tc>
          <w:tcPr>
            <w:tcW w:w="1605" w:type="dxa"/>
            <w:shd w:val="clear" w:color="auto" w:fill="auto"/>
            <w:noWrap/>
            <w:hideMark/>
            <w:tcPrChange w:author="Deepakkumar Tiwari" w:date="2019-11-14T02:10:00Z" w:id="595">
              <w:tcPr>
                <w:tcW w:w="1784" w:type="dxa"/>
                <w:shd w:val="clear" w:color="auto" w:fill="auto"/>
                <w:noWrap/>
                <w:hideMark/>
              </w:tcPr>
            </w:tcPrChange>
          </w:tcPr>
          <w:p w:rsidRPr="009D16BE" w:rsidR="004478DB" w:rsidRDefault="004478DB" w14:paraId="7D361329" w14:textId="77777777">
            <w:pPr>
              <w:spacing w:before="0"/>
              <w:rPr>
                <w:rFonts w:eastAsia="Times New Roman" w:cstheme="minorHAnsi"/>
                <w:color w:val="000000"/>
                <w:lang w:val="en-US"/>
              </w:rPr>
            </w:pPr>
            <w:r w:rsidRPr="009D16BE">
              <w:rPr>
                <w:rFonts w:cstheme="minorHAnsi"/>
                <w:color w:val="000000"/>
              </w:rPr>
              <w:t>EMPLOYEE PERFORMANCE REVIEWS</w:t>
            </w:r>
          </w:p>
        </w:tc>
        <w:tc>
          <w:tcPr>
            <w:tcW w:w="1319" w:type="dxa"/>
            <w:tcPrChange w:author="Deepakkumar Tiwari" w:date="2019-11-14T02:10:00Z" w:id="596">
              <w:tcPr>
                <w:tcW w:w="1121" w:type="dxa"/>
              </w:tcPr>
            </w:tcPrChange>
          </w:tcPr>
          <w:p w:rsidRPr="009D16BE" w:rsidR="004478DB" w:rsidRDefault="004478DB" w14:paraId="543B1DDF" w14:textId="2FB4C6A0">
            <w:pPr>
              <w:spacing w:before="0"/>
              <w:rPr>
                <w:ins w:author="Deepakkumar Tiwari" w:date="2019-11-14T01:58:00Z" w:id="597"/>
                <w:rFonts w:cstheme="minorHAnsi"/>
                <w:color w:val="000000"/>
              </w:rPr>
            </w:pPr>
            <w:ins w:author="Deepakkumar Tiwari" w:date="2019-11-14T02:09:00Z" w:id="598">
              <w:r w:rsidRPr="002E19BE">
                <w:rPr>
                  <w:rFonts w:cstheme="minorHAnsi"/>
                  <w:color w:val="000000"/>
                </w:rPr>
                <w:t>EMPLOYEE_ID</w:t>
              </w:r>
            </w:ins>
          </w:p>
        </w:tc>
        <w:tc>
          <w:tcPr>
            <w:tcW w:w="1121" w:type="dxa"/>
            <w:shd w:val="clear" w:color="auto" w:fill="auto"/>
            <w:noWrap/>
            <w:hideMark/>
            <w:tcPrChange w:author="Deepakkumar Tiwari" w:date="2019-11-14T02:10:00Z" w:id="599">
              <w:tcPr>
                <w:tcW w:w="1121" w:type="dxa"/>
                <w:shd w:val="clear" w:color="auto" w:fill="auto"/>
                <w:noWrap/>
                <w:vAlign w:val="bottom"/>
                <w:hideMark/>
              </w:tcPr>
            </w:tcPrChange>
          </w:tcPr>
          <w:p w:rsidRPr="009D16BE" w:rsidR="004478DB" w:rsidRDefault="004478DB" w14:paraId="1E89FBB1" w14:textId="24A11F51">
            <w:pPr>
              <w:spacing w:before="0"/>
              <w:rPr>
                <w:rFonts w:eastAsia="Times New Roman" w:cstheme="minorHAnsi"/>
                <w:color w:val="000000"/>
                <w:lang w:val="en-US"/>
              </w:rPr>
            </w:pPr>
            <w:r w:rsidRPr="009D16BE">
              <w:rPr>
                <w:rFonts w:cstheme="minorHAnsi"/>
                <w:color w:val="000000"/>
              </w:rPr>
              <w:t>HRADMIN</w:t>
            </w:r>
          </w:p>
        </w:tc>
        <w:tc>
          <w:tcPr>
            <w:tcW w:w="2597" w:type="dxa"/>
            <w:shd w:val="clear" w:color="auto" w:fill="auto"/>
            <w:noWrap/>
            <w:hideMark/>
            <w:tcPrChange w:author="Deepakkumar Tiwari" w:date="2019-11-14T02:10:00Z" w:id="600">
              <w:tcPr>
                <w:tcW w:w="2597" w:type="dxa"/>
                <w:shd w:val="clear" w:color="auto" w:fill="auto"/>
                <w:noWrap/>
                <w:vAlign w:val="bottom"/>
                <w:hideMark/>
              </w:tcPr>
            </w:tcPrChange>
          </w:tcPr>
          <w:p w:rsidRPr="009D16BE" w:rsidR="004478DB" w:rsidRDefault="004478DB" w14:paraId="2E896914" w14:textId="77777777">
            <w:pPr>
              <w:spacing w:before="0"/>
              <w:rPr>
                <w:rFonts w:eastAsia="Times New Roman" w:cstheme="minorHAnsi"/>
                <w:color w:val="000000"/>
                <w:lang w:val="en-US"/>
              </w:rPr>
            </w:pPr>
            <w:r w:rsidRPr="009D16BE">
              <w:rPr>
                <w:rFonts w:cstheme="minorHAnsi"/>
                <w:color w:val="000000"/>
              </w:rPr>
              <w:t>EMPLOYEE_ID</w:t>
            </w:r>
          </w:p>
        </w:tc>
        <w:tc>
          <w:tcPr>
            <w:tcW w:w="1219" w:type="dxa"/>
            <w:shd w:val="clear" w:color="auto" w:fill="auto"/>
            <w:noWrap/>
            <w:hideMark/>
            <w:tcPrChange w:author="Deepakkumar Tiwari" w:date="2019-11-14T02:10:00Z" w:id="601">
              <w:tcPr>
                <w:tcW w:w="1871" w:type="dxa"/>
                <w:shd w:val="clear" w:color="auto" w:fill="auto"/>
                <w:noWrap/>
                <w:vAlign w:val="bottom"/>
                <w:hideMark/>
              </w:tcPr>
            </w:tcPrChange>
          </w:tcPr>
          <w:p w:rsidRPr="009D16BE" w:rsidR="004478DB" w:rsidRDefault="004478DB" w14:paraId="6890EB72" w14:textId="5796A1D4">
            <w:pPr>
              <w:spacing w:before="0"/>
              <w:rPr>
                <w:rFonts w:eastAsia="Times New Roman" w:cstheme="minorHAnsi"/>
                <w:color w:val="000000"/>
                <w:lang w:val="en-US"/>
              </w:rPr>
            </w:pPr>
            <w:ins w:author="Deepakkumar Tiwari" w:date="2019-11-14T02:34:00Z" w:id="602">
              <w:r>
                <w:rPr>
                  <w:rFonts w:eastAsia="Times New Roman" w:cstheme="minorHAnsi"/>
                  <w:color w:val="000000"/>
                  <w:lang w:val="en-US"/>
                </w:rPr>
                <w:t>NULL or Blank value present in required field</w:t>
              </w:r>
            </w:ins>
            <w:del w:author="Deepakkumar Tiwari" w:date="2019-11-14T02:34:00Z" w:id="603">
              <w:r w:rsidRPr="009D16BE" w:rsidDel="005853EF">
                <w:rPr>
                  <w:rFonts w:cstheme="minorHAnsi"/>
                  <w:color w:val="000000"/>
                </w:rPr>
                <w:delText xml:space="preserve">A truncation caused a row to be redirected, based on the truncation disposition settings.  </w:delText>
              </w:r>
            </w:del>
          </w:p>
        </w:tc>
        <w:tc>
          <w:tcPr>
            <w:tcW w:w="1361" w:type="dxa"/>
            <w:tcPrChange w:author="Deepakkumar Tiwari" w:date="2019-11-14T02:10:00Z" w:id="604">
              <w:tcPr>
                <w:tcW w:w="1809" w:type="dxa"/>
                <w:vAlign w:val="bottom"/>
              </w:tcPr>
            </w:tcPrChange>
          </w:tcPr>
          <w:p w:rsidRPr="009D16BE" w:rsidR="004478DB" w:rsidRDefault="004478DB" w14:paraId="1AA563AF" w14:textId="36FAA410">
            <w:pPr>
              <w:spacing w:before="0"/>
              <w:rPr>
                <w:rFonts w:cstheme="minorHAnsi"/>
                <w:color w:val="000000"/>
              </w:rPr>
            </w:pPr>
            <w:ins w:author="Deepakkumar Tiwari" w:date="2019-11-14T02:34:00Z" w:id="605">
              <w:r w:rsidRPr="004478DB">
                <w:rPr>
                  <w:rFonts w:cstheme="minorHAnsi"/>
                  <w:color w:val="000000"/>
                </w:rPr>
                <w:t>REQUIRED_FIELDS</w:t>
              </w:r>
            </w:ins>
            <w:del w:author="Deepakkumar Tiwari" w:date="2019-11-14T02:34:00Z" w:id="606">
              <w:r w:rsidRPr="009D16BE" w:rsidDel="005853EF">
                <w:rPr>
                  <w:rFonts w:cstheme="minorHAnsi"/>
                  <w:color w:val="000000"/>
                </w:rPr>
                <w:delText>Conformance Error</w:delText>
              </w:r>
            </w:del>
          </w:p>
        </w:tc>
      </w:tr>
      <w:tr w:rsidRPr="009D16BE" w:rsidR="004478DB" w:rsidTr="00F87546" w14:paraId="756998FB" w14:textId="77777777">
        <w:trPr>
          <w:trHeight w:val="184"/>
          <w:trPrChange w:author="Deepakkumar Tiwari" w:date="2019-11-14T02:10:00Z" w:id="607">
            <w:trPr>
              <w:trHeight w:val="184"/>
            </w:trPr>
          </w:trPrChange>
        </w:trPr>
        <w:tc>
          <w:tcPr>
            <w:tcW w:w="878" w:type="dxa"/>
            <w:shd w:val="clear" w:color="auto" w:fill="auto"/>
            <w:tcPrChange w:author="Deepakkumar Tiwari" w:date="2019-11-14T02:10:00Z" w:id="608">
              <w:tcPr>
                <w:tcW w:w="878" w:type="dxa"/>
                <w:shd w:val="clear" w:color="auto" w:fill="auto"/>
                <w:vAlign w:val="bottom"/>
              </w:tcPr>
            </w:tcPrChange>
          </w:tcPr>
          <w:p w:rsidRPr="009D16BE" w:rsidR="004478DB" w:rsidRDefault="004478DB" w14:paraId="268E47A4" w14:textId="66BC787F">
            <w:pPr>
              <w:spacing w:before="0"/>
              <w:rPr>
                <w:rFonts w:eastAsia="Times New Roman" w:cstheme="minorHAnsi"/>
                <w:color w:val="000000"/>
                <w:lang w:val="en-US"/>
              </w:rPr>
            </w:pPr>
            <w:ins w:author="Deepakkumar Tiwari" w:date="2019-11-14T02:34:00Z" w:id="609">
              <w:r w:rsidRPr="009D16BE">
                <w:rPr>
                  <w:rFonts w:cstheme="minorHAnsi"/>
                  <w:color w:val="000000"/>
                </w:rPr>
                <w:t>HR-VN</w:t>
              </w:r>
            </w:ins>
            <w:del w:author="Deepakkumar Tiwari" w:date="2019-11-14T02:34:00Z" w:id="610">
              <w:r w:rsidRPr="009D16BE" w:rsidDel="00671232">
                <w:rPr>
                  <w:rFonts w:cstheme="minorHAnsi"/>
                  <w:color w:val="000000"/>
                </w:rPr>
                <w:delText>HR-AU</w:delText>
              </w:r>
            </w:del>
          </w:p>
        </w:tc>
        <w:tc>
          <w:tcPr>
            <w:tcW w:w="1605" w:type="dxa"/>
            <w:shd w:val="clear" w:color="auto" w:fill="auto"/>
            <w:noWrap/>
            <w:tcPrChange w:author="Deepakkumar Tiwari" w:date="2019-11-14T02:10:00Z" w:id="611">
              <w:tcPr>
                <w:tcW w:w="1784" w:type="dxa"/>
                <w:shd w:val="clear" w:color="auto" w:fill="auto"/>
                <w:noWrap/>
              </w:tcPr>
            </w:tcPrChange>
          </w:tcPr>
          <w:p w:rsidRPr="009D16BE" w:rsidR="004478DB" w:rsidRDefault="004478DB" w14:paraId="3B5F24DD" w14:textId="0AA1FC42">
            <w:pPr>
              <w:spacing w:before="0"/>
              <w:rPr>
                <w:rFonts w:eastAsia="Times New Roman" w:cstheme="minorHAnsi"/>
                <w:color w:val="000000"/>
                <w:lang w:val="en-US"/>
              </w:rPr>
            </w:pPr>
            <w:ins w:author="Deepakkumar Tiwari" w:date="2019-11-14T02:34:00Z" w:id="612">
              <w:r w:rsidRPr="009D16BE">
                <w:rPr>
                  <w:rFonts w:cstheme="minorHAnsi"/>
                  <w:color w:val="000000"/>
                </w:rPr>
                <w:t>HIRE EMPLOYEES</w:t>
              </w:r>
            </w:ins>
            <w:del w:author="Deepakkumar Tiwari" w:date="2019-11-14T02:34:00Z" w:id="613">
              <w:r w:rsidRPr="009D16BE" w:rsidDel="00671232">
                <w:rPr>
                  <w:rFonts w:cstheme="minorHAnsi"/>
                  <w:color w:val="000000"/>
                </w:rPr>
                <w:delText>EMPLOYEE PERFORMANCE REVIEWS</w:delText>
              </w:r>
            </w:del>
          </w:p>
        </w:tc>
        <w:tc>
          <w:tcPr>
            <w:tcW w:w="1319" w:type="dxa"/>
            <w:tcPrChange w:author="Deepakkumar Tiwari" w:date="2019-11-14T02:10:00Z" w:id="614">
              <w:tcPr>
                <w:tcW w:w="1121" w:type="dxa"/>
              </w:tcPr>
            </w:tcPrChange>
          </w:tcPr>
          <w:p w:rsidRPr="009D16BE" w:rsidR="004478DB" w:rsidRDefault="004478DB" w14:paraId="45485A73" w14:textId="43287198">
            <w:pPr>
              <w:spacing w:before="0"/>
              <w:rPr>
                <w:ins w:author="Deepakkumar Tiwari" w:date="2019-11-14T01:58:00Z" w:id="615"/>
                <w:rFonts w:cstheme="minorHAnsi"/>
                <w:color w:val="000000"/>
              </w:rPr>
            </w:pPr>
            <w:ins w:author="Deepakkumar Tiwari" w:date="2019-11-14T02:34:00Z" w:id="616">
              <w:r>
                <w:rPr>
                  <w:rFonts w:cstheme="minorHAnsi"/>
                  <w:color w:val="000000"/>
                </w:rPr>
                <w:t>WORKER_ID</w:t>
              </w:r>
            </w:ins>
          </w:p>
        </w:tc>
        <w:tc>
          <w:tcPr>
            <w:tcW w:w="1121" w:type="dxa"/>
            <w:shd w:val="clear" w:color="auto" w:fill="auto"/>
            <w:noWrap/>
            <w:tcPrChange w:author="Deepakkumar Tiwari" w:date="2019-11-14T02:10:00Z" w:id="617">
              <w:tcPr>
                <w:tcW w:w="1121" w:type="dxa"/>
                <w:shd w:val="clear" w:color="auto" w:fill="auto"/>
                <w:noWrap/>
                <w:vAlign w:val="bottom"/>
              </w:tcPr>
            </w:tcPrChange>
          </w:tcPr>
          <w:p w:rsidRPr="009D16BE" w:rsidR="004478DB" w:rsidRDefault="004478DB" w14:paraId="4C15F44C" w14:textId="2650A468">
            <w:pPr>
              <w:spacing w:before="0"/>
              <w:rPr>
                <w:rFonts w:eastAsia="Times New Roman" w:cstheme="minorHAnsi"/>
                <w:color w:val="000000"/>
                <w:lang w:val="en-US"/>
              </w:rPr>
            </w:pPr>
            <w:ins w:author="Deepakkumar Tiwari" w:date="2019-11-14T02:34:00Z" w:id="618">
              <w:r w:rsidRPr="009D16BE">
                <w:rPr>
                  <w:rFonts w:cstheme="minorHAnsi"/>
                  <w:color w:val="000000"/>
                </w:rPr>
                <w:t>v91201</w:t>
              </w:r>
            </w:ins>
            <w:del w:author="Deepakkumar Tiwari" w:date="2019-11-14T02:34:00Z" w:id="619">
              <w:r w:rsidRPr="009D16BE" w:rsidDel="00671232">
                <w:rPr>
                  <w:rFonts w:cstheme="minorHAnsi"/>
                  <w:color w:val="000000"/>
                </w:rPr>
                <w:delText>E00000</w:delText>
              </w:r>
            </w:del>
          </w:p>
        </w:tc>
        <w:tc>
          <w:tcPr>
            <w:tcW w:w="2597" w:type="dxa"/>
            <w:shd w:val="clear" w:color="auto" w:fill="auto"/>
            <w:noWrap/>
            <w:tcPrChange w:author="Deepakkumar Tiwari" w:date="2019-11-14T02:10:00Z" w:id="620">
              <w:tcPr>
                <w:tcW w:w="2597" w:type="dxa"/>
                <w:shd w:val="clear" w:color="auto" w:fill="auto"/>
                <w:noWrap/>
                <w:vAlign w:val="bottom"/>
              </w:tcPr>
            </w:tcPrChange>
          </w:tcPr>
          <w:p w:rsidRPr="009D16BE" w:rsidR="004478DB" w:rsidRDefault="004478DB" w14:paraId="0149E26D" w14:textId="25CDF9A8">
            <w:pPr>
              <w:spacing w:before="0"/>
              <w:rPr>
                <w:rFonts w:eastAsia="Times New Roman" w:cstheme="minorHAnsi"/>
                <w:color w:val="000000"/>
                <w:lang w:val="en-US"/>
              </w:rPr>
            </w:pPr>
            <w:ins w:author="Deepakkumar Tiwari" w:date="2019-11-14T02:34:00Z" w:id="621">
              <w:r w:rsidRPr="009D16BE">
                <w:rPr>
                  <w:rFonts w:cstheme="minorHAnsi"/>
                  <w:color w:val="000000"/>
                </w:rPr>
                <w:t>END_EMPLOYMENT_DATE</w:t>
              </w:r>
            </w:ins>
            <w:del w:author="Deepakkumar Tiwari" w:date="2019-11-14T02:34:00Z" w:id="622">
              <w:r w:rsidRPr="009D16BE" w:rsidDel="00671232">
                <w:rPr>
                  <w:rFonts w:cstheme="minorHAnsi"/>
                  <w:color w:val="000000"/>
                </w:rPr>
                <w:delText>MANAGER_ID</w:delText>
              </w:r>
            </w:del>
          </w:p>
        </w:tc>
        <w:tc>
          <w:tcPr>
            <w:tcW w:w="1219" w:type="dxa"/>
            <w:shd w:val="clear" w:color="auto" w:fill="auto"/>
            <w:noWrap/>
            <w:tcPrChange w:author="Deepakkumar Tiwari" w:date="2019-11-14T02:10:00Z" w:id="623">
              <w:tcPr>
                <w:tcW w:w="1871" w:type="dxa"/>
                <w:shd w:val="clear" w:color="auto" w:fill="auto"/>
                <w:noWrap/>
                <w:vAlign w:val="bottom"/>
              </w:tcPr>
            </w:tcPrChange>
          </w:tcPr>
          <w:p w:rsidRPr="009D16BE" w:rsidR="004478DB" w:rsidRDefault="004478DB" w14:paraId="0A8028C6" w14:textId="5B84B0EA">
            <w:pPr>
              <w:spacing w:before="0"/>
              <w:rPr>
                <w:rFonts w:eastAsia="Times New Roman" w:cstheme="minorHAnsi"/>
                <w:color w:val="000000"/>
                <w:lang w:val="en-US"/>
              </w:rPr>
            </w:pPr>
            <w:ins w:author="Deepakkumar Tiwari" w:date="2019-11-14T02:34:00Z" w:id="624">
              <w:r>
                <w:rPr>
                  <w:rFonts w:eastAsia="Times New Roman" w:cstheme="minorHAnsi"/>
                  <w:color w:val="000000"/>
                  <w:lang w:val="en-US"/>
                </w:rPr>
                <w:t>NULL or Blank value present in required field</w:t>
              </w:r>
            </w:ins>
            <w:del w:author="Deepakkumar Tiwari" w:date="2019-11-14T02:34:00Z" w:id="625">
              <w:r w:rsidRPr="009D16BE" w:rsidDel="00671232">
                <w:rPr>
                  <w:rFonts w:cstheme="minorHAnsi"/>
                  <w:color w:val="000000"/>
                </w:rPr>
                <w:delText xml:space="preserve">A truncation caused a row to be redirected, based on the truncation disposition settings.  </w:delText>
              </w:r>
            </w:del>
          </w:p>
        </w:tc>
        <w:tc>
          <w:tcPr>
            <w:tcW w:w="1361" w:type="dxa"/>
            <w:tcPrChange w:author="Deepakkumar Tiwari" w:date="2019-11-14T02:10:00Z" w:id="626">
              <w:tcPr>
                <w:tcW w:w="1809" w:type="dxa"/>
                <w:vAlign w:val="bottom"/>
              </w:tcPr>
            </w:tcPrChange>
          </w:tcPr>
          <w:p w:rsidRPr="009D16BE" w:rsidR="004478DB" w:rsidRDefault="004478DB" w14:paraId="71A8D7BE" w14:textId="3A471ECE">
            <w:pPr>
              <w:spacing w:before="0"/>
              <w:rPr>
                <w:rFonts w:cstheme="minorHAnsi"/>
                <w:color w:val="000000"/>
              </w:rPr>
            </w:pPr>
            <w:ins w:author="Deepakkumar Tiwari" w:date="2019-11-14T02:34:00Z" w:id="627">
              <w:r w:rsidRPr="004478DB">
                <w:rPr>
                  <w:rFonts w:cstheme="minorHAnsi"/>
                  <w:color w:val="000000"/>
                </w:rPr>
                <w:t>REQUIRED_FIELDS</w:t>
              </w:r>
            </w:ins>
            <w:del w:author="Deepakkumar Tiwari" w:date="2019-11-14T02:34:00Z" w:id="628">
              <w:r w:rsidRPr="009D16BE" w:rsidDel="00671232">
                <w:rPr>
                  <w:rFonts w:cstheme="minorHAnsi"/>
                  <w:color w:val="000000"/>
                </w:rPr>
                <w:delText>Conformance Error</w:delText>
              </w:r>
            </w:del>
          </w:p>
        </w:tc>
      </w:tr>
    </w:tbl>
    <w:p w:rsidRPr="009D16BE" w:rsidR="0005089F" w:rsidP="0005089F" w:rsidRDefault="0005089F" w14:paraId="6F1ECEA4" w14:textId="77777777">
      <w:pPr>
        <w:rPr>
          <w:rFonts w:cstheme="minorHAnsi"/>
        </w:rPr>
      </w:pPr>
    </w:p>
    <w:p w:rsidR="0005089F" w:rsidP="0005089F" w:rsidRDefault="0005089F" w14:paraId="0BEA545B" w14:textId="0FE9F93F">
      <w:pPr>
        <w:rPr>
          <w:ins w:author="Deepakkumar Tiwari" w:date="2019-11-14T02:34:00Z" w:id="629"/>
          <w:rFonts w:cstheme="minorHAnsi"/>
        </w:rPr>
      </w:pPr>
    </w:p>
    <w:p w:rsidR="004478DB" w:rsidP="0005089F" w:rsidRDefault="004478DB" w14:paraId="1E0BABDF" w14:textId="02ED7E96">
      <w:pPr>
        <w:rPr>
          <w:ins w:author="Deepakkumar Tiwari" w:date="2019-11-14T02:34:00Z" w:id="630"/>
          <w:rFonts w:cstheme="minorHAnsi"/>
        </w:rPr>
      </w:pPr>
    </w:p>
    <w:p w:rsidRPr="009D16BE" w:rsidR="004478DB" w:rsidP="0005089F" w:rsidRDefault="004478DB" w14:paraId="6C1DE069" w14:textId="77777777">
      <w:pPr>
        <w:rPr>
          <w:rFonts w:cstheme="minorHAnsi"/>
        </w:rPr>
      </w:pPr>
    </w:p>
    <w:p w:rsidRPr="00543B45" w:rsidR="0005089F" w:rsidP="00543B45" w:rsidRDefault="0005089F" w14:paraId="628AD60B" w14:textId="691469CC">
      <w:pPr>
        <w:pStyle w:val="ListParagraph"/>
        <w:numPr>
          <w:ilvl w:val="0"/>
          <w:numId w:val="46"/>
        </w:numPr>
        <w:rPr>
          <w:rFonts w:cstheme="minorHAnsi"/>
        </w:rPr>
      </w:pPr>
      <w:r w:rsidRPr="00543B45">
        <w:rPr>
          <w:rFonts w:cstheme="minorHAnsi"/>
        </w:rPr>
        <w:t>Duplicate checks are also captured as part of E</w:t>
      </w:r>
      <w:r w:rsidR="00DE2F1A">
        <w:rPr>
          <w:rFonts w:cstheme="minorHAnsi"/>
        </w:rPr>
        <w:t>xception</w:t>
      </w:r>
      <w:r w:rsidRPr="00543B45">
        <w:rPr>
          <w:rFonts w:cstheme="minorHAnsi"/>
        </w:rPr>
        <w:t xml:space="preserve"> framework while making sure that the target data is clean. These records can be traced back to source using the information available in Alternate key column available in the reports</w:t>
      </w:r>
      <w:r w:rsidR="00EE2875">
        <w:rPr>
          <w:rFonts w:cstheme="minorHAnsi"/>
        </w:rPr>
        <w:t xml:space="preserve">. </w:t>
      </w:r>
      <w:r w:rsidR="00502096">
        <w:rPr>
          <w:rFonts w:cstheme="minorHAnsi"/>
        </w:rPr>
        <w:t xml:space="preserve">If multiple columns </w:t>
      </w:r>
      <w:r w:rsidR="005E5881">
        <w:rPr>
          <w:rFonts w:cstheme="minorHAnsi"/>
        </w:rPr>
        <w:t>from a</w:t>
      </w:r>
      <w:r w:rsidR="00064EF4">
        <w:rPr>
          <w:rFonts w:cstheme="minorHAnsi"/>
        </w:rPr>
        <w:t>n</w:t>
      </w:r>
      <w:r w:rsidR="005E5881">
        <w:rPr>
          <w:rFonts w:cstheme="minorHAnsi"/>
        </w:rPr>
        <w:t xml:space="preserve"> extract</w:t>
      </w:r>
      <w:r w:rsidR="00064EF4">
        <w:rPr>
          <w:rFonts w:cstheme="minorHAnsi"/>
        </w:rPr>
        <w:t xml:space="preserve">’s alternate key , they are </w:t>
      </w:r>
      <w:r w:rsidR="00F3227E">
        <w:rPr>
          <w:rFonts w:cstheme="minorHAnsi"/>
        </w:rPr>
        <w:t>merger together in error framework with a pipe delimiter in between for logical segregation.</w:t>
      </w:r>
    </w:p>
    <w:p w:rsidRPr="009D16BE" w:rsidR="00917700" w:rsidP="0005089F" w:rsidRDefault="00917700" w14:paraId="2102F3C8" w14:textId="77777777">
      <w:pPr>
        <w:rPr>
          <w:rFonts w:cstheme="minorHAnsi"/>
        </w:rPr>
      </w:pPr>
    </w:p>
    <w:tbl>
      <w:tblPr>
        <w:tblW w:w="100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Change w:author="Deepakkumar Tiwari" w:date="2019-11-14T02:15:00Z" w:id="631">
          <w:tblPr>
            <w:tblW w:w="101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PrChange>
      </w:tblPr>
      <w:tblGrid>
        <w:gridCol w:w="879"/>
        <w:gridCol w:w="1745"/>
        <w:gridCol w:w="3320"/>
        <w:gridCol w:w="4139"/>
        <w:tblGridChange w:id="632">
          <w:tblGrid>
            <w:gridCol w:w="2211"/>
            <w:gridCol w:w="4493"/>
            <w:gridCol w:w="3461"/>
            <w:gridCol w:w="3461"/>
          </w:tblGrid>
        </w:tblGridChange>
      </w:tblGrid>
      <w:tr w:rsidRPr="009D16BE" w:rsidR="00F23780" w:rsidTr="00F23780" w14:paraId="75622D9D" w14:textId="77777777">
        <w:trPr>
          <w:trHeight w:val="184"/>
          <w:trPrChange w:author="Deepakkumar Tiwari" w:date="2019-11-14T02:15:00Z" w:id="633">
            <w:trPr>
              <w:trHeight w:val="184"/>
            </w:trPr>
          </w:trPrChange>
        </w:trPr>
        <w:tc>
          <w:tcPr>
            <w:tcW w:w="879" w:type="dxa"/>
            <w:shd w:val="clear" w:color="auto" w:fill="000000" w:themeFill="text1"/>
            <w:tcPrChange w:author="Deepakkumar Tiwari" w:date="2019-11-14T02:15:00Z" w:id="634">
              <w:tcPr>
                <w:tcW w:w="878" w:type="dxa"/>
                <w:shd w:val="clear" w:color="auto" w:fill="000000" w:themeFill="text1"/>
              </w:tcPr>
            </w:tcPrChange>
          </w:tcPr>
          <w:p w:rsidRPr="009D16BE" w:rsidR="00F23780" w:rsidRDefault="00F23780" w14:paraId="5AAE8FD0" w14:textId="77777777">
            <w:pPr>
              <w:spacing w:before="0"/>
              <w:rPr>
                <w:rFonts w:eastAsia="Times New Roman" w:cstheme="minorHAnsi"/>
                <w:color w:val="FFFFFF"/>
                <w:lang w:val="en-US"/>
              </w:rPr>
            </w:pPr>
            <w:r w:rsidRPr="009D16BE">
              <w:rPr>
                <w:rFonts w:eastAsia="Times New Roman" w:cstheme="minorHAnsi"/>
                <w:color w:val="FFFFFF"/>
                <w:lang w:val="en-US"/>
              </w:rPr>
              <w:lastRenderedPageBreak/>
              <w:t>Subject Area</w:t>
            </w:r>
          </w:p>
        </w:tc>
        <w:tc>
          <w:tcPr>
            <w:tcW w:w="1709" w:type="dxa"/>
            <w:shd w:val="clear" w:color="auto" w:fill="000000" w:themeFill="text1"/>
            <w:noWrap/>
            <w:tcPrChange w:author="Deepakkumar Tiwari" w:date="2019-11-14T02:15:00Z" w:id="635">
              <w:tcPr>
                <w:tcW w:w="1784" w:type="dxa"/>
                <w:shd w:val="clear" w:color="auto" w:fill="000000" w:themeFill="text1"/>
                <w:noWrap/>
                <w:vAlign w:val="bottom"/>
              </w:tcPr>
            </w:tcPrChange>
          </w:tcPr>
          <w:p w:rsidRPr="009D16BE" w:rsidR="00F23780" w:rsidRDefault="00F23780" w14:paraId="75CFF939" w14:textId="77777777">
            <w:pPr>
              <w:spacing w:before="0"/>
              <w:rPr>
                <w:rFonts w:eastAsia="Times New Roman" w:cstheme="minorHAnsi"/>
                <w:color w:val="FFFFFF"/>
                <w:lang w:val="en-US"/>
              </w:rPr>
            </w:pPr>
            <w:r w:rsidRPr="009D16BE">
              <w:rPr>
                <w:rFonts w:eastAsia="Times New Roman" w:cstheme="minorHAnsi"/>
                <w:color w:val="FFFFFF"/>
                <w:lang w:val="en-US"/>
              </w:rPr>
              <w:t xml:space="preserve">Extract </w:t>
            </w:r>
            <w:commentRangeStart w:id="636"/>
            <w:commentRangeStart w:id="637"/>
            <w:r w:rsidRPr="009D16BE">
              <w:rPr>
                <w:rFonts w:eastAsia="Times New Roman" w:cstheme="minorHAnsi"/>
                <w:color w:val="FFFFFF"/>
                <w:lang w:val="en-US"/>
              </w:rPr>
              <w:t>Name</w:t>
            </w:r>
            <w:commentRangeEnd w:id="636"/>
            <w:r>
              <w:rPr>
                <w:rStyle w:val="CommentReference"/>
                <w:rFonts w:ascii="Zurich LtCn BT" w:hAnsi="Zurich LtCn BT" w:eastAsia="Calibri" w:cs="Times New Roman"/>
                <w:lang w:eastAsia="en-AU"/>
              </w:rPr>
              <w:commentReference w:id="636"/>
            </w:r>
            <w:commentRangeEnd w:id="637"/>
            <w:r w:rsidR="00622879">
              <w:rPr>
                <w:rStyle w:val="CommentReference"/>
                <w:rFonts w:ascii="Zurich LtCn BT" w:hAnsi="Zurich LtCn BT" w:eastAsia="Calibri" w:cs="Times New Roman"/>
                <w:lang w:eastAsia="en-AU"/>
              </w:rPr>
              <w:commentReference w:id="637"/>
            </w:r>
          </w:p>
        </w:tc>
        <w:tc>
          <w:tcPr>
            <w:tcW w:w="3356" w:type="dxa"/>
            <w:shd w:val="clear" w:color="auto" w:fill="000000" w:themeFill="text1"/>
            <w:tcPrChange w:author="Deepakkumar Tiwari" w:date="2019-11-14T02:15:00Z" w:id="638">
              <w:tcPr>
                <w:tcW w:w="3461" w:type="dxa"/>
                <w:shd w:val="clear" w:color="auto" w:fill="000000" w:themeFill="text1"/>
              </w:tcPr>
            </w:tcPrChange>
          </w:tcPr>
          <w:p w:rsidRPr="009D16BE" w:rsidR="00F23780" w:rsidRDefault="00F23780" w14:paraId="07E8AB94" w14:textId="17306639">
            <w:pPr>
              <w:spacing w:before="0"/>
              <w:rPr>
                <w:ins w:author="Deepakkumar Tiwari" w:date="2019-11-14T02:13:00Z" w:id="639"/>
                <w:rFonts w:eastAsia="Times New Roman" w:cstheme="minorHAnsi"/>
                <w:color w:val="FFFFFF"/>
                <w:lang w:val="en-US"/>
              </w:rPr>
            </w:pPr>
            <w:ins w:author="Deepakkumar Tiwari" w:date="2019-11-14T02:13:00Z" w:id="640">
              <w:r>
                <w:rPr>
                  <w:rFonts w:eastAsia="Times New Roman" w:cstheme="minorHAnsi"/>
                  <w:color w:val="FFFFFF"/>
                  <w:lang w:val="en-US"/>
                </w:rPr>
                <w:t>Alternate Key Columns</w:t>
              </w:r>
            </w:ins>
          </w:p>
        </w:tc>
        <w:tc>
          <w:tcPr>
            <w:tcW w:w="4139" w:type="dxa"/>
            <w:shd w:val="clear" w:color="auto" w:fill="000000" w:themeFill="text1"/>
            <w:noWrap/>
            <w:tcPrChange w:author="Deepakkumar Tiwari" w:date="2019-11-14T02:15:00Z" w:id="641">
              <w:tcPr>
                <w:tcW w:w="1121" w:type="dxa"/>
                <w:shd w:val="clear" w:color="auto" w:fill="000000" w:themeFill="text1"/>
                <w:noWrap/>
                <w:vAlign w:val="bottom"/>
              </w:tcPr>
            </w:tcPrChange>
          </w:tcPr>
          <w:p w:rsidRPr="009D16BE" w:rsidR="00F23780" w:rsidRDefault="00F23780" w14:paraId="4698F7AB" w14:textId="0459E667">
            <w:pPr>
              <w:spacing w:before="0"/>
              <w:rPr>
                <w:rFonts w:eastAsia="Times New Roman" w:cstheme="minorHAnsi"/>
                <w:color w:val="FFFFFF"/>
                <w:lang w:val="en-US"/>
              </w:rPr>
            </w:pPr>
            <w:commentRangeStart w:id="642"/>
            <w:r w:rsidRPr="009D16BE">
              <w:rPr>
                <w:rFonts w:eastAsia="Times New Roman" w:cstheme="minorHAnsi"/>
                <w:color w:val="FFFFFF"/>
                <w:lang w:val="en-US"/>
              </w:rPr>
              <w:t>Alternate Key</w:t>
            </w:r>
            <w:commentRangeEnd w:id="642"/>
            <w:r>
              <w:rPr>
                <w:rStyle w:val="CommentReference"/>
                <w:rFonts w:ascii="Zurich LtCn BT" w:hAnsi="Zurich LtCn BT" w:eastAsia="Calibri" w:cs="Times New Roman"/>
                <w:lang w:eastAsia="en-AU"/>
              </w:rPr>
              <w:commentReference w:id="642"/>
            </w:r>
          </w:p>
        </w:tc>
      </w:tr>
      <w:tr w:rsidRPr="009D16BE" w:rsidR="00F23780" w:rsidTr="00F23780" w14:paraId="18FE1360" w14:textId="77777777">
        <w:trPr>
          <w:trHeight w:val="184"/>
          <w:trPrChange w:author="Deepakkumar Tiwari" w:date="2019-11-14T02:15:00Z" w:id="643">
            <w:trPr>
              <w:trHeight w:val="184"/>
            </w:trPr>
          </w:trPrChange>
        </w:trPr>
        <w:tc>
          <w:tcPr>
            <w:tcW w:w="879" w:type="dxa"/>
            <w:shd w:val="clear" w:color="auto" w:fill="000000" w:themeFill="text1"/>
            <w:tcPrChange w:author="Deepakkumar Tiwari" w:date="2019-11-14T02:15:00Z" w:id="644">
              <w:tcPr>
                <w:tcW w:w="878" w:type="dxa"/>
                <w:shd w:val="clear" w:color="auto" w:fill="000000" w:themeFill="text1"/>
                <w:vAlign w:val="bottom"/>
              </w:tcPr>
            </w:tcPrChange>
          </w:tcPr>
          <w:p w:rsidRPr="009D16BE" w:rsidR="00F23780" w:rsidRDefault="00F23780" w14:paraId="527CDFB6" w14:textId="77777777">
            <w:pPr>
              <w:spacing w:before="0"/>
              <w:rPr>
                <w:rFonts w:cstheme="minorHAnsi"/>
                <w:color w:val="000000"/>
              </w:rPr>
            </w:pPr>
          </w:p>
        </w:tc>
        <w:tc>
          <w:tcPr>
            <w:tcW w:w="1709" w:type="dxa"/>
            <w:shd w:val="clear" w:color="auto" w:fill="000000" w:themeFill="text1"/>
            <w:noWrap/>
            <w:tcPrChange w:author="Deepakkumar Tiwari" w:date="2019-11-14T02:15:00Z" w:id="645">
              <w:tcPr>
                <w:tcW w:w="1784" w:type="dxa"/>
                <w:shd w:val="clear" w:color="auto" w:fill="000000" w:themeFill="text1"/>
                <w:noWrap/>
                <w:vAlign w:val="bottom"/>
              </w:tcPr>
            </w:tcPrChange>
          </w:tcPr>
          <w:p w:rsidRPr="009D16BE" w:rsidR="00F23780" w:rsidRDefault="00F23780" w14:paraId="1B9F36BD" w14:textId="77777777">
            <w:pPr>
              <w:spacing w:before="0"/>
              <w:rPr>
                <w:rFonts w:cstheme="minorHAnsi"/>
                <w:color w:val="000000"/>
              </w:rPr>
            </w:pPr>
            <w:r w:rsidRPr="009D16BE">
              <w:rPr>
                <w:rFonts w:eastAsia="Times New Roman" w:cstheme="minorHAnsi"/>
                <w:color w:val="FFFFFF"/>
                <w:sz w:val="12"/>
                <w:lang w:val="en-US"/>
              </w:rPr>
              <w:t>Stage table name</w:t>
            </w:r>
          </w:p>
        </w:tc>
        <w:tc>
          <w:tcPr>
            <w:tcW w:w="3356" w:type="dxa"/>
            <w:shd w:val="clear" w:color="auto" w:fill="000000" w:themeFill="text1"/>
            <w:tcPrChange w:author="Deepakkumar Tiwari" w:date="2019-11-14T02:15:00Z" w:id="646">
              <w:tcPr>
                <w:tcW w:w="3461" w:type="dxa"/>
                <w:shd w:val="clear" w:color="auto" w:fill="000000" w:themeFill="text1"/>
              </w:tcPr>
            </w:tcPrChange>
          </w:tcPr>
          <w:p w:rsidRPr="009D16BE" w:rsidR="00F23780" w:rsidRDefault="00F23780" w14:paraId="34742370" w14:textId="36CE66C8">
            <w:pPr>
              <w:spacing w:before="0"/>
              <w:rPr>
                <w:ins w:author="Deepakkumar Tiwari" w:date="2019-11-14T02:13:00Z" w:id="647"/>
                <w:rFonts w:eastAsia="Times New Roman" w:cstheme="minorHAnsi"/>
                <w:color w:val="FFFFFF"/>
                <w:sz w:val="12"/>
                <w:lang w:val="en-US"/>
              </w:rPr>
            </w:pPr>
            <w:ins w:author="Deepakkumar Tiwari" w:date="2019-11-14T02:13:00Z" w:id="648">
              <w:r>
                <w:rPr>
                  <w:rFonts w:eastAsia="Times New Roman" w:cstheme="minorHAnsi"/>
                  <w:color w:val="FFFFFF"/>
                  <w:sz w:val="12"/>
                  <w:lang w:val="en-US"/>
                </w:rPr>
                <w:t xml:space="preserve"> Field name used to uniquely identify a row</w:t>
              </w:r>
            </w:ins>
          </w:p>
        </w:tc>
        <w:tc>
          <w:tcPr>
            <w:tcW w:w="4139" w:type="dxa"/>
            <w:shd w:val="clear" w:color="auto" w:fill="000000" w:themeFill="text1"/>
            <w:noWrap/>
            <w:tcPrChange w:author="Deepakkumar Tiwari" w:date="2019-11-14T02:15:00Z" w:id="649">
              <w:tcPr>
                <w:tcW w:w="1121" w:type="dxa"/>
                <w:shd w:val="clear" w:color="auto" w:fill="000000" w:themeFill="text1"/>
                <w:noWrap/>
                <w:vAlign w:val="bottom"/>
              </w:tcPr>
            </w:tcPrChange>
          </w:tcPr>
          <w:p w:rsidRPr="009D16BE" w:rsidR="00F23780" w:rsidRDefault="00F23780" w14:paraId="4603C089" w14:textId="040AFC0D">
            <w:pPr>
              <w:spacing w:before="0"/>
              <w:rPr>
                <w:rFonts w:eastAsia="Times New Roman" w:cstheme="minorHAnsi"/>
                <w:color w:val="FFFFFF"/>
                <w:sz w:val="12"/>
                <w:lang w:val="en-US"/>
              </w:rPr>
            </w:pPr>
            <w:r w:rsidRPr="009D16BE">
              <w:rPr>
                <w:rFonts w:eastAsia="Times New Roman" w:cstheme="minorHAnsi"/>
                <w:color w:val="FFFFFF"/>
                <w:sz w:val="12"/>
                <w:lang w:val="en-US"/>
              </w:rPr>
              <w:t>Unique record identifier</w:t>
            </w:r>
          </w:p>
        </w:tc>
      </w:tr>
      <w:tr w:rsidRPr="009D16BE" w:rsidR="00F23780" w:rsidTr="00F23780" w14:paraId="7D73AAF2" w14:textId="77777777">
        <w:trPr>
          <w:trHeight w:val="184"/>
          <w:trPrChange w:author="Deepakkumar Tiwari" w:date="2019-11-14T02:15:00Z" w:id="650">
            <w:trPr>
              <w:trHeight w:val="184"/>
            </w:trPr>
          </w:trPrChange>
        </w:trPr>
        <w:tc>
          <w:tcPr>
            <w:tcW w:w="879" w:type="dxa"/>
            <w:shd w:val="clear" w:color="auto" w:fill="auto"/>
            <w:tcPrChange w:author="Deepakkumar Tiwari" w:date="2019-11-14T02:15:00Z" w:id="651">
              <w:tcPr>
                <w:tcW w:w="878" w:type="dxa"/>
                <w:shd w:val="clear" w:color="auto" w:fill="auto"/>
                <w:vAlign w:val="bottom"/>
              </w:tcPr>
            </w:tcPrChange>
          </w:tcPr>
          <w:p w:rsidRPr="009D16BE" w:rsidR="00F23780" w:rsidRDefault="00F23780" w14:paraId="663A07EA" w14:textId="41D80896">
            <w:pPr>
              <w:spacing w:before="0"/>
              <w:rPr>
                <w:rFonts w:eastAsia="Times New Roman" w:cstheme="minorHAnsi"/>
                <w:color w:val="000000"/>
                <w:lang w:val="en-US"/>
              </w:rPr>
            </w:pPr>
            <w:r w:rsidRPr="009D16BE">
              <w:rPr>
                <w:rFonts w:cstheme="minorHAnsi"/>
                <w:color w:val="000000"/>
              </w:rPr>
              <w:t>HR-</w:t>
            </w:r>
            <w:r>
              <w:rPr>
                <w:rFonts w:cstheme="minorHAnsi"/>
                <w:color w:val="000000"/>
              </w:rPr>
              <w:t>AU</w:t>
            </w:r>
          </w:p>
        </w:tc>
        <w:tc>
          <w:tcPr>
            <w:tcW w:w="1709" w:type="dxa"/>
            <w:shd w:val="clear" w:color="auto" w:fill="auto"/>
            <w:noWrap/>
            <w:hideMark/>
            <w:tcPrChange w:author="Deepakkumar Tiwari" w:date="2019-11-14T02:15:00Z" w:id="652">
              <w:tcPr>
                <w:tcW w:w="1784" w:type="dxa"/>
                <w:shd w:val="clear" w:color="auto" w:fill="auto"/>
                <w:noWrap/>
                <w:vAlign w:val="bottom"/>
                <w:hideMark/>
              </w:tcPr>
            </w:tcPrChange>
          </w:tcPr>
          <w:p w:rsidRPr="009D16BE" w:rsidR="00F23780" w:rsidRDefault="00F23780" w14:paraId="5B4E8522" w14:textId="4EA5F4FD">
            <w:pPr>
              <w:spacing w:before="0"/>
              <w:rPr>
                <w:rFonts w:eastAsia="Times New Roman" w:cstheme="minorHAnsi"/>
                <w:color w:val="000000"/>
                <w:lang w:val="en-US"/>
              </w:rPr>
            </w:pPr>
            <w:r w:rsidRPr="00E02CBA">
              <w:rPr>
                <w:rFonts w:cstheme="minorHAnsi"/>
                <w:color w:val="000000"/>
              </w:rPr>
              <w:t>REQUEST</w:t>
            </w:r>
            <w:r>
              <w:rPr>
                <w:rFonts w:cstheme="minorHAnsi"/>
                <w:color w:val="000000"/>
              </w:rPr>
              <w:t xml:space="preserve"> </w:t>
            </w:r>
            <w:r w:rsidRPr="00E02CBA">
              <w:rPr>
                <w:rFonts w:cstheme="minorHAnsi"/>
                <w:color w:val="000000"/>
              </w:rPr>
              <w:t>COMPENSATION</w:t>
            </w:r>
            <w:r>
              <w:rPr>
                <w:rFonts w:cstheme="minorHAnsi"/>
                <w:color w:val="000000"/>
              </w:rPr>
              <w:t xml:space="preserve"> </w:t>
            </w:r>
            <w:r w:rsidRPr="00E02CBA">
              <w:rPr>
                <w:rFonts w:cstheme="minorHAnsi"/>
                <w:color w:val="000000"/>
              </w:rPr>
              <w:t>CHANGE</w:t>
            </w:r>
          </w:p>
        </w:tc>
        <w:tc>
          <w:tcPr>
            <w:tcW w:w="3356" w:type="dxa"/>
            <w:tcPrChange w:author="Deepakkumar Tiwari" w:date="2019-11-14T02:15:00Z" w:id="653">
              <w:tcPr>
                <w:tcW w:w="3461" w:type="dxa"/>
              </w:tcPr>
            </w:tcPrChange>
          </w:tcPr>
          <w:p w:rsidR="00F23780" w:rsidRDefault="006774C0" w14:paraId="64FD2174" w14:textId="01E960EE">
            <w:pPr>
              <w:spacing w:before="0"/>
              <w:rPr>
                <w:ins w:author="Deepakkumar Tiwari" w:date="2019-11-14T02:13:00Z" w:id="654"/>
                <w:rFonts w:eastAsia="Times New Roman" w:cstheme="minorHAnsi"/>
                <w:color w:val="000000"/>
                <w:lang w:val="en-US"/>
              </w:rPr>
            </w:pPr>
            <w:ins w:author="Deepakkumar Tiwari" w:date="2019-11-14T02:17:00Z" w:id="655">
              <w:r>
                <w:rPr>
                  <w:rFonts w:ascii="Consolas" w:hAnsi="Consolas" w:cs="Consolas"/>
                  <w:color w:val="000000"/>
                  <w:sz w:val="19"/>
                  <w:szCs w:val="19"/>
                </w:rPr>
                <w:t>EMPLOYEE_ID ,</w:t>
              </w:r>
            </w:ins>
            <w:ins w:author="Deepakkumar Tiwari" w:date="2019-11-14T02:16:00Z" w:id="656">
              <w:r>
                <w:rPr>
                  <w:rFonts w:ascii="Consolas" w:hAnsi="Consolas" w:cs="Consolas"/>
                  <w:color w:val="000000"/>
                  <w:sz w:val="19"/>
                  <w:szCs w:val="19"/>
                </w:rPr>
                <w:t>ALLOWANCE_PLAN_ID</w:t>
              </w:r>
            </w:ins>
          </w:p>
        </w:tc>
        <w:tc>
          <w:tcPr>
            <w:tcW w:w="4139" w:type="dxa"/>
            <w:shd w:val="clear" w:color="auto" w:fill="auto"/>
            <w:noWrap/>
            <w:hideMark/>
            <w:tcPrChange w:author="Deepakkumar Tiwari" w:date="2019-11-14T02:15:00Z" w:id="657">
              <w:tcPr>
                <w:tcW w:w="1121" w:type="dxa"/>
                <w:shd w:val="clear" w:color="auto" w:fill="auto"/>
                <w:noWrap/>
                <w:vAlign w:val="bottom"/>
                <w:hideMark/>
              </w:tcPr>
            </w:tcPrChange>
          </w:tcPr>
          <w:p w:rsidRPr="009D16BE" w:rsidR="00F23780" w:rsidRDefault="00F23780" w14:paraId="6E563D1E" w14:textId="668059AD">
            <w:pPr>
              <w:spacing w:before="0"/>
              <w:rPr>
                <w:rFonts w:eastAsia="Times New Roman" w:cstheme="minorHAnsi"/>
                <w:color w:val="000000"/>
                <w:lang w:val="en-US"/>
              </w:rPr>
            </w:pPr>
            <w:proofErr w:type="spellStart"/>
            <w:r>
              <w:rPr>
                <w:rFonts w:eastAsia="Times New Roman" w:cstheme="minorHAnsi"/>
                <w:color w:val="000000"/>
                <w:lang w:val="en-US"/>
              </w:rPr>
              <w:t>vXXXXX</w:t>
            </w:r>
            <w:proofErr w:type="spellEnd"/>
          </w:p>
        </w:tc>
      </w:tr>
      <w:tr w:rsidRPr="009D16BE" w:rsidR="00F23780" w:rsidTr="00F23780" w14:paraId="0215B40B" w14:textId="77777777">
        <w:trPr>
          <w:trHeight w:val="184"/>
          <w:trPrChange w:author="Deepakkumar Tiwari" w:date="2019-11-14T02:15:00Z" w:id="658">
            <w:trPr>
              <w:trHeight w:val="184"/>
            </w:trPr>
          </w:trPrChange>
        </w:trPr>
        <w:tc>
          <w:tcPr>
            <w:tcW w:w="879" w:type="dxa"/>
            <w:shd w:val="clear" w:color="auto" w:fill="auto"/>
            <w:tcPrChange w:author="Deepakkumar Tiwari" w:date="2019-11-14T02:15:00Z" w:id="659">
              <w:tcPr>
                <w:tcW w:w="878" w:type="dxa"/>
                <w:shd w:val="clear" w:color="auto" w:fill="auto"/>
                <w:vAlign w:val="bottom"/>
              </w:tcPr>
            </w:tcPrChange>
          </w:tcPr>
          <w:p w:rsidRPr="009D16BE" w:rsidR="00F23780" w:rsidRDefault="00F23780" w14:paraId="5971FA47" w14:textId="2BB8A59B">
            <w:pPr>
              <w:spacing w:before="0"/>
              <w:rPr>
                <w:rFonts w:eastAsia="Times New Roman" w:cstheme="minorHAnsi"/>
                <w:color w:val="000000"/>
                <w:lang w:val="en-US"/>
              </w:rPr>
            </w:pPr>
            <w:r w:rsidRPr="009D16BE">
              <w:rPr>
                <w:rFonts w:cstheme="minorHAnsi"/>
                <w:color w:val="000000"/>
              </w:rPr>
              <w:t>HR-</w:t>
            </w:r>
            <w:r>
              <w:rPr>
                <w:rFonts w:cstheme="minorHAnsi"/>
                <w:color w:val="000000"/>
              </w:rPr>
              <w:t>VN</w:t>
            </w:r>
          </w:p>
        </w:tc>
        <w:tc>
          <w:tcPr>
            <w:tcW w:w="1709" w:type="dxa"/>
            <w:shd w:val="clear" w:color="auto" w:fill="auto"/>
            <w:noWrap/>
            <w:hideMark/>
            <w:tcPrChange w:author="Deepakkumar Tiwari" w:date="2019-11-14T02:15:00Z" w:id="660">
              <w:tcPr>
                <w:tcW w:w="1784" w:type="dxa"/>
                <w:shd w:val="clear" w:color="auto" w:fill="auto"/>
                <w:noWrap/>
                <w:hideMark/>
              </w:tcPr>
            </w:tcPrChange>
          </w:tcPr>
          <w:p w:rsidRPr="009D16BE" w:rsidR="00F23780" w:rsidRDefault="00F23780" w14:paraId="049B5315" w14:textId="411FA05C">
            <w:pPr>
              <w:spacing w:before="0"/>
              <w:rPr>
                <w:rFonts w:eastAsia="Times New Roman" w:cstheme="minorHAnsi"/>
                <w:color w:val="000000"/>
                <w:lang w:val="en-US"/>
              </w:rPr>
            </w:pPr>
            <w:r w:rsidRPr="003362C9">
              <w:rPr>
                <w:rFonts w:cstheme="minorHAnsi"/>
                <w:color w:val="000000"/>
              </w:rPr>
              <w:t>CHANGE</w:t>
            </w:r>
            <w:r>
              <w:rPr>
                <w:rFonts w:cstheme="minorHAnsi"/>
                <w:color w:val="000000"/>
              </w:rPr>
              <w:t xml:space="preserve"> </w:t>
            </w:r>
            <w:r w:rsidRPr="003362C9">
              <w:rPr>
                <w:rFonts w:cstheme="minorHAnsi"/>
                <w:color w:val="000000"/>
              </w:rPr>
              <w:t>LEGAL</w:t>
            </w:r>
            <w:r>
              <w:rPr>
                <w:rFonts w:cstheme="minorHAnsi"/>
                <w:color w:val="000000"/>
              </w:rPr>
              <w:t xml:space="preserve"> </w:t>
            </w:r>
            <w:r w:rsidRPr="003362C9">
              <w:rPr>
                <w:rFonts w:cstheme="minorHAnsi"/>
                <w:color w:val="000000"/>
              </w:rPr>
              <w:t>NAME</w:t>
            </w:r>
          </w:p>
        </w:tc>
        <w:tc>
          <w:tcPr>
            <w:tcW w:w="3356" w:type="dxa"/>
            <w:tcPrChange w:author="Deepakkumar Tiwari" w:date="2019-11-14T02:15:00Z" w:id="661">
              <w:tcPr>
                <w:tcW w:w="3461" w:type="dxa"/>
              </w:tcPr>
            </w:tcPrChange>
          </w:tcPr>
          <w:p w:rsidRPr="00EF32A6" w:rsidR="00F23780" w:rsidRDefault="006774C0" w14:paraId="417E13A5" w14:textId="3F30F0C2">
            <w:pPr>
              <w:spacing w:before="0"/>
              <w:rPr>
                <w:ins w:author="Deepakkumar Tiwari" w:date="2019-11-14T02:13:00Z" w:id="662"/>
                <w:rFonts w:cstheme="minorHAnsi"/>
                <w:color w:val="000000"/>
              </w:rPr>
            </w:pPr>
            <w:ins w:author="Deepakkumar Tiwari" w:date="2019-11-14T02:18:00Z" w:id="663">
              <w:r>
                <w:rPr>
                  <w:rFonts w:cstheme="minorHAnsi"/>
                  <w:color w:val="000000"/>
                </w:rPr>
                <w:t>WORKER_ID</w:t>
              </w:r>
            </w:ins>
          </w:p>
        </w:tc>
        <w:tc>
          <w:tcPr>
            <w:tcW w:w="4139" w:type="dxa"/>
            <w:shd w:val="clear" w:color="auto" w:fill="auto"/>
            <w:noWrap/>
            <w:hideMark/>
            <w:tcPrChange w:author="Deepakkumar Tiwari" w:date="2019-11-14T02:15:00Z" w:id="664">
              <w:tcPr>
                <w:tcW w:w="1121" w:type="dxa"/>
                <w:shd w:val="clear" w:color="auto" w:fill="auto"/>
                <w:noWrap/>
                <w:vAlign w:val="bottom"/>
                <w:hideMark/>
              </w:tcPr>
            </w:tcPrChange>
          </w:tcPr>
          <w:p w:rsidRPr="009D16BE" w:rsidR="00F23780" w:rsidRDefault="00F23780" w14:paraId="55CF0593" w14:textId="5DF956A6">
            <w:pPr>
              <w:spacing w:before="0"/>
              <w:rPr>
                <w:rFonts w:eastAsia="Times New Roman" w:cstheme="minorHAnsi"/>
                <w:color w:val="000000"/>
                <w:lang w:val="en-US"/>
              </w:rPr>
            </w:pPr>
            <w:proofErr w:type="spellStart"/>
            <w:r w:rsidRPr="00EF32A6">
              <w:rPr>
                <w:rFonts w:cstheme="minorHAnsi"/>
                <w:color w:val="000000"/>
              </w:rPr>
              <w:t>v</w:t>
            </w:r>
            <w:r>
              <w:rPr>
                <w:rFonts w:cstheme="minorHAnsi"/>
                <w:color w:val="000000"/>
              </w:rPr>
              <w:t>XXXXX</w:t>
            </w:r>
            <w:proofErr w:type="spellEnd"/>
          </w:p>
        </w:tc>
      </w:tr>
      <w:tr w:rsidRPr="009D16BE" w:rsidR="00F23780" w:rsidTr="00F23780" w14:paraId="68086E77" w14:textId="77777777">
        <w:trPr>
          <w:trHeight w:val="184"/>
          <w:trPrChange w:author="Deepakkumar Tiwari" w:date="2019-11-14T02:15:00Z" w:id="665">
            <w:trPr>
              <w:trHeight w:val="184"/>
            </w:trPr>
          </w:trPrChange>
        </w:trPr>
        <w:tc>
          <w:tcPr>
            <w:tcW w:w="879" w:type="dxa"/>
            <w:shd w:val="clear" w:color="auto" w:fill="auto"/>
            <w:tcPrChange w:author="Deepakkumar Tiwari" w:date="2019-11-14T02:15:00Z" w:id="666">
              <w:tcPr>
                <w:tcW w:w="878" w:type="dxa"/>
                <w:shd w:val="clear" w:color="auto" w:fill="auto"/>
                <w:vAlign w:val="bottom"/>
              </w:tcPr>
            </w:tcPrChange>
          </w:tcPr>
          <w:p w:rsidRPr="009D16BE" w:rsidR="00F23780" w:rsidRDefault="00F23780" w14:paraId="15A8C318" w14:textId="1344E679">
            <w:pPr>
              <w:spacing w:before="0"/>
              <w:rPr>
                <w:rFonts w:eastAsia="Times New Roman" w:cstheme="minorHAnsi"/>
                <w:color w:val="000000"/>
                <w:lang w:val="en-US"/>
              </w:rPr>
            </w:pPr>
            <w:r w:rsidRPr="009D16BE">
              <w:rPr>
                <w:rFonts w:cstheme="minorHAnsi"/>
                <w:color w:val="000000"/>
              </w:rPr>
              <w:t>HR-</w:t>
            </w:r>
            <w:r>
              <w:rPr>
                <w:rFonts w:cstheme="minorHAnsi"/>
                <w:color w:val="000000"/>
              </w:rPr>
              <w:t>VN</w:t>
            </w:r>
          </w:p>
        </w:tc>
        <w:tc>
          <w:tcPr>
            <w:tcW w:w="1709" w:type="dxa"/>
            <w:shd w:val="clear" w:color="auto" w:fill="auto"/>
            <w:noWrap/>
            <w:hideMark/>
            <w:tcPrChange w:author="Deepakkumar Tiwari" w:date="2019-11-14T02:15:00Z" w:id="667">
              <w:tcPr>
                <w:tcW w:w="1784" w:type="dxa"/>
                <w:shd w:val="clear" w:color="auto" w:fill="auto"/>
                <w:noWrap/>
                <w:hideMark/>
              </w:tcPr>
            </w:tcPrChange>
          </w:tcPr>
          <w:p w:rsidRPr="009D16BE" w:rsidR="00F23780" w:rsidRDefault="00F23780" w14:paraId="065132F0" w14:textId="7DB9D430">
            <w:pPr>
              <w:spacing w:before="0"/>
              <w:rPr>
                <w:rFonts w:eastAsia="Times New Roman" w:cstheme="minorHAnsi"/>
                <w:color w:val="000000"/>
                <w:lang w:val="en-US"/>
              </w:rPr>
            </w:pPr>
            <w:r w:rsidRPr="004253F2">
              <w:rPr>
                <w:rFonts w:cstheme="minorHAnsi"/>
                <w:color w:val="000000"/>
              </w:rPr>
              <w:t>MAINTAIN</w:t>
            </w:r>
            <w:r>
              <w:rPr>
                <w:rFonts w:cstheme="minorHAnsi"/>
                <w:color w:val="000000"/>
              </w:rPr>
              <w:t xml:space="preserve"> </w:t>
            </w:r>
            <w:r w:rsidRPr="004253F2">
              <w:rPr>
                <w:rFonts w:cstheme="minorHAnsi"/>
                <w:color w:val="000000"/>
              </w:rPr>
              <w:t>CONTACT</w:t>
            </w:r>
            <w:r>
              <w:rPr>
                <w:rFonts w:cstheme="minorHAnsi"/>
                <w:color w:val="000000"/>
              </w:rPr>
              <w:t xml:space="preserve"> </w:t>
            </w:r>
            <w:r w:rsidRPr="004253F2">
              <w:rPr>
                <w:rFonts w:cstheme="minorHAnsi"/>
                <w:color w:val="000000"/>
              </w:rPr>
              <w:t>INFORMATION</w:t>
            </w:r>
            <w:r>
              <w:rPr>
                <w:rFonts w:cstheme="minorHAnsi"/>
                <w:color w:val="000000"/>
              </w:rPr>
              <w:t xml:space="preserve"> </w:t>
            </w:r>
            <w:r w:rsidRPr="004253F2">
              <w:rPr>
                <w:rFonts w:cstheme="minorHAnsi"/>
                <w:color w:val="000000"/>
              </w:rPr>
              <w:t>ADDRESS</w:t>
            </w:r>
          </w:p>
        </w:tc>
        <w:tc>
          <w:tcPr>
            <w:tcW w:w="3356" w:type="dxa"/>
            <w:tcPrChange w:author="Deepakkumar Tiwari" w:date="2019-11-14T02:15:00Z" w:id="668">
              <w:tcPr>
                <w:tcW w:w="3461" w:type="dxa"/>
              </w:tcPr>
            </w:tcPrChange>
          </w:tcPr>
          <w:p w:rsidRPr="00EF32A6" w:rsidR="00F23780" w:rsidRDefault="006774C0" w14:paraId="357C80CD" w14:textId="0C4CAB41">
            <w:pPr>
              <w:spacing w:before="0"/>
              <w:rPr>
                <w:ins w:author="Deepakkumar Tiwari" w:date="2019-11-14T02:13:00Z" w:id="669"/>
                <w:rFonts w:cstheme="minorHAnsi"/>
                <w:color w:val="000000"/>
              </w:rPr>
            </w:pPr>
            <w:ins w:author="Deepakkumar Tiwari" w:date="2019-11-14T02:18:00Z" w:id="670">
              <w:r>
                <w:rPr>
                  <w:rFonts w:cstheme="minorHAnsi"/>
                  <w:color w:val="000000"/>
                </w:rPr>
                <w:t xml:space="preserve">WORKER_ID, </w:t>
              </w:r>
            </w:ins>
            <w:ins w:author="Deepakkumar Tiwari" w:date="2019-11-14T02:19:00Z" w:id="671">
              <w:r w:rsidR="004D6FF0">
                <w:rPr>
                  <w:rFonts w:cstheme="minorHAnsi"/>
                  <w:color w:val="000000"/>
                </w:rPr>
                <w:t>ADDRESS1, ADDRESS2</w:t>
              </w:r>
            </w:ins>
          </w:p>
        </w:tc>
        <w:tc>
          <w:tcPr>
            <w:tcW w:w="4139" w:type="dxa"/>
            <w:shd w:val="clear" w:color="auto" w:fill="auto"/>
            <w:noWrap/>
            <w:hideMark/>
            <w:tcPrChange w:author="Deepakkumar Tiwari" w:date="2019-11-14T02:15:00Z" w:id="672">
              <w:tcPr>
                <w:tcW w:w="1121" w:type="dxa"/>
                <w:shd w:val="clear" w:color="auto" w:fill="auto"/>
                <w:noWrap/>
                <w:vAlign w:val="bottom"/>
                <w:hideMark/>
              </w:tcPr>
            </w:tcPrChange>
          </w:tcPr>
          <w:p w:rsidRPr="009D16BE" w:rsidR="00F23780" w:rsidRDefault="00F23780" w14:paraId="741BC2AD" w14:textId="1CC465A7">
            <w:pPr>
              <w:spacing w:before="0"/>
              <w:rPr>
                <w:rFonts w:eastAsia="Times New Roman" w:cstheme="minorHAnsi"/>
                <w:color w:val="000000"/>
                <w:lang w:val="en-US"/>
              </w:rPr>
            </w:pPr>
            <w:proofErr w:type="spellStart"/>
            <w:r w:rsidRPr="00EF32A6">
              <w:rPr>
                <w:rFonts w:cstheme="minorHAnsi"/>
                <w:color w:val="000000"/>
              </w:rPr>
              <w:t>v</w:t>
            </w:r>
            <w:r>
              <w:rPr>
                <w:rFonts w:cstheme="minorHAnsi"/>
                <w:color w:val="000000"/>
              </w:rPr>
              <w:t>xxxxx</w:t>
            </w:r>
            <w:proofErr w:type="spellEnd"/>
            <w:r w:rsidRPr="00EF32A6">
              <w:rPr>
                <w:rFonts w:cstheme="minorHAnsi"/>
                <w:color w:val="000000"/>
              </w:rPr>
              <w:t>~|N</w:t>
            </w:r>
            <w:r>
              <w:rPr>
                <w:rFonts w:cstheme="minorHAnsi"/>
                <w:color w:val="000000"/>
              </w:rPr>
              <w:t>XX</w:t>
            </w:r>
            <w:r w:rsidRPr="00EF32A6">
              <w:rPr>
                <w:rFonts w:cstheme="minorHAnsi"/>
                <w:color w:val="000000"/>
              </w:rPr>
              <w:t xml:space="preserve"> </w:t>
            </w:r>
            <w:r>
              <w:rPr>
                <w:rFonts w:cstheme="minorHAnsi"/>
                <w:color w:val="000000"/>
              </w:rPr>
              <w:t>xx</w:t>
            </w:r>
            <w:r w:rsidRPr="00EF32A6">
              <w:rPr>
                <w:rFonts w:cstheme="minorHAnsi"/>
                <w:color w:val="000000"/>
              </w:rPr>
              <w:t xml:space="preserve"> </w:t>
            </w:r>
            <w:r>
              <w:rPr>
                <w:rFonts w:cstheme="minorHAnsi"/>
                <w:color w:val="000000"/>
              </w:rPr>
              <w:t>1</w:t>
            </w:r>
            <w:r w:rsidRPr="00EF32A6">
              <w:rPr>
                <w:rFonts w:cstheme="minorHAnsi"/>
                <w:color w:val="000000"/>
              </w:rPr>
              <w:t xml:space="preserve">, </w:t>
            </w:r>
            <w:proofErr w:type="spellStart"/>
            <w:r>
              <w:rPr>
                <w:rFonts w:cstheme="minorHAnsi"/>
                <w:color w:val="000000"/>
              </w:rPr>
              <w:t>xxxx</w:t>
            </w:r>
            <w:proofErr w:type="spellEnd"/>
            <w:r w:rsidRPr="00EF32A6">
              <w:rPr>
                <w:rFonts w:cstheme="minorHAnsi"/>
                <w:color w:val="000000"/>
              </w:rPr>
              <w:t xml:space="preserve"> 1F, </w:t>
            </w:r>
            <w:proofErr w:type="spellStart"/>
            <w:r>
              <w:rPr>
                <w:rFonts w:cstheme="minorHAnsi"/>
                <w:color w:val="000000"/>
              </w:rPr>
              <w:t>xxxxxxxxx</w:t>
            </w:r>
            <w:proofErr w:type="spellEnd"/>
            <w:r>
              <w:rPr>
                <w:rFonts w:cstheme="minorHAnsi"/>
                <w:color w:val="000000"/>
              </w:rPr>
              <w:t xml:space="preserve"> </w:t>
            </w:r>
            <w:proofErr w:type="spellStart"/>
            <w:r>
              <w:rPr>
                <w:rFonts w:cstheme="minorHAnsi"/>
                <w:color w:val="000000"/>
              </w:rPr>
              <w:t>xxxxxx</w:t>
            </w:r>
            <w:proofErr w:type="spellEnd"/>
          </w:p>
        </w:tc>
      </w:tr>
    </w:tbl>
    <w:p w:rsidR="0005089F" w:rsidP="0005089F" w:rsidRDefault="0005089F" w14:paraId="03425C69" w14:textId="57BE09C6">
      <w:pPr>
        <w:rPr>
          <w:rFonts w:cstheme="minorHAnsi"/>
        </w:rPr>
      </w:pPr>
    </w:p>
    <w:p w:rsidRPr="009D16BE" w:rsidR="004636EA" w:rsidDel="004478DB" w:rsidP="0005089F" w:rsidRDefault="004636EA" w14:paraId="3089C2D4" w14:textId="56B68E54">
      <w:pPr>
        <w:rPr>
          <w:del w:author="Deepakkumar Tiwari" w:date="2019-11-14T02:29:00Z" w:id="673"/>
          <w:rFonts w:cstheme="minorHAnsi"/>
        </w:rPr>
      </w:pPr>
    </w:p>
    <w:p w:rsidRPr="009D16BE" w:rsidR="0005089F" w:rsidP="0005089F" w:rsidRDefault="0005089F" w14:paraId="23DFD7A7" w14:textId="77777777">
      <w:pPr>
        <w:rPr>
          <w:rFonts w:cstheme="minorHAnsi"/>
        </w:rPr>
      </w:pPr>
      <w:r w:rsidRPr="009D16BE">
        <w:rPr>
          <w:rFonts w:cstheme="minorHAnsi"/>
        </w:rPr>
        <w:t xml:space="preserve">Data validation framework also captures the following information </w:t>
      </w:r>
    </w:p>
    <w:p w:rsidR="002C1133" w:rsidDel="004478DB" w:rsidRDefault="0005089F" w14:paraId="02974830" w14:textId="1E26562C">
      <w:pPr>
        <w:pStyle w:val="ListParagraph"/>
        <w:numPr>
          <w:ilvl w:val="0"/>
          <w:numId w:val="33"/>
        </w:numPr>
        <w:rPr>
          <w:del w:author="Deepakkumar Tiwari" w:date="2019-11-14T02:20:00Z" w:id="674"/>
          <w:rFonts w:cstheme="minorHAnsi"/>
        </w:rPr>
      </w:pPr>
      <w:commentRangeStart w:id="675"/>
      <w:commentRangeStart w:id="676"/>
      <w:r w:rsidRPr="009D16BE">
        <w:rPr>
          <w:rFonts w:cstheme="minorHAnsi"/>
        </w:rPr>
        <w:t xml:space="preserve">Transformation logic validation as per mapping specification </w:t>
      </w:r>
    </w:p>
    <w:p w:rsidR="004478DB" w:rsidRDefault="004478DB" w14:paraId="3FC48E42" w14:textId="77777777">
      <w:pPr>
        <w:pStyle w:val="ListParagraph"/>
        <w:numPr>
          <w:ilvl w:val="0"/>
          <w:numId w:val="33"/>
        </w:numPr>
        <w:rPr>
          <w:ins w:author="Deepakkumar Tiwari" w:date="2019-11-14T02:32:00Z" w:id="677"/>
          <w:rFonts w:cstheme="minorHAnsi"/>
        </w:rPr>
      </w:pPr>
    </w:p>
    <w:p w:rsidRPr="004478DB" w:rsidR="004478DB" w:rsidRDefault="004478DB" w14:paraId="0183582A" w14:textId="77777777">
      <w:pPr>
        <w:rPr>
          <w:ins w:author="Deepakkumar Tiwari" w:date="2019-11-14T02:30:00Z" w:id="678"/>
          <w:rFonts w:cstheme="minorHAnsi"/>
          <w:rPrChange w:author="Deepakkumar Tiwari" w:date="2019-11-14T02:32:00Z" w:id="679">
            <w:rPr>
              <w:ins w:author="Deepakkumar Tiwari" w:date="2019-11-14T02:30:00Z" w:id="680"/>
            </w:rPr>
          </w:rPrChange>
        </w:rPr>
        <w:pPrChange w:author="Deepakkumar Tiwari" w:date="2019-11-14T02:32:00Z" w:id="681">
          <w:pPr>
            <w:pStyle w:val="ListParagraph"/>
            <w:numPr>
              <w:numId w:val="33"/>
            </w:numPr>
            <w:ind w:hanging="360"/>
          </w:pPr>
        </w:pPrChange>
      </w:pPr>
    </w:p>
    <w:tbl>
      <w:tblPr>
        <w:tblW w:w="10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878"/>
        <w:gridCol w:w="1605"/>
        <w:gridCol w:w="1319"/>
        <w:gridCol w:w="1121"/>
        <w:gridCol w:w="2597"/>
        <w:gridCol w:w="1219"/>
        <w:gridCol w:w="1361"/>
      </w:tblGrid>
      <w:tr w:rsidRPr="009D16BE" w:rsidR="004478DB" w:rsidTr="00B01BFA" w14:paraId="5DA6AE4D" w14:textId="77777777">
        <w:trPr>
          <w:trHeight w:val="184"/>
          <w:tblHeader/>
          <w:ins w:author="Deepakkumar Tiwari" w:date="2019-11-14T02:30:00Z" w:id="682"/>
        </w:trPr>
        <w:tc>
          <w:tcPr>
            <w:tcW w:w="878" w:type="dxa"/>
            <w:shd w:val="clear" w:color="auto" w:fill="000000" w:themeFill="text1"/>
          </w:tcPr>
          <w:p w:rsidRPr="009D16BE" w:rsidR="004478DB" w:rsidP="00B01BFA" w:rsidRDefault="004478DB" w14:paraId="675F47CF" w14:textId="77777777">
            <w:pPr>
              <w:spacing w:before="0"/>
              <w:rPr>
                <w:ins w:author="Deepakkumar Tiwari" w:date="2019-11-14T02:30:00Z" w:id="683"/>
                <w:rFonts w:eastAsia="Times New Roman" w:cstheme="minorHAnsi"/>
                <w:color w:val="FFFFFF"/>
                <w:lang w:val="en-US"/>
              </w:rPr>
            </w:pPr>
            <w:ins w:author="Deepakkumar Tiwari" w:date="2019-11-14T02:30:00Z" w:id="684">
              <w:r w:rsidRPr="009D16BE">
                <w:rPr>
                  <w:rFonts w:eastAsia="Times New Roman" w:cstheme="minorHAnsi"/>
                  <w:color w:val="FFFFFF"/>
                  <w:lang w:val="en-US"/>
                </w:rPr>
                <w:t>Subject Area</w:t>
              </w:r>
            </w:ins>
          </w:p>
        </w:tc>
        <w:tc>
          <w:tcPr>
            <w:tcW w:w="1605" w:type="dxa"/>
            <w:shd w:val="clear" w:color="auto" w:fill="000000" w:themeFill="text1"/>
            <w:noWrap/>
          </w:tcPr>
          <w:p w:rsidRPr="009D16BE" w:rsidR="004478DB" w:rsidP="00B01BFA" w:rsidRDefault="004478DB" w14:paraId="4D52B713" w14:textId="77777777">
            <w:pPr>
              <w:spacing w:before="0"/>
              <w:rPr>
                <w:ins w:author="Deepakkumar Tiwari" w:date="2019-11-14T02:30:00Z" w:id="685"/>
                <w:rFonts w:eastAsia="Times New Roman" w:cstheme="minorHAnsi"/>
                <w:color w:val="FFFFFF"/>
                <w:lang w:val="en-US"/>
              </w:rPr>
            </w:pPr>
            <w:ins w:author="Deepakkumar Tiwari" w:date="2019-11-14T02:30:00Z" w:id="686">
              <w:r w:rsidRPr="009D16BE">
                <w:rPr>
                  <w:rFonts w:eastAsia="Times New Roman" w:cstheme="minorHAnsi"/>
                  <w:color w:val="FFFFFF"/>
                  <w:lang w:val="en-US"/>
                </w:rPr>
                <w:t>Extract Name</w:t>
              </w:r>
            </w:ins>
          </w:p>
        </w:tc>
        <w:tc>
          <w:tcPr>
            <w:tcW w:w="1319" w:type="dxa"/>
            <w:shd w:val="clear" w:color="auto" w:fill="000000" w:themeFill="text1"/>
          </w:tcPr>
          <w:p w:rsidRPr="009D16BE" w:rsidR="004478DB" w:rsidP="00B01BFA" w:rsidRDefault="004478DB" w14:paraId="79463CCC" w14:textId="77777777">
            <w:pPr>
              <w:spacing w:before="0"/>
              <w:rPr>
                <w:ins w:author="Deepakkumar Tiwari" w:date="2019-11-14T02:30:00Z" w:id="687"/>
                <w:rFonts w:eastAsia="Times New Roman" w:cstheme="minorHAnsi"/>
                <w:color w:val="FFFFFF"/>
                <w:lang w:val="en-US"/>
              </w:rPr>
            </w:pPr>
            <w:ins w:author="Deepakkumar Tiwari" w:date="2019-11-14T02:30:00Z" w:id="688">
              <w:r>
                <w:rPr>
                  <w:rFonts w:eastAsia="Times New Roman" w:cstheme="minorHAnsi"/>
                  <w:color w:val="FFFFFF"/>
                  <w:lang w:val="en-US"/>
                </w:rPr>
                <w:t>Alternate Key Columns</w:t>
              </w:r>
            </w:ins>
          </w:p>
        </w:tc>
        <w:tc>
          <w:tcPr>
            <w:tcW w:w="1121" w:type="dxa"/>
            <w:shd w:val="clear" w:color="auto" w:fill="000000" w:themeFill="text1"/>
            <w:noWrap/>
          </w:tcPr>
          <w:p w:rsidRPr="009D16BE" w:rsidR="004478DB" w:rsidP="00B01BFA" w:rsidRDefault="004478DB" w14:paraId="169769B4" w14:textId="77777777">
            <w:pPr>
              <w:spacing w:before="0"/>
              <w:rPr>
                <w:ins w:author="Deepakkumar Tiwari" w:date="2019-11-14T02:30:00Z" w:id="689"/>
                <w:rFonts w:eastAsia="Times New Roman" w:cstheme="minorHAnsi"/>
                <w:color w:val="FFFFFF"/>
                <w:lang w:val="en-US"/>
              </w:rPr>
            </w:pPr>
            <w:ins w:author="Deepakkumar Tiwari" w:date="2019-11-14T02:30:00Z" w:id="690">
              <w:r w:rsidRPr="009D16BE">
                <w:rPr>
                  <w:rFonts w:eastAsia="Times New Roman" w:cstheme="minorHAnsi"/>
                  <w:color w:val="FFFFFF"/>
                  <w:lang w:val="en-US"/>
                </w:rPr>
                <w:t>Alternate Key</w:t>
              </w:r>
              <w:r>
                <w:rPr>
                  <w:rFonts w:eastAsia="Times New Roman" w:cstheme="minorHAnsi"/>
                  <w:color w:val="FFFFFF"/>
                  <w:lang w:val="en-US"/>
                </w:rPr>
                <w:t xml:space="preserve"> Value</w:t>
              </w:r>
            </w:ins>
          </w:p>
        </w:tc>
        <w:tc>
          <w:tcPr>
            <w:tcW w:w="2597" w:type="dxa"/>
            <w:shd w:val="clear" w:color="auto" w:fill="000000" w:themeFill="text1"/>
            <w:noWrap/>
          </w:tcPr>
          <w:p w:rsidRPr="009D16BE" w:rsidR="004478DB" w:rsidP="00B01BFA" w:rsidRDefault="004478DB" w14:paraId="49BEE127" w14:textId="77777777">
            <w:pPr>
              <w:spacing w:before="0"/>
              <w:rPr>
                <w:ins w:author="Deepakkumar Tiwari" w:date="2019-11-14T02:30:00Z" w:id="691"/>
                <w:rFonts w:eastAsia="Times New Roman" w:cstheme="minorHAnsi"/>
                <w:color w:val="FFFFFF"/>
                <w:lang w:val="en-US"/>
              </w:rPr>
            </w:pPr>
            <w:ins w:author="Deepakkumar Tiwari" w:date="2019-11-14T02:30:00Z" w:id="692">
              <w:r w:rsidRPr="009D16BE">
                <w:rPr>
                  <w:rFonts w:eastAsia="Times New Roman" w:cstheme="minorHAnsi"/>
                  <w:color w:val="FFFFFF"/>
                  <w:lang w:val="en-US"/>
                </w:rPr>
                <w:t>Stage Column Name</w:t>
              </w:r>
            </w:ins>
          </w:p>
        </w:tc>
        <w:tc>
          <w:tcPr>
            <w:tcW w:w="1219" w:type="dxa"/>
            <w:shd w:val="clear" w:color="auto" w:fill="000000" w:themeFill="text1"/>
            <w:noWrap/>
          </w:tcPr>
          <w:p w:rsidRPr="009D16BE" w:rsidR="004478DB" w:rsidP="00B01BFA" w:rsidRDefault="004478DB" w14:paraId="3AD068F0" w14:textId="77777777">
            <w:pPr>
              <w:spacing w:before="0"/>
              <w:rPr>
                <w:ins w:author="Deepakkumar Tiwari" w:date="2019-11-14T02:30:00Z" w:id="693"/>
                <w:rFonts w:eastAsia="Times New Roman" w:cstheme="minorHAnsi"/>
                <w:color w:val="FFFFFF"/>
                <w:lang w:val="en-US"/>
              </w:rPr>
            </w:pPr>
            <w:ins w:author="Deepakkumar Tiwari" w:date="2019-11-14T02:30:00Z" w:id="694">
              <w:r w:rsidRPr="009D16BE">
                <w:rPr>
                  <w:rFonts w:eastAsia="Times New Roman" w:cstheme="minorHAnsi"/>
                  <w:color w:val="FFFFFF"/>
                  <w:lang w:val="en-US"/>
                </w:rPr>
                <w:t>Error description</w:t>
              </w:r>
            </w:ins>
          </w:p>
        </w:tc>
        <w:tc>
          <w:tcPr>
            <w:tcW w:w="1361" w:type="dxa"/>
            <w:shd w:val="clear" w:color="auto" w:fill="000000" w:themeFill="text1"/>
          </w:tcPr>
          <w:p w:rsidRPr="009D16BE" w:rsidR="004478DB" w:rsidP="00B01BFA" w:rsidRDefault="004478DB" w14:paraId="68569BDF" w14:textId="77777777">
            <w:pPr>
              <w:spacing w:before="0"/>
              <w:rPr>
                <w:ins w:author="Deepakkumar Tiwari" w:date="2019-11-14T02:30:00Z" w:id="695"/>
                <w:rFonts w:eastAsia="Times New Roman" w:cstheme="minorHAnsi"/>
                <w:color w:val="FFFFFF"/>
                <w:sz w:val="12"/>
                <w:lang w:val="en-US"/>
              </w:rPr>
            </w:pPr>
            <w:ins w:author="Deepakkumar Tiwari" w:date="2019-11-14T02:30:00Z" w:id="696">
              <w:r w:rsidRPr="009D16BE">
                <w:rPr>
                  <w:rFonts w:eastAsia="Times New Roman" w:cstheme="minorHAnsi"/>
                  <w:color w:val="FFFFFF"/>
                  <w:lang w:val="en-US"/>
                </w:rPr>
                <w:t>Error Type</w:t>
              </w:r>
            </w:ins>
          </w:p>
        </w:tc>
      </w:tr>
      <w:tr w:rsidRPr="009D16BE" w:rsidR="004478DB" w:rsidTr="00B01BFA" w14:paraId="4F5DB6BB" w14:textId="77777777">
        <w:trPr>
          <w:trHeight w:val="184"/>
          <w:tblHeader/>
          <w:ins w:author="Deepakkumar Tiwari" w:date="2019-11-14T02:30:00Z" w:id="697"/>
        </w:trPr>
        <w:tc>
          <w:tcPr>
            <w:tcW w:w="878" w:type="dxa"/>
            <w:shd w:val="clear" w:color="auto" w:fill="000000" w:themeFill="text1"/>
          </w:tcPr>
          <w:p w:rsidRPr="009D16BE" w:rsidR="004478DB" w:rsidP="00B01BFA" w:rsidRDefault="004478DB" w14:paraId="5E799637" w14:textId="77777777">
            <w:pPr>
              <w:spacing w:before="0"/>
              <w:rPr>
                <w:ins w:author="Deepakkumar Tiwari" w:date="2019-11-14T02:30:00Z" w:id="698"/>
                <w:rFonts w:cstheme="minorHAnsi"/>
                <w:color w:val="000000"/>
              </w:rPr>
            </w:pPr>
          </w:p>
        </w:tc>
        <w:tc>
          <w:tcPr>
            <w:tcW w:w="1605" w:type="dxa"/>
            <w:shd w:val="clear" w:color="auto" w:fill="000000" w:themeFill="text1"/>
            <w:noWrap/>
          </w:tcPr>
          <w:p w:rsidRPr="009D16BE" w:rsidR="004478DB" w:rsidP="00B01BFA" w:rsidRDefault="004478DB" w14:paraId="79849870" w14:textId="77777777">
            <w:pPr>
              <w:spacing w:before="0"/>
              <w:rPr>
                <w:ins w:author="Deepakkumar Tiwari" w:date="2019-11-14T02:30:00Z" w:id="699"/>
                <w:rFonts w:cstheme="minorHAnsi"/>
                <w:color w:val="000000"/>
              </w:rPr>
            </w:pPr>
            <w:ins w:author="Deepakkumar Tiwari" w:date="2019-11-14T02:30:00Z" w:id="700">
              <w:r w:rsidRPr="009D16BE">
                <w:rPr>
                  <w:rFonts w:eastAsia="Times New Roman" w:cstheme="minorHAnsi"/>
                  <w:color w:val="FFFFFF"/>
                  <w:sz w:val="12"/>
                  <w:lang w:val="en-US"/>
                </w:rPr>
                <w:t>Stage table name</w:t>
              </w:r>
            </w:ins>
          </w:p>
        </w:tc>
        <w:tc>
          <w:tcPr>
            <w:tcW w:w="1319" w:type="dxa"/>
            <w:shd w:val="clear" w:color="auto" w:fill="000000" w:themeFill="text1"/>
          </w:tcPr>
          <w:p w:rsidRPr="009D16BE" w:rsidR="004478DB" w:rsidP="00B01BFA" w:rsidRDefault="004478DB" w14:paraId="6ED9066F" w14:textId="77777777">
            <w:pPr>
              <w:spacing w:before="0"/>
              <w:rPr>
                <w:ins w:author="Deepakkumar Tiwari" w:date="2019-11-14T02:30:00Z" w:id="701"/>
                <w:rFonts w:eastAsia="Times New Roman" w:cstheme="minorHAnsi"/>
                <w:color w:val="FFFFFF"/>
                <w:sz w:val="12"/>
                <w:lang w:val="en-US"/>
              </w:rPr>
            </w:pPr>
            <w:ins w:author="Deepakkumar Tiwari" w:date="2019-11-14T02:30:00Z" w:id="702">
              <w:r>
                <w:rPr>
                  <w:rFonts w:eastAsia="Times New Roman" w:cstheme="minorHAnsi"/>
                  <w:color w:val="FFFFFF"/>
                  <w:sz w:val="12"/>
                  <w:lang w:val="en-US"/>
                </w:rPr>
                <w:t xml:space="preserve"> Field name used to uniquely identify a row</w:t>
              </w:r>
            </w:ins>
          </w:p>
        </w:tc>
        <w:tc>
          <w:tcPr>
            <w:tcW w:w="1121" w:type="dxa"/>
            <w:shd w:val="clear" w:color="auto" w:fill="000000" w:themeFill="text1"/>
            <w:noWrap/>
          </w:tcPr>
          <w:p w:rsidRPr="009D16BE" w:rsidR="004478DB" w:rsidP="00B01BFA" w:rsidRDefault="004478DB" w14:paraId="16D8B302" w14:textId="77777777">
            <w:pPr>
              <w:spacing w:before="0"/>
              <w:rPr>
                <w:ins w:author="Deepakkumar Tiwari" w:date="2019-11-14T02:30:00Z" w:id="703"/>
                <w:rFonts w:eastAsia="Times New Roman" w:cstheme="minorHAnsi"/>
                <w:color w:val="FFFFFF"/>
                <w:sz w:val="12"/>
                <w:lang w:val="en-US"/>
              </w:rPr>
            </w:pPr>
            <w:ins w:author="Deepakkumar Tiwari" w:date="2019-11-14T02:30:00Z" w:id="704">
              <w:r w:rsidRPr="009D16BE">
                <w:rPr>
                  <w:rFonts w:eastAsia="Times New Roman" w:cstheme="minorHAnsi"/>
                  <w:color w:val="FFFFFF"/>
                  <w:sz w:val="12"/>
                  <w:lang w:val="en-US"/>
                </w:rPr>
                <w:t>Unique record identifier</w:t>
              </w:r>
            </w:ins>
          </w:p>
        </w:tc>
        <w:tc>
          <w:tcPr>
            <w:tcW w:w="2597" w:type="dxa"/>
            <w:shd w:val="clear" w:color="auto" w:fill="000000" w:themeFill="text1"/>
            <w:noWrap/>
          </w:tcPr>
          <w:p w:rsidRPr="009D16BE" w:rsidR="004478DB" w:rsidP="00B01BFA" w:rsidRDefault="004478DB" w14:paraId="12580FBF" w14:textId="77777777">
            <w:pPr>
              <w:spacing w:before="0"/>
              <w:rPr>
                <w:ins w:author="Deepakkumar Tiwari" w:date="2019-11-14T02:30:00Z" w:id="705"/>
                <w:rFonts w:eastAsia="Times New Roman" w:cstheme="minorHAnsi"/>
                <w:color w:val="FFFFFF"/>
                <w:sz w:val="12"/>
                <w:lang w:val="en-US"/>
              </w:rPr>
            </w:pPr>
            <w:ins w:author="Deepakkumar Tiwari" w:date="2019-11-14T02:30:00Z" w:id="706">
              <w:r>
                <w:rPr>
                  <w:rFonts w:eastAsia="Times New Roman" w:cstheme="minorHAnsi"/>
                  <w:color w:val="FFFFFF"/>
                  <w:sz w:val="12"/>
                  <w:lang w:val="en-US"/>
                </w:rPr>
                <w:t>Field name that has error</w:t>
              </w:r>
            </w:ins>
          </w:p>
        </w:tc>
        <w:tc>
          <w:tcPr>
            <w:tcW w:w="1219" w:type="dxa"/>
            <w:shd w:val="clear" w:color="auto" w:fill="000000" w:themeFill="text1"/>
            <w:noWrap/>
          </w:tcPr>
          <w:p w:rsidRPr="009D16BE" w:rsidR="004478DB" w:rsidP="00B01BFA" w:rsidRDefault="004478DB" w14:paraId="5760D8D1" w14:textId="77777777">
            <w:pPr>
              <w:spacing w:before="0"/>
              <w:rPr>
                <w:ins w:author="Deepakkumar Tiwari" w:date="2019-11-14T02:30:00Z" w:id="707"/>
                <w:rFonts w:cstheme="minorHAnsi"/>
                <w:color w:val="000000"/>
              </w:rPr>
            </w:pPr>
          </w:p>
        </w:tc>
        <w:tc>
          <w:tcPr>
            <w:tcW w:w="1361" w:type="dxa"/>
            <w:shd w:val="clear" w:color="auto" w:fill="000000" w:themeFill="text1"/>
          </w:tcPr>
          <w:p w:rsidRPr="009D16BE" w:rsidR="004478DB" w:rsidP="00B01BFA" w:rsidRDefault="004478DB" w14:paraId="396AC03D" w14:textId="77777777">
            <w:pPr>
              <w:spacing w:before="0"/>
              <w:rPr>
                <w:ins w:author="Deepakkumar Tiwari" w:date="2019-11-14T02:30:00Z" w:id="708"/>
                <w:rFonts w:eastAsia="Times New Roman" w:cstheme="minorHAnsi"/>
                <w:color w:val="FFFFFF"/>
                <w:sz w:val="12"/>
                <w:lang w:val="en-US"/>
              </w:rPr>
            </w:pPr>
            <w:ins w:author="Deepakkumar Tiwari" w:date="2019-11-14T02:30:00Z" w:id="709">
              <w:r w:rsidRPr="009D16BE">
                <w:rPr>
                  <w:rFonts w:eastAsia="Times New Roman" w:cstheme="minorHAnsi"/>
                  <w:color w:val="FFFFFF"/>
                  <w:sz w:val="12"/>
                  <w:lang w:val="en-US"/>
                </w:rPr>
                <w:t>Identify if the error is from transform stage or from conform stage</w:t>
              </w:r>
            </w:ins>
          </w:p>
        </w:tc>
      </w:tr>
      <w:tr w:rsidRPr="009D16BE" w:rsidR="004478DB" w:rsidTr="00B01BFA" w14:paraId="49B4D071" w14:textId="77777777">
        <w:trPr>
          <w:trHeight w:val="184"/>
          <w:ins w:author="Deepakkumar Tiwari" w:date="2019-11-14T02:30:00Z" w:id="710"/>
        </w:trPr>
        <w:tc>
          <w:tcPr>
            <w:tcW w:w="878" w:type="dxa"/>
            <w:shd w:val="clear" w:color="auto" w:fill="auto"/>
          </w:tcPr>
          <w:p w:rsidRPr="009D16BE" w:rsidR="004478DB" w:rsidP="00B01BFA" w:rsidRDefault="004478DB" w14:paraId="59380437" w14:textId="77777777">
            <w:pPr>
              <w:spacing w:before="0"/>
              <w:rPr>
                <w:ins w:author="Deepakkumar Tiwari" w:date="2019-11-14T02:30:00Z" w:id="711"/>
                <w:rFonts w:eastAsia="Times New Roman" w:cstheme="minorHAnsi"/>
                <w:color w:val="000000"/>
                <w:lang w:val="en-US"/>
              </w:rPr>
            </w:pPr>
            <w:ins w:author="Deepakkumar Tiwari" w:date="2019-11-14T02:30:00Z" w:id="712">
              <w:r w:rsidRPr="009D16BE">
                <w:rPr>
                  <w:rFonts w:cstheme="minorHAnsi"/>
                  <w:color w:val="000000"/>
                </w:rPr>
                <w:t>HR-VN</w:t>
              </w:r>
            </w:ins>
          </w:p>
        </w:tc>
        <w:tc>
          <w:tcPr>
            <w:tcW w:w="1605" w:type="dxa"/>
            <w:shd w:val="clear" w:color="auto" w:fill="auto"/>
            <w:noWrap/>
            <w:hideMark/>
          </w:tcPr>
          <w:p w:rsidRPr="009D16BE" w:rsidR="004478DB" w:rsidP="00B01BFA" w:rsidRDefault="004478DB" w14:paraId="55069B7B" w14:textId="77777777">
            <w:pPr>
              <w:spacing w:before="0"/>
              <w:rPr>
                <w:ins w:author="Deepakkumar Tiwari" w:date="2019-11-14T02:30:00Z" w:id="713"/>
                <w:rFonts w:eastAsia="Times New Roman" w:cstheme="minorHAnsi"/>
                <w:color w:val="000000"/>
                <w:lang w:val="en-US"/>
              </w:rPr>
            </w:pPr>
            <w:ins w:author="Deepakkumar Tiwari" w:date="2019-11-14T02:30:00Z" w:id="714">
              <w:r w:rsidRPr="009D16BE">
                <w:rPr>
                  <w:rFonts w:cstheme="minorHAnsi"/>
                  <w:color w:val="000000"/>
                </w:rPr>
                <w:t>HIRE EMPLOYEES</w:t>
              </w:r>
            </w:ins>
          </w:p>
        </w:tc>
        <w:tc>
          <w:tcPr>
            <w:tcW w:w="1319" w:type="dxa"/>
          </w:tcPr>
          <w:p w:rsidRPr="009D16BE" w:rsidR="004478DB" w:rsidP="00B01BFA" w:rsidRDefault="004478DB" w14:paraId="79878DEE" w14:textId="77777777">
            <w:pPr>
              <w:spacing w:before="0"/>
              <w:rPr>
                <w:ins w:author="Deepakkumar Tiwari" w:date="2019-11-14T02:30:00Z" w:id="715"/>
                <w:rFonts w:cstheme="minorHAnsi"/>
                <w:color w:val="000000"/>
              </w:rPr>
            </w:pPr>
            <w:ins w:author="Deepakkumar Tiwari" w:date="2019-11-14T02:30:00Z" w:id="716">
              <w:r>
                <w:rPr>
                  <w:rFonts w:cstheme="minorHAnsi"/>
                  <w:color w:val="000000"/>
                </w:rPr>
                <w:t>WORKER_ID</w:t>
              </w:r>
            </w:ins>
          </w:p>
        </w:tc>
        <w:tc>
          <w:tcPr>
            <w:tcW w:w="1121" w:type="dxa"/>
            <w:shd w:val="clear" w:color="auto" w:fill="auto"/>
            <w:noWrap/>
            <w:hideMark/>
          </w:tcPr>
          <w:p w:rsidRPr="009D16BE" w:rsidR="004478DB" w:rsidP="00B01BFA" w:rsidRDefault="004478DB" w14:paraId="605CD1E7" w14:textId="77777777">
            <w:pPr>
              <w:spacing w:before="0"/>
              <w:rPr>
                <w:ins w:author="Deepakkumar Tiwari" w:date="2019-11-14T02:30:00Z" w:id="717"/>
                <w:rFonts w:eastAsia="Times New Roman" w:cstheme="minorHAnsi"/>
                <w:color w:val="000000"/>
                <w:lang w:val="en-US"/>
              </w:rPr>
            </w:pPr>
            <w:ins w:author="Deepakkumar Tiwari" w:date="2019-11-14T02:30:00Z" w:id="718">
              <w:r w:rsidRPr="009D16BE">
                <w:rPr>
                  <w:rFonts w:cstheme="minorHAnsi"/>
                  <w:color w:val="000000"/>
                </w:rPr>
                <w:t>v91201</w:t>
              </w:r>
            </w:ins>
          </w:p>
        </w:tc>
        <w:tc>
          <w:tcPr>
            <w:tcW w:w="2597" w:type="dxa"/>
            <w:shd w:val="clear" w:color="auto" w:fill="auto"/>
            <w:noWrap/>
            <w:hideMark/>
          </w:tcPr>
          <w:p w:rsidRPr="009D16BE" w:rsidR="004478DB" w:rsidP="00B01BFA" w:rsidRDefault="004478DB" w14:paraId="63ED813A" w14:textId="77777777">
            <w:pPr>
              <w:spacing w:before="0"/>
              <w:rPr>
                <w:ins w:author="Deepakkumar Tiwari" w:date="2019-11-14T02:30:00Z" w:id="719"/>
                <w:rFonts w:eastAsia="Times New Roman" w:cstheme="minorHAnsi"/>
                <w:color w:val="000000"/>
                <w:lang w:val="en-US"/>
              </w:rPr>
            </w:pPr>
            <w:ins w:author="Deepakkumar Tiwari" w:date="2019-11-14T02:30:00Z" w:id="720">
              <w:r w:rsidRPr="009D16BE">
                <w:rPr>
                  <w:rFonts w:cstheme="minorHAnsi"/>
                  <w:color w:val="000000"/>
                </w:rPr>
                <w:t>END_EMPLOYMENT_DATE</w:t>
              </w:r>
            </w:ins>
          </w:p>
        </w:tc>
        <w:tc>
          <w:tcPr>
            <w:tcW w:w="1219" w:type="dxa"/>
            <w:shd w:val="clear" w:color="auto" w:fill="auto"/>
            <w:noWrap/>
            <w:hideMark/>
          </w:tcPr>
          <w:p w:rsidRPr="009D16BE" w:rsidR="004478DB" w:rsidP="00B01BFA" w:rsidRDefault="004478DB" w14:paraId="29838702" w14:textId="77777777">
            <w:pPr>
              <w:spacing w:before="0"/>
              <w:rPr>
                <w:ins w:author="Deepakkumar Tiwari" w:date="2019-11-14T02:30:00Z" w:id="721"/>
                <w:rFonts w:eastAsia="Times New Roman" w:cstheme="minorHAnsi"/>
                <w:color w:val="000000"/>
                <w:lang w:val="en-US"/>
              </w:rPr>
            </w:pPr>
            <w:ins w:author="Deepakkumar Tiwari" w:date="2019-11-14T02:30:00Z" w:id="722">
              <w:r w:rsidRPr="009D16BE">
                <w:rPr>
                  <w:rFonts w:cstheme="minorHAnsi"/>
                  <w:color w:val="000000"/>
                </w:rPr>
                <w:t xml:space="preserve">The data value cannot be converted for reasons other than sign mismatch or data overflow.  </w:t>
              </w:r>
            </w:ins>
          </w:p>
        </w:tc>
        <w:tc>
          <w:tcPr>
            <w:tcW w:w="1361" w:type="dxa"/>
          </w:tcPr>
          <w:p w:rsidRPr="009D16BE" w:rsidR="004478DB" w:rsidP="00B01BFA" w:rsidRDefault="004478DB" w14:paraId="35DF11A6" w14:textId="77777777">
            <w:pPr>
              <w:spacing w:before="0"/>
              <w:rPr>
                <w:ins w:author="Deepakkumar Tiwari" w:date="2019-11-14T02:30:00Z" w:id="723"/>
                <w:rFonts w:cstheme="minorHAnsi"/>
                <w:color w:val="000000"/>
              </w:rPr>
            </w:pPr>
            <w:ins w:author="Deepakkumar Tiwari" w:date="2019-11-14T02:30:00Z" w:id="724">
              <w:r w:rsidRPr="009D16BE">
                <w:rPr>
                  <w:rFonts w:cstheme="minorHAnsi"/>
                  <w:color w:val="000000"/>
                </w:rPr>
                <w:t>Destination Error</w:t>
              </w:r>
            </w:ins>
          </w:p>
        </w:tc>
      </w:tr>
    </w:tbl>
    <w:p w:rsidRPr="004478DB" w:rsidR="004478DB" w:rsidRDefault="004478DB" w14:paraId="749DA746" w14:textId="1C54BBD0">
      <w:pPr>
        <w:rPr>
          <w:ins w:author="Deepakkumar Tiwari" w:date="2019-11-14T02:28:00Z" w:id="725"/>
          <w:rFonts w:cstheme="minorHAnsi"/>
          <w:rPrChange w:author="Deepakkumar Tiwari" w:date="2019-11-14T02:30:00Z" w:id="726">
            <w:rPr>
              <w:ins w:author="Deepakkumar Tiwari" w:date="2019-11-14T02:28:00Z" w:id="727"/>
            </w:rPr>
          </w:rPrChange>
        </w:rPr>
        <w:pPrChange w:author="Deepakkumar Tiwari" w:date="2019-11-14T02:30:00Z" w:id="728">
          <w:pPr>
            <w:pStyle w:val="ListParagraph"/>
            <w:numPr>
              <w:numId w:val="33"/>
            </w:numPr>
            <w:ind w:hanging="360"/>
          </w:pPr>
        </w:pPrChange>
      </w:pPr>
    </w:p>
    <w:p w:rsidR="004478DB" w:rsidRDefault="004478DB" w14:paraId="1BE0A25E" w14:textId="77777777">
      <w:pPr>
        <w:pStyle w:val="ListParagraph"/>
        <w:rPr>
          <w:ins w:author="Deepakkumar Tiwari" w:date="2019-11-14T02:32:00Z" w:id="729"/>
          <w:rFonts w:cstheme="minorHAnsi"/>
        </w:rPr>
        <w:pPrChange w:author="Deepakkumar Tiwari" w:date="2019-11-14T02:32:00Z" w:id="730">
          <w:pPr>
            <w:pStyle w:val="ListParagraph"/>
            <w:numPr>
              <w:numId w:val="33"/>
            </w:numPr>
            <w:ind w:hanging="360"/>
          </w:pPr>
        </w:pPrChange>
      </w:pPr>
    </w:p>
    <w:p w:rsidR="004478DB" w:rsidRDefault="004478DB" w14:paraId="0853E079" w14:textId="77777777">
      <w:pPr>
        <w:pStyle w:val="ListParagraph"/>
        <w:rPr>
          <w:ins w:author="Deepakkumar Tiwari" w:date="2019-11-14T02:32:00Z" w:id="731"/>
          <w:rFonts w:cstheme="minorHAnsi"/>
        </w:rPr>
        <w:pPrChange w:author="Deepakkumar Tiwari" w:date="2019-11-14T02:32:00Z" w:id="732">
          <w:pPr>
            <w:pStyle w:val="ListParagraph"/>
            <w:numPr>
              <w:numId w:val="33"/>
            </w:numPr>
            <w:ind w:hanging="360"/>
          </w:pPr>
        </w:pPrChange>
      </w:pPr>
    </w:p>
    <w:p w:rsidR="004478DB" w:rsidRDefault="004478DB" w14:paraId="1801A546" w14:textId="034CCB9A">
      <w:pPr>
        <w:pStyle w:val="ListParagraph"/>
        <w:rPr>
          <w:ins w:author="Deepakkumar Tiwari" w:date="2019-11-14T02:34:00Z" w:id="733"/>
          <w:rFonts w:cstheme="minorHAnsi"/>
        </w:rPr>
        <w:pPrChange w:author="Deepakkumar Tiwari" w:date="2019-11-14T02:32:00Z" w:id="734">
          <w:pPr>
            <w:pStyle w:val="ListParagraph"/>
            <w:numPr>
              <w:numId w:val="33"/>
            </w:numPr>
            <w:ind w:hanging="360"/>
          </w:pPr>
        </w:pPrChange>
      </w:pPr>
    </w:p>
    <w:p w:rsidR="004478DB" w:rsidRDefault="004478DB" w14:paraId="342B95A2" w14:textId="38C3CF0C">
      <w:pPr>
        <w:pStyle w:val="ListParagraph"/>
        <w:rPr>
          <w:ins w:author="Deepakkumar Tiwari" w:date="2019-11-14T02:34:00Z" w:id="735"/>
          <w:rFonts w:cstheme="minorHAnsi"/>
        </w:rPr>
        <w:pPrChange w:author="Deepakkumar Tiwari" w:date="2019-11-14T02:32:00Z" w:id="736">
          <w:pPr>
            <w:pStyle w:val="ListParagraph"/>
            <w:numPr>
              <w:numId w:val="33"/>
            </w:numPr>
            <w:ind w:hanging="360"/>
          </w:pPr>
        </w:pPrChange>
      </w:pPr>
    </w:p>
    <w:p w:rsidR="004478DB" w:rsidRDefault="004478DB" w14:paraId="4AEADB4C" w14:textId="1E61BEF4">
      <w:pPr>
        <w:pStyle w:val="ListParagraph"/>
        <w:rPr>
          <w:ins w:author="Deepakkumar Tiwari" w:date="2019-11-14T02:34:00Z" w:id="737"/>
          <w:rFonts w:cstheme="minorHAnsi"/>
        </w:rPr>
        <w:pPrChange w:author="Deepakkumar Tiwari" w:date="2019-11-14T02:32:00Z" w:id="738">
          <w:pPr>
            <w:pStyle w:val="ListParagraph"/>
            <w:numPr>
              <w:numId w:val="33"/>
            </w:numPr>
            <w:ind w:hanging="360"/>
          </w:pPr>
        </w:pPrChange>
      </w:pPr>
    </w:p>
    <w:p w:rsidR="004478DB" w:rsidRDefault="004478DB" w14:paraId="26E7623F" w14:textId="5506DE7B">
      <w:pPr>
        <w:pStyle w:val="ListParagraph"/>
        <w:rPr>
          <w:ins w:author="Deepakkumar Tiwari" w:date="2019-11-14T02:34:00Z" w:id="739"/>
          <w:rFonts w:cstheme="minorHAnsi"/>
        </w:rPr>
        <w:pPrChange w:author="Deepakkumar Tiwari" w:date="2019-11-14T02:32:00Z" w:id="740">
          <w:pPr>
            <w:pStyle w:val="ListParagraph"/>
            <w:numPr>
              <w:numId w:val="33"/>
            </w:numPr>
            <w:ind w:hanging="360"/>
          </w:pPr>
        </w:pPrChange>
      </w:pPr>
    </w:p>
    <w:p w:rsidR="004478DB" w:rsidRDefault="004478DB" w14:paraId="0391FC2A" w14:textId="670EFB76">
      <w:pPr>
        <w:pStyle w:val="ListParagraph"/>
        <w:rPr>
          <w:ins w:author="Deepakkumar Tiwari" w:date="2019-11-14T02:34:00Z" w:id="741"/>
          <w:rFonts w:cstheme="minorHAnsi"/>
        </w:rPr>
        <w:pPrChange w:author="Deepakkumar Tiwari" w:date="2019-11-14T02:32:00Z" w:id="742">
          <w:pPr>
            <w:pStyle w:val="ListParagraph"/>
            <w:numPr>
              <w:numId w:val="33"/>
            </w:numPr>
            <w:ind w:hanging="360"/>
          </w:pPr>
        </w:pPrChange>
      </w:pPr>
    </w:p>
    <w:p w:rsidR="004478DB" w:rsidRDefault="004478DB" w14:paraId="44D1C531" w14:textId="6E72771C">
      <w:pPr>
        <w:pStyle w:val="ListParagraph"/>
        <w:rPr>
          <w:ins w:author="Deepakkumar Tiwari" w:date="2019-11-14T02:34:00Z" w:id="743"/>
          <w:rFonts w:cstheme="minorHAnsi"/>
        </w:rPr>
        <w:pPrChange w:author="Deepakkumar Tiwari" w:date="2019-11-14T02:32:00Z" w:id="744">
          <w:pPr>
            <w:pStyle w:val="ListParagraph"/>
            <w:numPr>
              <w:numId w:val="33"/>
            </w:numPr>
            <w:ind w:hanging="360"/>
          </w:pPr>
        </w:pPrChange>
      </w:pPr>
    </w:p>
    <w:p w:rsidR="004478DB" w:rsidRDefault="004478DB" w14:paraId="3850619C" w14:textId="3BFD6AA4">
      <w:pPr>
        <w:pStyle w:val="ListParagraph"/>
        <w:rPr>
          <w:ins w:author="Deepakkumar Tiwari" w:date="2019-11-14T02:34:00Z" w:id="745"/>
          <w:rFonts w:cstheme="minorHAnsi"/>
        </w:rPr>
        <w:pPrChange w:author="Deepakkumar Tiwari" w:date="2019-11-14T02:32:00Z" w:id="746">
          <w:pPr>
            <w:pStyle w:val="ListParagraph"/>
            <w:numPr>
              <w:numId w:val="33"/>
            </w:numPr>
            <w:ind w:hanging="360"/>
          </w:pPr>
        </w:pPrChange>
      </w:pPr>
    </w:p>
    <w:p w:rsidR="004478DB" w:rsidRDefault="004478DB" w14:paraId="03F0DB31" w14:textId="77777777">
      <w:pPr>
        <w:pStyle w:val="ListParagraph"/>
        <w:rPr>
          <w:ins w:author="Deepakkumar Tiwari" w:date="2019-11-14T02:32:00Z" w:id="747"/>
          <w:rFonts w:cstheme="minorHAnsi"/>
        </w:rPr>
        <w:pPrChange w:author="Deepakkumar Tiwari" w:date="2019-11-14T02:32:00Z" w:id="748">
          <w:pPr>
            <w:pStyle w:val="ListParagraph"/>
            <w:numPr>
              <w:numId w:val="33"/>
            </w:numPr>
            <w:ind w:hanging="360"/>
          </w:pPr>
        </w:pPrChange>
      </w:pPr>
    </w:p>
    <w:p w:rsidR="004478DB" w:rsidRDefault="004478DB" w14:paraId="4B24B216" w14:textId="77777777">
      <w:pPr>
        <w:pStyle w:val="ListParagraph"/>
        <w:rPr>
          <w:ins w:author="Deepakkumar Tiwari" w:date="2019-11-14T02:32:00Z" w:id="749"/>
          <w:rFonts w:cstheme="minorHAnsi"/>
        </w:rPr>
        <w:pPrChange w:author="Deepakkumar Tiwari" w:date="2019-11-14T02:32:00Z" w:id="750">
          <w:pPr>
            <w:pStyle w:val="ListParagraph"/>
            <w:numPr>
              <w:numId w:val="33"/>
            </w:numPr>
            <w:ind w:hanging="360"/>
          </w:pPr>
        </w:pPrChange>
      </w:pPr>
    </w:p>
    <w:p w:rsidR="004478DB" w:rsidRDefault="004478DB" w14:paraId="387EBF46" w14:textId="77777777">
      <w:pPr>
        <w:pStyle w:val="ListParagraph"/>
        <w:rPr>
          <w:ins w:author="Deepakkumar Tiwari" w:date="2019-11-14T02:32:00Z" w:id="751"/>
          <w:rFonts w:cstheme="minorHAnsi"/>
        </w:rPr>
        <w:pPrChange w:author="Deepakkumar Tiwari" w:date="2019-11-14T02:32:00Z" w:id="752">
          <w:pPr>
            <w:pStyle w:val="ListParagraph"/>
            <w:numPr>
              <w:numId w:val="33"/>
            </w:numPr>
            <w:ind w:hanging="360"/>
          </w:pPr>
        </w:pPrChange>
      </w:pPr>
    </w:p>
    <w:p w:rsidR="002C1133" w:rsidDel="004478DB" w:rsidRDefault="004478DB" w14:paraId="5CCD861E" w14:textId="2612C0E4">
      <w:pPr>
        <w:pStyle w:val="ListParagraph"/>
        <w:rPr>
          <w:del w:author="Deepakkumar Tiwari" w:date="2019-11-14T02:29:00Z" w:id="753"/>
          <w:rFonts w:cstheme="minorHAnsi"/>
        </w:rPr>
        <w:pPrChange w:author="Deepakkumar Tiwari" w:date="2019-11-14T02:29:00Z" w:id="754">
          <w:pPr/>
        </w:pPrChange>
      </w:pPr>
      <w:ins w:author="Deepakkumar Tiwari" w:date="2019-11-14T02:29:00Z" w:id="755">
        <w:r>
          <w:rPr>
            <w:rFonts w:cstheme="minorHAnsi"/>
          </w:rPr>
          <w:lastRenderedPageBreak/>
          <w:t>R</w:t>
        </w:r>
      </w:ins>
      <w:del w:author="Deepakkumar Tiwari" w:date="2019-11-14T02:26:00Z" w:id="756">
        <w:r w:rsidRPr="002C1133" w:rsidDel="002C1133" w:rsidR="0005089F">
          <w:rPr>
            <w:rFonts w:cstheme="minorHAnsi"/>
          </w:rPr>
          <w:delText>R</w:delText>
        </w:r>
        <w:r w:rsidRPr="009D16BE" w:rsidDel="002C1133" w:rsidR="0005089F">
          <w:rPr>
            <w:rFonts w:cstheme="minorHAnsi"/>
          </w:rPr>
          <w:delText>equired column check</w:delText>
        </w:r>
        <w:commentRangeEnd w:id="675"/>
        <w:r w:rsidDel="002C1133" w:rsidR="00971ABB">
          <w:rPr>
            <w:rStyle w:val="CommentReference"/>
            <w:rFonts w:ascii="Zurich LtCn BT" w:hAnsi="Zurich LtCn BT" w:eastAsia="Calibri" w:cs="Times New Roman"/>
            <w:lang w:eastAsia="en-AU"/>
          </w:rPr>
          <w:commentReference w:id="675"/>
        </w:r>
      </w:del>
      <w:commentRangeEnd w:id="676"/>
      <w:r w:rsidR="00622879">
        <w:rPr>
          <w:rStyle w:val="CommentReference"/>
          <w:rFonts w:ascii="Zurich LtCn BT" w:hAnsi="Zurich LtCn BT" w:eastAsia="Calibri" w:cs="Times New Roman"/>
          <w:lang w:eastAsia="en-AU"/>
        </w:rPr>
        <w:commentReference w:id="676"/>
      </w:r>
      <w:ins w:author="Deepakkumar Tiwari" w:date="2019-11-14T02:26:00Z" w:id="757">
        <w:r w:rsidRPr="009D16BE" w:rsidR="002C1133">
          <w:rPr>
            <w:rFonts w:cstheme="minorHAnsi"/>
          </w:rPr>
          <w:t>equired column check</w:t>
        </w:r>
        <w:r w:rsidR="002C1133">
          <w:rPr>
            <w:rStyle w:val="CommentReference"/>
            <w:rFonts w:ascii="Zurich LtCn BT" w:hAnsi="Zurich LtCn BT" w:eastAsia="Calibri" w:cs="Times New Roman"/>
            <w:lang w:eastAsia="en-AU"/>
          </w:rPr>
          <w:commentReference w:id="758"/>
        </w:r>
      </w:ins>
      <w:ins w:author="Deepakkumar Tiwari" w:date="2019-11-14T02:38:00Z" w:id="759">
        <w:r w:rsidR="00622879">
          <w:rPr>
            <w:rStyle w:val="CommentReference"/>
            <w:rFonts w:ascii="Zurich LtCn BT" w:hAnsi="Zurich LtCn BT" w:eastAsia="Calibri" w:cs="Times New Roman"/>
            <w:lang w:eastAsia="en-AU"/>
          </w:rPr>
          <w:commentReference w:id="760"/>
        </w:r>
      </w:ins>
    </w:p>
    <w:p w:rsidRPr="004478DB" w:rsidR="004478DB" w:rsidRDefault="004478DB" w14:paraId="337041A3" w14:textId="77777777">
      <w:pPr>
        <w:pStyle w:val="ListParagraph"/>
        <w:numPr>
          <w:ilvl w:val="0"/>
          <w:numId w:val="33"/>
        </w:numPr>
        <w:rPr>
          <w:ins w:author="Deepakkumar Tiwari" w:date="2019-11-14T02:29:00Z" w:id="761"/>
          <w:rFonts w:cstheme="minorHAnsi"/>
          <w:rPrChange w:author="Deepakkumar Tiwari" w:date="2019-11-14T02:29:00Z" w:id="762">
            <w:rPr>
              <w:ins w:author="Deepakkumar Tiwari" w:date="2019-11-14T02:29:00Z" w:id="763"/>
            </w:rPr>
          </w:rPrChange>
        </w:rPr>
      </w:pPr>
    </w:p>
    <w:p w:rsidRPr="009D16BE" w:rsidR="0005089F" w:rsidRDefault="0005089F" w14:paraId="05F7FA63" w14:textId="77777777">
      <w:pPr>
        <w:pStyle w:val="ListParagraph"/>
        <w:pPrChange w:author="Deepakkumar Tiwari" w:date="2019-11-14T02:29:00Z" w:id="764">
          <w:pPr/>
        </w:pPrChange>
      </w:pPr>
    </w:p>
    <w:p w:rsidRPr="009D16BE" w:rsidR="0005089F" w:rsidDel="004478DB" w:rsidP="4C888AFE" w:rsidRDefault="4C888AFE" w14:paraId="545228DE" w14:textId="1A0F6DF7">
      <w:pPr>
        <w:rPr>
          <w:del w:author="Deepakkumar Tiwari" w:date="2019-11-14T02:31:00Z" w:id="765"/>
          <w:rFonts w:cstheme="minorHAnsi"/>
          <w:b/>
          <w:bCs/>
        </w:rPr>
      </w:pPr>
      <w:del w:author="Deepakkumar Tiwari" w:date="2019-11-14T02:31:00Z" w:id="766">
        <w:r w:rsidRPr="00051BF2" w:rsidDel="004478DB">
          <w:rPr>
            <w:rFonts w:cstheme="minorHAnsi"/>
            <w:b/>
            <w:bCs/>
          </w:rPr>
          <w:delText>P</w:delText>
        </w:r>
        <w:r w:rsidRPr="009D16BE" w:rsidDel="004478DB">
          <w:rPr>
            <w:rFonts w:cstheme="minorHAnsi"/>
            <w:b/>
            <w:bCs/>
          </w:rPr>
          <w:delText>laceholder: Transformation logic validation</w:delText>
        </w:r>
      </w:del>
    </w:p>
    <w:tbl>
      <w:tblPr>
        <w:tblW w:w="101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878"/>
        <w:gridCol w:w="1605"/>
        <w:gridCol w:w="1319"/>
        <w:gridCol w:w="1121"/>
        <w:gridCol w:w="2597"/>
        <w:gridCol w:w="1219"/>
        <w:gridCol w:w="1361"/>
      </w:tblGrid>
      <w:tr w:rsidRPr="009D16BE" w:rsidR="004478DB" w:rsidTr="00B01BFA" w14:paraId="0C65FE12" w14:textId="77777777">
        <w:trPr>
          <w:trHeight w:val="184"/>
          <w:tblHeader/>
          <w:ins w:author="Deepakkumar Tiwari" w:date="2019-11-14T02:31:00Z" w:id="767"/>
        </w:trPr>
        <w:tc>
          <w:tcPr>
            <w:tcW w:w="878" w:type="dxa"/>
            <w:shd w:val="clear" w:color="auto" w:fill="000000" w:themeFill="text1"/>
          </w:tcPr>
          <w:p w:rsidRPr="009D16BE" w:rsidR="004478DB" w:rsidP="00B01BFA" w:rsidRDefault="004478DB" w14:paraId="18FFB2EA" w14:textId="77777777">
            <w:pPr>
              <w:spacing w:before="0"/>
              <w:rPr>
                <w:ins w:author="Deepakkumar Tiwari" w:date="2019-11-14T02:31:00Z" w:id="768"/>
                <w:rFonts w:eastAsia="Times New Roman" w:cstheme="minorHAnsi"/>
                <w:color w:val="FFFFFF"/>
                <w:lang w:val="en-US"/>
              </w:rPr>
            </w:pPr>
            <w:ins w:author="Deepakkumar Tiwari" w:date="2019-11-14T02:31:00Z" w:id="769">
              <w:r w:rsidRPr="009D16BE">
                <w:rPr>
                  <w:rFonts w:eastAsia="Times New Roman" w:cstheme="minorHAnsi"/>
                  <w:color w:val="FFFFFF"/>
                  <w:lang w:val="en-US"/>
                </w:rPr>
                <w:t>Subject Area</w:t>
              </w:r>
            </w:ins>
          </w:p>
        </w:tc>
        <w:tc>
          <w:tcPr>
            <w:tcW w:w="1605" w:type="dxa"/>
            <w:shd w:val="clear" w:color="auto" w:fill="000000" w:themeFill="text1"/>
            <w:noWrap/>
          </w:tcPr>
          <w:p w:rsidRPr="009D16BE" w:rsidR="004478DB" w:rsidP="00B01BFA" w:rsidRDefault="004478DB" w14:paraId="247F83B1" w14:textId="77777777">
            <w:pPr>
              <w:spacing w:before="0"/>
              <w:rPr>
                <w:ins w:author="Deepakkumar Tiwari" w:date="2019-11-14T02:31:00Z" w:id="770"/>
                <w:rFonts w:eastAsia="Times New Roman" w:cstheme="minorHAnsi"/>
                <w:color w:val="FFFFFF"/>
                <w:lang w:val="en-US"/>
              </w:rPr>
            </w:pPr>
            <w:ins w:author="Deepakkumar Tiwari" w:date="2019-11-14T02:31:00Z" w:id="771">
              <w:r w:rsidRPr="009D16BE">
                <w:rPr>
                  <w:rFonts w:eastAsia="Times New Roman" w:cstheme="minorHAnsi"/>
                  <w:color w:val="FFFFFF"/>
                  <w:lang w:val="en-US"/>
                </w:rPr>
                <w:t>Extract Name</w:t>
              </w:r>
            </w:ins>
          </w:p>
        </w:tc>
        <w:tc>
          <w:tcPr>
            <w:tcW w:w="1319" w:type="dxa"/>
            <w:shd w:val="clear" w:color="auto" w:fill="000000" w:themeFill="text1"/>
          </w:tcPr>
          <w:p w:rsidRPr="009D16BE" w:rsidR="004478DB" w:rsidP="00B01BFA" w:rsidRDefault="004478DB" w14:paraId="4AEBD81F" w14:textId="77777777">
            <w:pPr>
              <w:spacing w:before="0"/>
              <w:rPr>
                <w:ins w:author="Deepakkumar Tiwari" w:date="2019-11-14T02:31:00Z" w:id="772"/>
                <w:rFonts w:eastAsia="Times New Roman" w:cstheme="minorHAnsi"/>
                <w:color w:val="FFFFFF"/>
                <w:lang w:val="en-US"/>
              </w:rPr>
            </w:pPr>
            <w:ins w:author="Deepakkumar Tiwari" w:date="2019-11-14T02:31:00Z" w:id="773">
              <w:r>
                <w:rPr>
                  <w:rFonts w:eastAsia="Times New Roman" w:cstheme="minorHAnsi"/>
                  <w:color w:val="FFFFFF"/>
                  <w:lang w:val="en-US"/>
                </w:rPr>
                <w:t>Alternate Key Columns</w:t>
              </w:r>
            </w:ins>
          </w:p>
        </w:tc>
        <w:tc>
          <w:tcPr>
            <w:tcW w:w="1121" w:type="dxa"/>
            <w:shd w:val="clear" w:color="auto" w:fill="000000" w:themeFill="text1"/>
            <w:noWrap/>
          </w:tcPr>
          <w:p w:rsidRPr="009D16BE" w:rsidR="004478DB" w:rsidP="00B01BFA" w:rsidRDefault="004478DB" w14:paraId="54CEE74A" w14:textId="77777777">
            <w:pPr>
              <w:spacing w:before="0"/>
              <w:rPr>
                <w:ins w:author="Deepakkumar Tiwari" w:date="2019-11-14T02:31:00Z" w:id="774"/>
                <w:rFonts w:eastAsia="Times New Roman" w:cstheme="minorHAnsi"/>
                <w:color w:val="FFFFFF"/>
                <w:lang w:val="en-US"/>
              </w:rPr>
            </w:pPr>
            <w:ins w:author="Deepakkumar Tiwari" w:date="2019-11-14T02:31:00Z" w:id="775">
              <w:r w:rsidRPr="009D16BE">
                <w:rPr>
                  <w:rFonts w:eastAsia="Times New Roman" w:cstheme="minorHAnsi"/>
                  <w:color w:val="FFFFFF"/>
                  <w:lang w:val="en-US"/>
                </w:rPr>
                <w:t>Alternate Key</w:t>
              </w:r>
              <w:r>
                <w:rPr>
                  <w:rFonts w:eastAsia="Times New Roman" w:cstheme="minorHAnsi"/>
                  <w:color w:val="FFFFFF"/>
                  <w:lang w:val="en-US"/>
                </w:rPr>
                <w:t xml:space="preserve"> Value</w:t>
              </w:r>
            </w:ins>
          </w:p>
        </w:tc>
        <w:tc>
          <w:tcPr>
            <w:tcW w:w="2597" w:type="dxa"/>
            <w:shd w:val="clear" w:color="auto" w:fill="000000" w:themeFill="text1"/>
            <w:noWrap/>
          </w:tcPr>
          <w:p w:rsidRPr="009D16BE" w:rsidR="004478DB" w:rsidP="00B01BFA" w:rsidRDefault="004478DB" w14:paraId="208BED68" w14:textId="77777777">
            <w:pPr>
              <w:spacing w:before="0"/>
              <w:rPr>
                <w:ins w:author="Deepakkumar Tiwari" w:date="2019-11-14T02:31:00Z" w:id="776"/>
                <w:rFonts w:eastAsia="Times New Roman" w:cstheme="minorHAnsi"/>
                <w:color w:val="FFFFFF"/>
                <w:lang w:val="en-US"/>
              </w:rPr>
            </w:pPr>
            <w:ins w:author="Deepakkumar Tiwari" w:date="2019-11-14T02:31:00Z" w:id="777">
              <w:r w:rsidRPr="009D16BE">
                <w:rPr>
                  <w:rFonts w:eastAsia="Times New Roman" w:cstheme="minorHAnsi"/>
                  <w:color w:val="FFFFFF"/>
                  <w:lang w:val="en-US"/>
                </w:rPr>
                <w:t>Stage Column Name</w:t>
              </w:r>
            </w:ins>
          </w:p>
        </w:tc>
        <w:tc>
          <w:tcPr>
            <w:tcW w:w="1219" w:type="dxa"/>
            <w:shd w:val="clear" w:color="auto" w:fill="000000" w:themeFill="text1"/>
            <w:noWrap/>
          </w:tcPr>
          <w:p w:rsidRPr="009D16BE" w:rsidR="004478DB" w:rsidP="00B01BFA" w:rsidRDefault="004478DB" w14:paraId="331F7B5C" w14:textId="77777777">
            <w:pPr>
              <w:spacing w:before="0"/>
              <w:rPr>
                <w:ins w:author="Deepakkumar Tiwari" w:date="2019-11-14T02:31:00Z" w:id="778"/>
                <w:rFonts w:eastAsia="Times New Roman" w:cstheme="minorHAnsi"/>
                <w:color w:val="FFFFFF"/>
                <w:lang w:val="en-US"/>
              </w:rPr>
            </w:pPr>
            <w:ins w:author="Deepakkumar Tiwari" w:date="2019-11-14T02:31:00Z" w:id="779">
              <w:r w:rsidRPr="009D16BE">
                <w:rPr>
                  <w:rFonts w:eastAsia="Times New Roman" w:cstheme="minorHAnsi"/>
                  <w:color w:val="FFFFFF"/>
                  <w:lang w:val="en-US"/>
                </w:rPr>
                <w:t>Error description</w:t>
              </w:r>
            </w:ins>
          </w:p>
        </w:tc>
        <w:tc>
          <w:tcPr>
            <w:tcW w:w="1361" w:type="dxa"/>
            <w:shd w:val="clear" w:color="auto" w:fill="000000" w:themeFill="text1"/>
          </w:tcPr>
          <w:p w:rsidRPr="009D16BE" w:rsidR="004478DB" w:rsidP="00B01BFA" w:rsidRDefault="004478DB" w14:paraId="59CC4453" w14:textId="77777777">
            <w:pPr>
              <w:spacing w:before="0"/>
              <w:rPr>
                <w:ins w:author="Deepakkumar Tiwari" w:date="2019-11-14T02:31:00Z" w:id="780"/>
                <w:rFonts w:eastAsia="Times New Roman" w:cstheme="minorHAnsi"/>
                <w:color w:val="FFFFFF"/>
                <w:sz w:val="12"/>
                <w:lang w:val="en-US"/>
              </w:rPr>
            </w:pPr>
            <w:ins w:author="Deepakkumar Tiwari" w:date="2019-11-14T02:31:00Z" w:id="781">
              <w:r w:rsidRPr="009D16BE">
                <w:rPr>
                  <w:rFonts w:eastAsia="Times New Roman" w:cstheme="minorHAnsi"/>
                  <w:color w:val="FFFFFF"/>
                  <w:lang w:val="en-US"/>
                </w:rPr>
                <w:t>Error Type</w:t>
              </w:r>
            </w:ins>
          </w:p>
        </w:tc>
      </w:tr>
      <w:tr w:rsidRPr="009D16BE" w:rsidR="004478DB" w:rsidTr="00B01BFA" w14:paraId="7028B6F6" w14:textId="77777777">
        <w:trPr>
          <w:trHeight w:val="184"/>
          <w:tblHeader/>
          <w:ins w:author="Deepakkumar Tiwari" w:date="2019-11-14T02:31:00Z" w:id="782"/>
        </w:trPr>
        <w:tc>
          <w:tcPr>
            <w:tcW w:w="878" w:type="dxa"/>
            <w:shd w:val="clear" w:color="auto" w:fill="000000" w:themeFill="text1"/>
          </w:tcPr>
          <w:p w:rsidRPr="009D16BE" w:rsidR="004478DB" w:rsidP="00B01BFA" w:rsidRDefault="004478DB" w14:paraId="3FD0AAD1" w14:textId="77777777">
            <w:pPr>
              <w:spacing w:before="0"/>
              <w:rPr>
                <w:ins w:author="Deepakkumar Tiwari" w:date="2019-11-14T02:31:00Z" w:id="783"/>
                <w:rFonts w:cstheme="minorHAnsi"/>
                <w:color w:val="000000"/>
              </w:rPr>
            </w:pPr>
          </w:p>
        </w:tc>
        <w:tc>
          <w:tcPr>
            <w:tcW w:w="1605" w:type="dxa"/>
            <w:shd w:val="clear" w:color="auto" w:fill="000000" w:themeFill="text1"/>
            <w:noWrap/>
          </w:tcPr>
          <w:p w:rsidRPr="009D16BE" w:rsidR="004478DB" w:rsidP="00B01BFA" w:rsidRDefault="004478DB" w14:paraId="4335E932" w14:textId="77777777">
            <w:pPr>
              <w:spacing w:before="0"/>
              <w:rPr>
                <w:ins w:author="Deepakkumar Tiwari" w:date="2019-11-14T02:31:00Z" w:id="784"/>
                <w:rFonts w:cstheme="minorHAnsi"/>
                <w:color w:val="000000"/>
              </w:rPr>
            </w:pPr>
            <w:ins w:author="Deepakkumar Tiwari" w:date="2019-11-14T02:31:00Z" w:id="785">
              <w:r w:rsidRPr="009D16BE">
                <w:rPr>
                  <w:rFonts w:eastAsia="Times New Roman" w:cstheme="minorHAnsi"/>
                  <w:color w:val="FFFFFF"/>
                  <w:sz w:val="12"/>
                  <w:lang w:val="en-US"/>
                </w:rPr>
                <w:t>Stage table name</w:t>
              </w:r>
            </w:ins>
          </w:p>
        </w:tc>
        <w:tc>
          <w:tcPr>
            <w:tcW w:w="1319" w:type="dxa"/>
            <w:shd w:val="clear" w:color="auto" w:fill="000000" w:themeFill="text1"/>
          </w:tcPr>
          <w:p w:rsidRPr="009D16BE" w:rsidR="004478DB" w:rsidP="00B01BFA" w:rsidRDefault="004478DB" w14:paraId="063FF1C5" w14:textId="77777777">
            <w:pPr>
              <w:spacing w:before="0"/>
              <w:rPr>
                <w:ins w:author="Deepakkumar Tiwari" w:date="2019-11-14T02:31:00Z" w:id="786"/>
                <w:rFonts w:eastAsia="Times New Roman" w:cstheme="minorHAnsi"/>
                <w:color w:val="FFFFFF"/>
                <w:sz w:val="12"/>
                <w:lang w:val="en-US"/>
              </w:rPr>
            </w:pPr>
            <w:ins w:author="Deepakkumar Tiwari" w:date="2019-11-14T02:31:00Z" w:id="787">
              <w:r>
                <w:rPr>
                  <w:rFonts w:eastAsia="Times New Roman" w:cstheme="minorHAnsi"/>
                  <w:color w:val="FFFFFF"/>
                  <w:sz w:val="12"/>
                  <w:lang w:val="en-US"/>
                </w:rPr>
                <w:t xml:space="preserve"> Field name used to uniquely identify a row</w:t>
              </w:r>
            </w:ins>
          </w:p>
        </w:tc>
        <w:tc>
          <w:tcPr>
            <w:tcW w:w="1121" w:type="dxa"/>
            <w:shd w:val="clear" w:color="auto" w:fill="000000" w:themeFill="text1"/>
            <w:noWrap/>
          </w:tcPr>
          <w:p w:rsidRPr="009D16BE" w:rsidR="004478DB" w:rsidP="00B01BFA" w:rsidRDefault="004478DB" w14:paraId="5E2AB46F" w14:textId="77777777">
            <w:pPr>
              <w:spacing w:before="0"/>
              <w:rPr>
                <w:ins w:author="Deepakkumar Tiwari" w:date="2019-11-14T02:31:00Z" w:id="788"/>
                <w:rFonts w:eastAsia="Times New Roman" w:cstheme="minorHAnsi"/>
                <w:color w:val="FFFFFF"/>
                <w:sz w:val="12"/>
                <w:lang w:val="en-US"/>
              </w:rPr>
            </w:pPr>
            <w:ins w:author="Deepakkumar Tiwari" w:date="2019-11-14T02:31:00Z" w:id="789">
              <w:r w:rsidRPr="009D16BE">
                <w:rPr>
                  <w:rFonts w:eastAsia="Times New Roman" w:cstheme="minorHAnsi"/>
                  <w:color w:val="FFFFFF"/>
                  <w:sz w:val="12"/>
                  <w:lang w:val="en-US"/>
                </w:rPr>
                <w:t>Unique record identifier</w:t>
              </w:r>
            </w:ins>
          </w:p>
        </w:tc>
        <w:tc>
          <w:tcPr>
            <w:tcW w:w="2597" w:type="dxa"/>
            <w:shd w:val="clear" w:color="auto" w:fill="000000" w:themeFill="text1"/>
            <w:noWrap/>
          </w:tcPr>
          <w:p w:rsidRPr="009D16BE" w:rsidR="004478DB" w:rsidP="00B01BFA" w:rsidRDefault="004478DB" w14:paraId="2758E410" w14:textId="77777777">
            <w:pPr>
              <w:spacing w:before="0"/>
              <w:rPr>
                <w:ins w:author="Deepakkumar Tiwari" w:date="2019-11-14T02:31:00Z" w:id="790"/>
                <w:rFonts w:eastAsia="Times New Roman" w:cstheme="minorHAnsi"/>
                <w:color w:val="FFFFFF"/>
                <w:sz w:val="12"/>
                <w:lang w:val="en-US"/>
              </w:rPr>
            </w:pPr>
            <w:ins w:author="Deepakkumar Tiwari" w:date="2019-11-14T02:31:00Z" w:id="791">
              <w:r>
                <w:rPr>
                  <w:rFonts w:eastAsia="Times New Roman" w:cstheme="minorHAnsi"/>
                  <w:color w:val="FFFFFF"/>
                  <w:sz w:val="12"/>
                  <w:lang w:val="en-US"/>
                </w:rPr>
                <w:t>Field name that has error</w:t>
              </w:r>
            </w:ins>
          </w:p>
        </w:tc>
        <w:tc>
          <w:tcPr>
            <w:tcW w:w="1219" w:type="dxa"/>
            <w:shd w:val="clear" w:color="auto" w:fill="000000" w:themeFill="text1"/>
            <w:noWrap/>
          </w:tcPr>
          <w:p w:rsidRPr="009D16BE" w:rsidR="004478DB" w:rsidP="00B01BFA" w:rsidRDefault="004478DB" w14:paraId="1831F635" w14:textId="77777777">
            <w:pPr>
              <w:spacing w:before="0"/>
              <w:rPr>
                <w:ins w:author="Deepakkumar Tiwari" w:date="2019-11-14T02:31:00Z" w:id="792"/>
                <w:rFonts w:cstheme="minorHAnsi"/>
                <w:color w:val="000000"/>
              </w:rPr>
            </w:pPr>
          </w:p>
        </w:tc>
        <w:tc>
          <w:tcPr>
            <w:tcW w:w="1361" w:type="dxa"/>
            <w:shd w:val="clear" w:color="auto" w:fill="000000" w:themeFill="text1"/>
          </w:tcPr>
          <w:p w:rsidRPr="009D16BE" w:rsidR="004478DB" w:rsidP="00B01BFA" w:rsidRDefault="004478DB" w14:paraId="4FBF122A" w14:textId="77777777">
            <w:pPr>
              <w:spacing w:before="0"/>
              <w:rPr>
                <w:ins w:author="Deepakkumar Tiwari" w:date="2019-11-14T02:31:00Z" w:id="793"/>
                <w:rFonts w:eastAsia="Times New Roman" w:cstheme="minorHAnsi"/>
                <w:color w:val="FFFFFF"/>
                <w:sz w:val="12"/>
                <w:lang w:val="en-US"/>
              </w:rPr>
            </w:pPr>
            <w:ins w:author="Deepakkumar Tiwari" w:date="2019-11-14T02:31:00Z" w:id="794">
              <w:r w:rsidRPr="009D16BE">
                <w:rPr>
                  <w:rFonts w:eastAsia="Times New Roman" w:cstheme="minorHAnsi"/>
                  <w:color w:val="FFFFFF"/>
                  <w:sz w:val="12"/>
                  <w:lang w:val="en-US"/>
                </w:rPr>
                <w:t>Identify if the error is from transform stage or from conform stage</w:t>
              </w:r>
            </w:ins>
          </w:p>
        </w:tc>
      </w:tr>
      <w:tr w:rsidRPr="009D16BE" w:rsidR="004478DB" w:rsidTr="00B01BFA" w14:paraId="2B3DFC13" w14:textId="77777777">
        <w:trPr>
          <w:trHeight w:val="184"/>
          <w:ins w:author="Deepakkumar Tiwari" w:date="2019-11-14T02:31:00Z" w:id="795"/>
        </w:trPr>
        <w:tc>
          <w:tcPr>
            <w:tcW w:w="878" w:type="dxa"/>
            <w:shd w:val="clear" w:color="auto" w:fill="auto"/>
          </w:tcPr>
          <w:p w:rsidRPr="009D16BE" w:rsidR="004478DB" w:rsidP="00B01BFA" w:rsidRDefault="004478DB" w14:paraId="64FFF62C" w14:textId="77777777">
            <w:pPr>
              <w:spacing w:before="0"/>
              <w:rPr>
                <w:ins w:author="Deepakkumar Tiwari" w:date="2019-11-14T02:31:00Z" w:id="796"/>
                <w:rFonts w:eastAsia="Times New Roman" w:cstheme="minorHAnsi"/>
                <w:color w:val="000000"/>
                <w:lang w:val="en-US"/>
              </w:rPr>
            </w:pPr>
            <w:ins w:author="Deepakkumar Tiwari" w:date="2019-11-14T02:31:00Z" w:id="797">
              <w:r w:rsidRPr="009D16BE">
                <w:rPr>
                  <w:rFonts w:cstheme="minorHAnsi"/>
                  <w:color w:val="000000"/>
                </w:rPr>
                <w:t>HR-VN</w:t>
              </w:r>
            </w:ins>
          </w:p>
        </w:tc>
        <w:tc>
          <w:tcPr>
            <w:tcW w:w="1605" w:type="dxa"/>
            <w:shd w:val="clear" w:color="auto" w:fill="auto"/>
            <w:noWrap/>
            <w:hideMark/>
          </w:tcPr>
          <w:p w:rsidRPr="009D16BE" w:rsidR="004478DB" w:rsidP="00B01BFA" w:rsidRDefault="004478DB" w14:paraId="4A93EB19" w14:textId="77777777">
            <w:pPr>
              <w:spacing w:before="0"/>
              <w:rPr>
                <w:ins w:author="Deepakkumar Tiwari" w:date="2019-11-14T02:31:00Z" w:id="798"/>
                <w:rFonts w:eastAsia="Times New Roman" w:cstheme="minorHAnsi"/>
                <w:color w:val="000000"/>
                <w:lang w:val="en-US"/>
              </w:rPr>
            </w:pPr>
            <w:ins w:author="Deepakkumar Tiwari" w:date="2019-11-14T02:31:00Z" w:id="799">
              <w:r w:rsidRPr="009D16BE">
                <w:rPr>
                  <w:rFonts w:cstheme="minorHAnsi"/>
                  <w:color w:val="000000"/>
                </w:rPr>
                <w:t>HIRE EMPLOYEES</w:t>
              </w:r>
            </w:ins>
          </w:p>
        </w:tc>
        <w:tc>
          <w:tcPr>
            <w:tcW w:w="1319" w:type="dxa"/>
          </w:tcPr>
          <w:p w:rsidRPr="009D16BE" w:rsidR="004478DB" w:rsidP="00B01BFA" w:rsidRDefault="004478DB" w14:paraId="27AEF440" w14:textId="77777777">
            <w:pPr>
              <w:spacing w:before="0"/>
              <w:rPr>
                <w:ins w:author="Deepakkumar Tiwari" w:date="2019-11-14T02:31:00Z" w:id="800"/>
                <w:rFonts w:cstheme="minorHAnsi"/>
                <w:color w:val="000000"/>
              </w:rPr>
            </w:pPr>
            <w:ins w:author="Deepakkumar Tiwari" w:date="2019-11-14T02:31:00Z" w:id="801">
              <w:r>
                <w:rPr>
                  <w:rFonts w:cstheme="minorHAnsi"/>
                  <w:color w:val="000000"/>
                </w:rPr>
                <w:t>WORKER_ID</w:t>
              </w:r>
            </w:ins>
          </w:p>
        </w:tc>
        <w:tc>
          <w:tcPr>
            <w:tcW w:w="1121" w:type="dxa"/>
            <w:shd w:val="clear" w:color="auto" w:fill="auto"/>
            <w:noWrap/>
            <w:hideMark/>
          </w:tcPr>
          <w:p w:rsidRPr="009D16BE" w:rsidR="004478DB" w:rsidP="00B01BFA" w:rsidRDefault="004478DB" w14:paraId="7DDD10BD" w14:textId="77777777">
            <w:pPr>
              <w:spacing w:before="0"/>
              <w:rPr>
                <w:ins w:author="Deepakkumar Tiwari" w:date="2019-11-14T02:31:00Z" w:id="802"/>
                <w:rFonts w:eastAsia="Times New Roman" w:cstheme="minorHAnsi"/>
                <w:color w:val="000000"/>
                <w:lang w:val="en-US"/>
              </w:rPr>
            </w:pPr>
            <w:ins w:author="Deepakkumar Tiwari" w:date="2019-11-14T02:31:00Z" w:id="803">
              <w:r w:rsidRPr="009D16BE">
                <w:rPr>
                  <w:rFonts w:cstheme="minorHAnsi"/>
                  <w:color w:val="000000"/>
                </w:rPr>
                <w:t>v91201</w:t>
              </w:r>
            </w:ins>
          </w:p>
        </w:tc>
        <w:tc>
          <w:tcPr>
            <w:tcW w:w="2597" w:type="dxa"/>
            <w:shd w:val="clear" w:color="auto" w:fill="auto"/>
            <w:noWrap/>
            <w:hideMark/>
          </w:tcPr>
          <w:p w:rsidRPr="009D16BE" w:rsidR="004478DB" w:rsidP="00B01BFA" w:rsidRDefault="004478DB" w14:paraId="24D82C88" w14:textId="77777777">
            <w:pPr>
              <w:spacing w:before="0"/>
              <w:rPr>
                <w:ins w:author="Deepakkumar Tiwari" w:date="2019-11-14T02:31:00Z" w:id="804"/>
                <w:rFonts w:eastAsia="Times New Roman" w:cstheme="minorHAnsi"/>
                <w:color w:val="000000"/>
                <w:lang w:val="en-US"/>
              </w:rPr>
            </w:pPr>
            <w:ins w:author="Deepakkumar Tiwari" w:date="2019-11-14T02:31:00Z" w:id="805">
              <w:r w:rsidRPr="009D16BE">
                <w:rPr>
                  <w:rFonts w:cstheme="minorHAnsi"/>
                  <w:color w:val="000000"/>
                </w:rPr>
                <w:t>END_EMPLOYMENT_DATE</w:t>
              </w:r>
            </w:ins>
          </w:p>
        </w:tc>
        <w:tc>
          <w:tcPr>
            <w:tcW w:w="1219" w:type="dxa"/>
            <w:shd w:val="clear" w:color="auto" w:fill="auto"/>
            <w:noWrap/>
            <w:hideMark/>
          </w:tcPr>
          <w:p w:rsidRPr="009D16BE" w:rsidR="004478DB" w:rsidP="00B01BFA" w:rsidRDefault="004478DB" w14:paraId="14311947" w14:textId="38ABD7E5">
            <w:pPr>
              <w:spacing w:before="0"/>
              <w:rPr>
                <w:ins w:author="Deepakkumar Tiwari" w:date="2019-11-14T02:31:00Z" w:id="806"/>
                <w:rFonts w:eastAsia="Times New Roman" w:cstheme="minorHAnsi"/>
                <w:color w:val="000000"/>
                <w:lang w:val="en-US"/>
              </w:rPr>
            </w:pPr>
            <w:ins w:author="Deepakkumar Tiwari" w:date="2019-11-14T02:32:00Z" w:id="807">
              <w:r>
                <w:rPr>
                  <w:rFonts w:eastAsia="Times New Roman" w:cstheme="minorHAnsi"/>
                  <w:color w:val="000000"/>
                  <w:lang w:val="en-US"/>
                </w:rPr>
                <w:t>NULL or Blank value present in required field</w:t>
              </w:r>
            </w:ins>
          </w:p>
        </w:tc>
        <w:tc>
          <w:tcPr>
            <w:tcW w:w="1361" w:type="dxa"/>
          </w:tcPr>
          <w:p w:rsidRPr="009D16BE" w:rsidR="004478DB" w:rsidP="00B01BFA" w:rsidRDefault="004478DB" w14:paraId="3AA3714A" w14:textId="17CB1285">
            <w:pPr>
              <w:spacing w:before="0"/>
              <w:rPr>
                <w:ins w:author="Deepakkumar Tiwari" w:date="2019-11-14T02:31:00Z" w:id="808"/>
                <w:rFonts w:cstheme="minorHAnsi"/>
                <w:color w:val="000000"/>
              </w:rPr>
            </w:pPr>
            <w:ins w:author="Deepakkumar Tiwari" w:date="2019-11-14T02:33:00Z" w:id="809">
              <w:r w:rsidRPr="004478DB">
                <w:rPr>
                  <w:rFonts w:cstheme="minorHAnsi"/>
                  <w:color w:val="000000"/>
                </w:rPr>
                <w:t>REQUIRED_FIELDS</w:t>
              </w:r>
            </w:ins>
          </w:p>
        </w:tc>
      </w:tr>
    </w:tbl>
    <w:p w:rsidRPr="009D16BE" w:rsidR="0005089F" w:rsidDel="004478DB" w:rsidP="4C888AFE" w:rsidRDefault="4C888AFE" w14:paraId="090FE78F" w14:textId="25D9362A">
      <w:pPr>
        <w:rPr>
          <w:del w:author="Deepakkumar Tiwari" w:date="2019-11-14T02:31:00Z" w:id="810"/>
          <w:rFonts w:cstheme="minorHAnsi"/>
          <w:b/>
          <w:bCs/>
        </w:rPr>
      </w:pPr>
      <w:del w:author="Deepakkumar Tiwari" w:date="2019-11-14T02:31:00Z" w:id="811">
        <w:r w:rsidRPr="009D16BE" w:rsidDel="004478DB">
          <w:rPr>
            <w:rFonts w:cstheme="minorHAnsi"/>
            <w:b/>
            <w:bCs/>
          </w:rPr>
          <w:delText>Placeholder: Required column check</w:delText>
        </w:r>
      </w:del>
    </w:p>
    <w:p w:rsidRPr="009D16BE" w:rsidR="0005089F" w:rsidP="4C888AFE" w:rsidRDefault="00E11100" w14:paraId="42330395" w14:textId="56560116">
      <w:pPr>
        <w:rPr>
          <w:rFonts w:cstheme="minorHAnsi"/>
          <w:b/>
          <w:bCs/>
        </w:rPr>
      </w:pPr>
      <w:r>
        <w:rPr>
          <w:rFonts w:cstheme="minorHAnsi"/>
          <w:b/>
          <w:bCs/>
        </w:rPr>
        <w:t xml:space="preserve"> </w:t>
      </w:r>
    </w:p>
    <w:p w:rsidRPr="009D16BE" w:rsidR="007B5EDE" w:rsidP="00C34BF1" w:rsidRDefault="007B5EDE" w14:paraId="12CEBB28" w14:textId="7209BE1F">
      <w:pPr>
        <w:pStyle w:val="DTTHeading1"/>
        <w:rPr>
          <w:rFonts w:cstheme="minorHAnsi"/>
        </w:rPr>
      </w:pPr>
      <w:bookmarkStart w:name="_Toc23362985" w:id="812"/>
      <w:bookmarkStart w:name="_Toc13484606" w:id="813"/>
      <w:bookmarkStart w:name="_Toc14984014" w:id="814"/>
      <w:bookmarkEnd w:id="418"/>
      <w:bookmarkEnd w:id="419"/>
      <w:r w:rsidRPr="009D16BE">
        <w:rPr>
          <w:rFonts w:cstheme="minorHAnsi"/>
        </w:rPr>
        <w:lastRenderedPageBreak/>
        <w:t>Appendix</w:t>
      </w:r>
      <w:bookmarkEnd w:id="812"/>
    </w:p>
    <w:p w:rsidRPr="009D16BE" w:rsidR="007B5EDE" w:rsidP="00705C64" w:rsidRDefault="007B5EDE" w14:paraId="77DDE912" w14:textId="77777777">
      <w:pPr>
        <w:rPr>
          <w:rFonts w:cstheme="minorHAnsi"/>
        </w:rPr>
      </w:pPr>
    </w:p>
    <w:p w:rsidRPr="009D16BE" w:rsidR="008269EF" w:rsidP="00B7029F" w:rsidRDefault="008269EF" w14:paraId="671DE821" w14:textId="0E9339E5">
      <w:pPr>
        <w:pStyle w:val="Heading2"/>
        <w:numPr>
          <w:ilvl w:val="1"/>
          <w:numId w:val="34"/>
        </w:numPr>
        <w:rPr>
          <w:rFonts w:cstheme="minorHAnsi"/>
        </w:rPr>
      </w:pPr>
      <w:bookmarkStart w:name="_Toc23362986" w:id="815"/>
      <w:commentRangeStart w:id="816"/>
      <w:commentRangeStart w:id="817"/>
      <w:r w:rsidRPr="009D16BE">
        <w:rPr>
          <w:rFonts w:cstheme="minorHAnsi"/>
        </w:rPr>
        <w:t>References</w:t>
      </w:r>
      <w:commentRangeEnd w:id="816"/>
      <w:r w:rsidRPr="009D16BE" w:rsidR="0075049A">
        <w:rPr>
          <w:rStyle w:val="CommentReference"/>
          <w:rFonts w:eastAsia="Calibri" w:cstheme="minorHAnsi"/>
          <w:b w:val="0"/>
          <w:bCs w:val="0"/>
          <w:iCs w:val="0"/>
          <w:color w:val="auto"/>
          <w:lang w:eastAsia="en-AU"/>
        </w:rPr>
        <w:commentReference w:id="816"/>
      </w:r>
      <w:commentRangeEnd w:id="817"/>
      <w:r w:rsidRPr="009D16BE" w:rsidR="00F16028">
        <w:rPr>
          <w:rStyle w:val="CommentReference"/>
          <w:rFonts w:eastAsia="Calibri" w:cstheme="minorHAnsi"/>
          <w:b w:val="0"/>
          <w:bCs w:val="0"/>
          <w:iCs w:val="0"/>
          <w:color w:val="auto"/>
          <w:lang w:eastAsia="en-AU"/>
        </w:rPr>
        <w:commentReference w:id="817"/>
      </w:r>
      <w:bookmarkEnd w:id="815"/>
    </w:p>
    <w:bookmarkEnd w:id="813"/>
    <w:bookmarkEnd w:id="814"/>
    <w:p w:rsidRPr="009D16BE" w:rsidR="00034175" w:rsidP="00034175" w:rsidRDefault="00034175" w14:paraId="346A02ED" w14:textId="77777777">
      <w:pPr>
        <w:autoSpaceDE w:val="0"/>
        <w:autoSpaceDN w:val="0"/>
        <w:adjustRightInd w:val="0"/>
        <w:spacing w:before="0"/>
        <w:rPr>
          <w:rFonts w:cstheme="minorHAnsi"/>
          <w:sz w:val="20"/>
          <w:szCs w:val="20"/>
          <w:lang w:eastAsia="ja-JP"/>
        </w:rPr>
      </w:pPr>
    </w:p>
    <w:tbl>
      <w:tblPr>
        <w:tblStyle w:val="TableGrid"/>
        <w:tblW w:w="0" w:type="auto"/>
        <w:tblLook w:val="04A0" w:firstRow="1" w:lastRow="0" w:firstColumn="1" w:lastColumn="0" w:noHBand="0" w:noVBand="1"/>
      </w:tblPr>
      <w:tblGrid>
        <w:gridCol w:w="799"/>
        <w:gridCol w:w="3906"/>
        <w:gridCol w:w="4149"/>
      </w:tblGrid>
      <w:tr w:rsidRPr="009D16BE" w:rsidR="00034175" w:rsidTr="000676E8" w14:paraId="55CA6163" w14:textId="77777777">
        <w:trPr>
          <w:trHeight w:val="268"/>
        </w:trPr>
        <w:tc>
          <w:tcPr>
            <w:tcW w:w="799" w:type="dxa"/>
            <w:shd w:val="clear" w:color="auto" w:fill="BFBFBF" w:themeFill="background1" w:themeFillShade="BF"/>
          </w:tcPr>
          <w:p w:rsidRPr="009D16BE" w:rsidR="00034175" w:rsidP="000676E8" w:rsidRDefault="00034175" w14:paraId="61FEFF95" w14:textId="77777777">
            <w:pPr>
              <w:autoSpaceDE w:val="0"/>
              <w:autoSpaceDN w:val="0"/>
              <w:adjustRightInd w:val="0"/>
              <w:spacing w:before="0"/>
              <w:rPr>
                <w:rFonts w:asciiTheme="minorHAnsi" w:hAnsiTheme="minorHAnsi" w:cstheme="minorHAnsi"/>
                <w:b/>
                <w:lang w:eastAsia="ja-JP"/>
              </w:rPr>
            </w:pPr>
            <w:r w:rsidRPr="009D16BE">
              <w:rPr>
                <w:rFonts w:asciiTheme="minorHAnsi" w:hAnsiTheme="minorHAnsi" w:cstheme="minorHAnsi"/>
                <w:b/>
                <w:lang w:eastAsia="ja-JP"/>
              </w:rPr>
              <w:t>No.</w:t>
            </w:r>
          </w:p>
        </w:tc>
        <w:tc>
          <w:tcPr>
            <w:tcW w:w="3906" w:type="dxa"/>
            <w:shd w:val="clear" w:color="auto" w:fill="BFBFBF" w:themeFill="background1" w:themeFillShade="BF"/>
          </w:tcPr>
          <w:p w:rsidRPr="009D16BE" w:rsidR="00034175" w:rsidP="000676E8" w:rsidRDefault="00034175" w14:paraId="0E9FEDE5" w14:textId="77777777">
            <w:pPr>
              <w:autoSpaceDE w:val="0"/>
              <w:autoSpaceDN w:val="0"/>
              <w:adjustRightInd w:val="0"/>
              <w:spacing w:before="0"/>
              <w:rPr>
                <w:rFonts w:asciiTheme="minorHAnsi" w:hAnsiTheme="minorHAnsi" w:cstheme="minorHAnsi"/>
                <w:b/>
                <w:lang w:eastAsia="ja-JP"/>
              </w:rPr>
            </w:pPr>
            <w:r w:rsidRPr="009D16BE">
              <w:rPr>
                <w:rFonts w:asciiTheme="minorHAnsi" w:hAnsiTheme="minorHAnsi" w:cstheme="minorHAnsi"/>
                <w:b/>
                <w:lang w:eastAsia="ja-JP"/>
              </w:rPr>
              <w:t xml:space="preserve">Name </w:t>
            </w:r>
          </w:p>
        </w:tc>
        <w:tc>
          <w:tcPr>
            <w:tcW w:w="4149" w:type="dxa"/>
            <w:shd w:val="clear" w:color="auto" w:fill="BFBFBF" w:themeFill="background1" w:themeFillShade="BF"/>
          </w:tcPr>
          <w:p w:rsidRPr="009D16BE" w:rsidR="00034175" w:rsidP="000676E8" w:rsidRDefault="00034175" w14:paraId="287619D9" w14:textId="77777777">
            <w:pPr>
              <w:autoSpaceDE w:val="0"/>
              <w:autoSpaceDN w:val="0"/>
              <w:adjustRightInd w:val="0"/>
              <w:spacing w:before="0"/>
              <w:rPr>
                <w:rFonts w:asciiTheme="minorHAnsi" w:hAnsiTheme="minorHAnsi" w:cstheme="minorHAnsi"/>
                <w:b/>
                <w:lang w:eastAsia="ja-JP"/>
              </w:rPr>
            </w:pPr>
            <w:r w:rsidRPr="009D16BE">
              <w:rPr>
                <w:rFonts w:asciiTheme="minorHAnsi" w:hAnsiTheme="minorHAnsi" w:cstheme="minorHAnsi"/>
                <w:b/>
                <w:lang w:eastAsia="ja-JP"/>
              </w:rPr>
              <w:t xml:space="preserve">File </w:t>
            </w:r>
          </w:p>
        </w:tc>
      </w:tr>
      <w:tr w:rsidRPr="009D16BE" w:rsidR="00034175" w:rsidTr="000676E8" w14:paraId="41B54C1B" w14:textId="77777777">
        <w:trPr>
          <w:trHeight w:val="50"/>
        </w:trPr>
        <w:tc>
          <w:tcPr>
            <w:tcW w:w="799" w:type="dxa"/>
          </w:tcPr>
          <w:p w:rsidRPr="009D16BE" w:rsidR="00034175" w:rsidP="000676E8" w:rsidRDefault="00F16028" w14:paraId="53471C2F" w14:textId="4EE1AEBA">
            <w:pPr>
              <w:autoSpaceDE w:val="0"/>
              <w:autoSpaceDN w:val="0"/>
              <w:adjustRightInd w:val="0"/>
              <w:spacing w:before="0"/>
              <w:jc w:val="center"/>
              <w:rPr>
                <w:rFonts w:asciiTheme="minorHAnsi" w:hAnsiTheme="minorHAnsi" w:cstheme="minorHAnsi"/>
                <w:lang w:eastAsia="ja-JP"/>
              </w:rPr>
            </w:pPr>
            <w:r w:rsidRPr="009D16BE">
              <w:rPr>
                <w:rFonts w:asciiTheme="minorHAnsi" w:hAnsiTheme="minorHAnsi" w:cstheme="minorHAnsi"/>
                <w:lang w:eastAsia="ja-JP"/>
              </w:rPr>
              <w:t>1</w:t>
            </w:r>
          </w:p>
        </w:tc>
        <w:tc>
          <w:tcPr>
            <w:tcW w:w="3906" w:type="dxa"/>
          </w:tcPr>
          <w:p w:rsidRPr="009D16BE" w:rsidR="00034175" w:rsidP="000676E8" w:rsidRDefault="00034175" w14:paraId="6A11181B" w14:textId="77777777">
            <w:pPr>
              <w:autoSpaceDE w:val="0"/>
              <w:autoSpaceDN w:val="0"/>
              <w:adjustRightInd w:val="0"/>
              <w:spacing w:before="0"/>
              <w:rPr>
                <w:rFonts w:asciiTheme="minorHAnsi" w:hAnsiTheme="minorHAnsi" w:cstheme="minorHAnsi"/>
                <w:lang w:eastAsia="ja-JP"/>
              </w:rPr>
            </w:pPr>
            <w:r w:rsidRPr="009D16BE">
              <w:rPr>
                <w:rFonts w:asciiTheme="minorHAnsi" w:hAnsiTheme="minorHAnsi" w:cstheme="minorHAnsi"/>
                <w:lang w:eastAsia="ja-JP"/>
              </w:rPr>
              <w:t xml:space="preserve">High-Level Data Conversion Plan </w:t>
            </w:r>
          </w:p>
        </w:tc>
        <w:tc>
          <w:tcPr>
            <w:tcW w:w="4149" w:type="dxa"/>
          </w:tcPr>
          <w:p w:rsidRPr="009D16BE" w:rsidR="00034175" w:rsidP="000676E8" w:rsidRDefault="00F14703" w14:paraId="2CD6A644" w14:textId="77777777">
            <w:pPr>
              <w:spacing w:before="0"/>
              <w:rPr>
                <w:rFonts w:asciiTheme="minorHAnsi" w:hAnsiTheme="minorHAnsi" w:cstheme="minorHAnsi"/>
                <w:u w:val="single"/>
              </w:rPr>
            </w:pPr>
            <w:hyperlink w:history="1" r:id="rId39">
              <w:r w:rsidRPr="009D16BE" w:rsidR="00034175">
                <w:rPr>
                  <w:rFonts w:asciiTheme="minorHAnsi" w:hAnsiTheme="minorHAnsi" w:cstheme="minorHAnsi"/>
                  <w:b/>
                  <w:color w:val="0000FF"/>
                  <w:u w:val="single"/>
                </w:rPr>
                <w:t>Data Conversion Plan</w:t>
              </w:r>
            </w:hyperlink>
          </w:p>
        </w:tc>
      </w:tr>
      <w:tr w:rsidRPr="009D16BE" w:rsidR="008F797E" w:rsidTr="000676E8" w14:paraId="10E36A66" w14:textId="77777777">
        <w:trPr>
          <w:trHeight w:val="50"/>
        </w:trPr>
        <w:tc>
          <w:tcPr>
            <w:tcW w:w="799" w:type="dxa"/>
          </w:tcPr>
          <w:p w:rsidRPr="009D16BE" w:rsidR="008F797E" w:rsidP="000676E8" w:rsidRDefault="008F797E" w14:paraId="5DA3091F" w14:textId="60FBB2B4">
            <w:pPr>
              <w:autoSpaceDE w:val="0"/>
              <w:autoSpaceDN w:val="0"/>
              <w:adjustRightInd w:val="0"/>
              <w:spacing w:before="0"/>
              <w:jc w:val="center"/>
              <w:rPr>
                <w:rFonts w:cstheme="minorHAnsi"/>
                <w:lang w:eastAsia="ja-JP"/>
              </w:rPr>
            </w:pPr>
            <w:r>
              <w:rPr>
                <w:rFonts w:cstheme="minorHAnsi"/>
                <w:lang w:eastAsia="ja-JP"/>
              </w:rPr>
              <w:t>2</w:t>
            </w:r>
          </w:p>
        </w:tc>
        <w:tc>
          <w:tcPr>
            <w:tcW w:w="3906" w:type="dxa"/>
          </w:tcPr>
          <w:p w:rsidRPr="009D16BE" w:rsidR="008F797E" w:rsidP="000676E8" w:rsidRDefault="005C6683" w14:paraId="52A1E020" w14:textId="11F15C64">
            <w:pPr>
              <w:autoSpaceDE w:val="0"/>
              <w:autoSpaceDN w:val="0"/>
              <w:adjustRightInd w:val="0"/>
              <w:spacing w:before="0"/>
              <w:rPr>
                <w:rFonts w:cstheme="minorHAnsi"/>
                <w:lang w:eastAsia="ja-JP"/>
              </w:rPr>
            </w:pPr>
            <w:proofErr w:type="spellStart"/>
            <w:r w:rsidRPr="009D16BE">
              <w:rPr>
                <w:rFonts w:cstheme="minorHAnsi"/>
                <w:lang w:eastAsia="ja-JP"/>
              </w:rPr>
              <w:t>Pi_DTA_Data_</w:t>
            </w:r>
            <w:r>
              <w:rPr>
                <w:rFonts w:cstheme="minorHAnsi"/>
                <w:lang w:eastAsia="ja-JP"/>
              </w:rPr>
              <w:t>C</w:t>
            </w:r>
            <w:r w:rsidRPr="009D16BE">
              <w:rPr>
                <w:rFonts w:cstheme="minorHAnsi"/>
                <w:lang w:eastAsia="ja-JP"/>
              </w:rPr>
              <w:t>onversion_</w:t>
            </w:r>
            <w:r>
              <w:rPr>
                <w:rFonts w:cstheme="minorHAnsi"/>
                <w:lang w:eastAsia="ja-JP"/>
              </w:rPr>
              <w:t>S</w:t>
            </w:r>
            <w:r w:rsidRPr="009D16BE">
              <w:rPr>
                <w:rFonts w:cstheme="minorHAnsi"/>
                <w:lang w:eastAsia="ja-JP"/>
              </w:rPr>
              <w:t>trategy</w:t>
            </w:r>
            <w:proofErr w:type="spellEnd"/>
          </w:p>
        </w:tc>
        <w:tc>
          <w:tcPr>
            <w:tcW w:w="4149" w:type="dxa"/>
          </w:tcPr>
          <w:p w:rsidR="008F797E" w:rsidP="000676E8" w:rsidRDefault="008F797E" w14:paraId="271FFAC0" w14:textId="77777777">
            <w:pPr>
              <w:spacing w:before="0"/>
            </w:pPr>
          </w:p>
        </w:tc>
      </w:tr>
      <w:tr w:rsidRPr="009D16BE" w:rsidR="008F797E" w:rsidTr="000676E8" w14:paraId="47E6168B" w14:textId="77777777">
        <w:trPr>
          <w:trHeight w:val="50"/>
        </w:trPr>
        <w:tc>
          <w:tcPr>
            <w:tcW w:w="799" w:type="dxa"/>
          </w:tcPr>
          <w:p w:rsidRPr="009D16BE" w:rsidR="008F797E" w:rsidP="00051BF2" w:rsidRDefault="008F797E" w14:paraId="16C9E86D" w14:textId="3076B81A">
            <w:pPr>
              <w:autoSpaceDE w:val="0"/>
              <w:autoSpaceDN w:val="0"/>
              <w:adjustRightInd w:val="0"/>
              <w:spacing w:before="0"/>
              <w:rPr>
                <w:rFonts w:cstheme="minorHAnsi"/>
                <w:lang w:eastAsia="ja-JP"/>
              </w:rPr>
            </w:pPr>
          </w:p>
        </w:tc>
        <w:tc>
          <w:tcPr>
            <w:tcW w:w="3906" w:type="dxa"/>
          </w:tcPr>
          <w:p w:rsidRPr="009D16BE" w:rsidR="008F797E" w:rsidP="000676E8" w:rsidRDefault="008F797E" w14:paraId="5AE654AB" w14:textId="77777777">
            <w:pPr>
              <w:autoSpaceDE w:val="0"/>
              <w:autoSpaceDN w:val="0"/>
              <w:adjustRightInd w:val="0"/>
              <w:spacing w:before="0"/>
              <w:rPr>
                <w:rFonts w:cstheme="minorHAnsi"/>
                <w:lang w:eastAsia="ja-JP"/>
              </w:rPr>
            </w:pPr>
          </w:p>
        </w:tc>
        <w:tc>
          <w:tcPr>
            <w:tcW w:w="4149" w:type="dxa"/>
          </w:tcPr>
          <w:p w:rsidR="008F797E" w:rsidP="000676E8" w:rsidRDefault="008F797E" w14:paraId="514B115E" w14:textId="77777777">
            <w:pPr>
              <w:spacing w:before="0"/>
            </w:pPr>
          </w:p>
        </w:tc>
      </w:tr>
    </w:tbl>
    <w:p w:rsidRPr="009D16BE" w:rsidR="00034175" w:rsidP="00034175" w:rsidRDefault="008F797E" w14:paraId="633573A2" w14:textId="2CECF9D1">
      <w:pPr>
        <w:pStyle w:val="BodyTextAll"/>
        <w:jc w:val="both"/>
        <w:rPr>
          <w:rFonts w:asciiTheme="minorHAnsi" w:hAnsiTheme="minorHAnsi" w:cstheme="minorHAnsi"/>
          <w:szCs w:val="22"/>
        </w:rPr>
      </w:pPr>
      <w:r>
        <w:rPr>
          <w:rFonts w:asciiTheme="minorHAnsi" w:hAnsiTheme="minorHAnsi" w:cstheme="minorHAnsi"/>
          <w:szCs w:val="22"/>
        </w:rPr>
        <w:tab/>
      </w:r>
    </w:p>
    <w:p w:rsidRPr="009D16BE" w:rsidR="008269EF" w:rsidP="00B7029F" w:rsidRDefault="008572F1" w14:paraId="6DBF8A77" w14:textId="469E6A1F">
      <w:pPr>
        <w:pStyle w:val="Heading2"/>
        <w:numPr>
          <w:ilvl w:val="1"/>
          <w:numId w:val="34"/>
        </w:numPr>
        <w:rPr>
          <w:rFonts w:cstheme="minorHAnsi"/>
        </w:rPr>
      </w:pPr>
      <w:bookmarkStart w:name="_Toc23362987" w:id="818"/>
      <w:r w:rsidRPr="009D16BE">
        <w:rPr>
          <w:rFonts w:cstheme="minorHAnsi"/>
        </w:rPr>
        <w:t>Q</w:t>
      </w:r>
      <w:r w:rsidR="001E6930">
        <w:rPr>
          <w:rFonts w:cstheme="minorHAnsi"/>
        </w:rPr>
        <w:t>CF</w:t>
      </w:r>
      <w:r w:rsidRPr="009D16BE">
        <w:rPr>
          <w:rFonts w:cstheme="minorHAnsi"/>
        </w:rPr>
        <w:t xml:space="preserve"> Entity column definitions</w:t>
      </w:r>
      <w:r w:rsidRPr="009D16BE" w:rsidR="0075049A">
        <w:rPr>
          <w:rStyle w:val="CommentReference"/>
          <w:rFonts w:eastAsia="Calibri" w:cstheme="minorHAnsi"/>
          <w:b w:val="0"/>
          <w:bCs w:val="0"/>
          <w:iCs w:val="0"/>
          <w:color w:val="auto"/>
          <w:lang w:eastAsia="en-AU"/>
        </w:rPr>
        <w:commentReference w:id="819"/>
      </w:r>
      <w:bookmarkEnd w:id="818"/>
    </w:p>
    <w:p w:rsidRPr="009D16BE" w:rsidR="00034175" w:rsidP="00034175" w:rsidRDefault="00034175" w14:paraId="4E95DDED" w14:textId="77777777">
      <w:pPr>
        <w:jc w:val="both"/>
        <w:rPr>
          <w:rFonts w:cstheme="minorHAnsi"/>
        </w:rPr>
      </w:pPr>
      <w:r w:rsidRPr="009D16BE">
        <w:rPr>
          <w:rFonts w:cstheme="minorHAnsi"/>
        </w:rPr>
        <w:t>The following table lists each of the entities/attributes and provides a brief definition and a sample list of value</w:t>
      </w:r>
    </w:p>
    <w:p w:rsidRPr="009D16BE" w:rsidR="008269EF" w:rsidP="00F93082" w:rsidRDefault="008269EF" w14:paraId="57480ECC" w14:textId="77777777">
      <w:pPr>
        <w:pStyle w:val="ListParagraph"/>
        <w:keepNext/>
        <w:keepLines/>
        <w:numPr>
          <w:ilvl w:val="0"/>
          <w:numId w:val="17"/>
        </w:numPr>
        <w:spacing w:before="200" w:line="276" w:lineRule="auto"/>
        <w:contextualSpacing w:val="0"/>
        <w:outlineLvl w:val="2"/>
        <w:rPr>
          <w:rFonts w:eastAsia="Times New Roman" w:cstheme="minorHAnsi"/>
          <w:b/>
          <w:bCs/>
          <w:vanish/>
          <w:color w:val="C00000"/>
          <w:sz w:val="28"/>
          <w:szCs w:val="26"/>
        </w:rPr>
      </w:pPr>
      <w:bookmarkStart w:name="_DQ.CATEGORY" w:id="820"/>
      <w:bookmarkStart w:name="_Toc22124210" w:id="821"/>
      <w:bookmarkStart w:name="_Toc22155011" w:id="822"/>
      <w:bookmarkStart w:name="_Toc22157514" w:id="823"/>
      <w:bookmarkStart w:name="_Toc22157561" w:id="824"/>
      <w:bookmarkStart w:name="_Toc22160632" w:id="825"/>
      <w:bookmarkStart w:name="_Toc22191336" w:id="826"/>
      <w:bookmarkStart w:name="_Toc22191896" w:id="827"/>
      <w:bookmarkStart w:name="_Toc23362811" w:id="828"/>
      <w:bookmarkStart w:name="_Toc23362863" w:id="829"/>
      <w:bookmarkStart w:name="_Toc23362988" w:id="830"/>
      <w:bookmarkEnd w:id="820"/>
      <w:bookmarkEnd w:id="821"/>
      <w:bookmarkEnd w:id="822"/>
      <w:bookmarkEnd w:id="823"/>
      <w:bookmarkEnd w:id="824"/>
      <w:bookmarkEnd w:id="825"/>
      <w:bookmarkEnd w:id="826"/>
      <w:bookmarkEnd w:id="827"/>
      <w:bookmarkEnd w:id="828"/>
      <w:bookmarkEnd w:id="829"/>
      <w:bookmarkEnd w:id="830"/>
    </w:p>
    <w:p w:rsidRPr="009D16BE" w:rsidR="008269EF" w:rsidP="00F93082" w:rsidRDefault="008269EF" w14:paraId="1707415C" w14:textId="77777777">
      <w:pPr>
        <w:pStyle w:val="ListParagraph"/>
        <w:keepNext/>
        <w:keepLines/>
        <w:numPr>
          <w:ilvl w:val="0"/>
          <w:numId w:val="17"/>
        </w:numPr>
        <w:spacing w:before="200" w:line="276" w:lineRule="auto"/>
        <w:contextualSpacing w:val="0"/>
        <w:outlineLvl w:val="2"/>
        <w:rPr>
          <w:rFonts w:eastAsia="Times New Roman" w:cstheme="minorHAnsi"/>
          <w:b/>
          <w:bCs/>
          <w:vanish/>
          <w:color w:val="C00000"/>
          <w:sz w:val="28"/>
          <w:szCs w:val="26"/>
        </w:rPr>
      </w:pPr>
      <w:bookmarkStart w:name="_Toc22124211" w:id="831"/>
      <w:bookmarkStart w:name="_Toc22155012" w:id="832"/>
      <w:bookmarkStart w:name="_Toc22157515" w:id="833"/>
      <w:bookmarkStart w:name="_Toc22157562" w:id="834"/>
      <w:bookmarkStart w:name="_Toc22160633" w:id="835"/>
      <w:bookmarkStart w:name="_Toc22191337" w:id="836"/>
      <w:bookmarkStart w:name="_Toc22191897" w:id="837"/>
      <w:bookmarkStart w:name="_Toc23362812" w:id="838"/>
      <w:bookmarkStart w:name="_Toc23362864" w:id="839"/>
      <w:bookmarkStart w:name="_Toc23362989" w:id="840"/>
      <w:bookmarkEnd w:id="831"/>
      <w:bookmarkEnd w:id="832"/>
      <w:bookmarkEnd w:id="833"/>
      <w:bookmarkEnd w:id="834"/>
      <w:bookmarkEnd w:id="835"/>
      <w:bookmarkEnd w:id="836"/>
      <w:bookmarkEnd w:id="837"/>
      <w:bookmarkEnd w:id="838"/>
      <w:bookmarkEnd w:id="839"/>
      <w:bookmarkEnd w:id="840"/>
    </w:p>
    <w:p w:rsidRPr="009D16BE" w:rsidR="008269EF" w:rsidP="00F93082" w:rsidRDefault="008269EF" w14:paraId="50BA572B" w14:textId="77777777">
      <w:pPr>
        <w:pStyle w:val="ListParagraph"/>
        <w:keepNext/>
        <w:keepLines/>
        <w:numPr>
          <w:ilvl w:val="1"/>
          <w:numId w:val="17"/>
        </w:numPr>
        <w:spacing w:before="200" w:line="276" w:lineRule="auto"/>
        <w:contextualSpacing w:val="0"/>
        <w:outlineLvl w:val="2"/>
        <w:rPr>
          <w:rFonts w:eastAsia="Times New Roman" w:cstheme="minorHAnsi"/>
          <w:b/>
          <w:bCs/>
          <w:vanish/>
          <w:color w:val="C00000"/>
          <w:sz w:val="28"/>
          <w:szCs w:val="26"/>
        </w:rPr>
      </w:pPr>
      <w:bookmarkStart w:name="_Toc22124212" w:id="841"/>
      <w:bookmarkStart w:name="_Toc22155013" w:id="842"/>
      <w:bookmarkStart w:name="_Toc22157516" w:id="843"/>
      <w:bookmarkStart w:name="_Toc22157563" w:id="844"/>
      <w:bookmarkStart w:name="_Toc22160634" w:id="845"/>
      <w:bookmarkStart w:name="_Toc22191338" w:id="846"/>
      <w:bookmarkStart w:name="_Toc22191898" w:id="847"/>
      <w:bookmarkStart w:name="_Toc23362813" w:id="848"/>
      <w:bookmarkStart w:name="_Toc23362865" w:id="849"/>
      <w:bookmarkStart w:name="_Toc23362990" w:id="850"/>
      <w:bookmarkEnd w:id="841"/>
      <w:bookmarkEnd w:id="842"/>
      <w:bookmarkEnd w:id="843"/>
      <w:bookmarkEnd w:id="844"/>
      <w:bookmarkEnd w:id="845"/>
      <w:bookmarkEnd w:id="846"/>
      <w:bookmarkEnd w:id="847"/>
      <w:bookmarkEnd w:id="848"/>
      <w:bookmarkEnd w:id="849"/>
      <w:bookmarkEnd w:id="850"/>
    </w:p>
    <w:p w:rsidRPr="009D16BE" w:rsidR="00034175" w:rsidP="00B7029F" w:rsidRDefault="00034175" w14:paraId="666F9F38" w14:textId="1AD735AF">
      <w:pPr>
        <w:pStyle w:val="Heading3"/>
        <w:keepLines/>
        <w:numPr>
          <w:ilvl w:val="2"/>
          <w:numId w:val="34"/>
        </w:numPr>
        <w:spacing w:before="200" w:after="0" w:line="276" w:lineRule="auto"/>
        <w:rPr>
          <w:rFonts w:cstheme="minorHAnsi"/>
        </w:rPr>
      </w:pPr>
      <w:bookmarkStart w:name="_Toc23362991" w:id="851"/>
      <w:r w:rsidRPr="009D16BE">
        <w:rPr>
          <w:rFonts w:cstheme="minorHAnsi"/>
        </w:rPr>
        <w:t>DQ.CATEGORY</w:t>
      </w:r>
      <w:bookmarkEnd w:id="851"/>
    </w:p>
    <w:tbl>
      <w:tblPr>
        <w:tblW w:w="7685" w:type="dxa"/>
        <w:tblInd w:w="7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561"/>
        <w:gridCol w:w="2562"/>
        <w:gridCol w:w="2562"/>
      </w:tblGrid>
      <w:tr w:rsidRPr="009D16BE" w:rsidR="00034175" w:rsidTr="000676E8" w14:paraId="58EF81A1" w14:textId="77777777">
        <w:trPr>
          <w:trHeight w:val="300"/>
        </w:trPr>
        <w:tc>
          <w:tcPr>
            <w:tcW w:w="2561" w:type="dxa"/>
            <w:shd w:val="clear" w:color="auto" w:fill="000000" w:themeFill="text1"/>
            <w:noWrap/>
            <w:hideMark/>
          </w:tcPr>
          <w:p w:rsidRPr="009D16BE" w:rsidR="00034175" w:rsidP="000676E8" w:rsidRDefault="00034175" w14:paraId="633C042E" w14:textId="77777777">
            <w:pPr>
              <w:rPr>
                <w:rFonts w:cstheme="minorHAnsi"/>
                <w:b/>
              </w:rPr>
            </w:pPr>
            <w:r w:rsidRPr="009D16BE">
              <w:rPr>
                <w:rFonts w:cstheme="minorHAnsi"/>
              </w:rPr>
              <w:t>COLUMN NAME</w:t>
            </w:r>
          </w:p>
        </w:tc>
        <w:tc>
          <w:tcPr>
            <w:tcW w:w="2562" w:type="dxa"/>
            <w:shd w:val="clear" w:color="auto" w:fill="000000" w:themeFill="text1"/>
            <w:noWrap/>
            <w:hideMark/>
          </w:tcPr>
          <w:p w:rsidRPr="009D16BE" w:rsidR="00034175" w:rsidP="000676E8" w:rsidRDefault="00034175" w14:paraId="10793494" w14:textId="77777777">
            <w:pPr>
              <w:rPr>
                <w:rFonts w:cstheme="minorHAnsi"/>
                <w:b/>
              </w:rPr>
            </w:pPr>
            <w:r w:rsidRPr="009D16BE">
              <w:rPr>
                <w:rFonts w:cstheme="minorHAnsi"/>
              </w:rPr>
              <w:t>COLUMN DEFINITION</w:t>
            </w:r>
          </w:p>
        </w:tc>
        <w:tc>
          <w:tcPr>
            <w:tcW w:w="2562" w:type="dxa"/>
            <w:shd w:val="clear" w:color="auto" w:fill="000000" w:themeFill="text1"/>
            <w:noWrap/>
            <w:hideMark/>
          </w:tcPr>
          <w:p w:rsidRPr="009D16BE" w:rsidR="00034175" w:rsidP="000676E8" w:rsidRDefault="00034175" w14:paraId="14E2B968" w14:textId="77777777">
            <w:pPr>
              <w:rPr>
                <w:rFonts w:cstheme="minorHAnsi"/>
                <w:b/>
              </w:rPr>
            </w:pPr>
            <w:r w:rsidRPr="009D16BE">
              <w:rPr>
                <w:rFonts w:cstheme="minorHAnsi"/>
              </w:rPr>
              <w:t>SAMPLE VALUES</w:t>
            </w:r>
          </w:p>
        </w:tc>
      </w:tr>
      <w:tr w:rsidRPr="009D16BE" w:rsidR="00034175" w:rsidTr="000676E8" w14:paraId="5B328BED" w14:textId="77777777">
        <w:trPr>
          <w:trHeight w:val="300"/>
        </w:trPr>
        <w:tc>
          <w:tcPr>
            <w:tcW w:w="2561" w:type="dxa"/>
            <w:noWrap/>
          </w:tcPr>
          <w:p w:rsidRPr="009D16BE" w:rsidR="00034175" w:rsidP="000676E8" w:rsidRDefault="00034175" w14:paraId="774CD5D3" w14:textId="77777777">
            <w:pPr>
              <w:rPr>
                <w:rFonts w:cstheme="minorHAnsi"/>
              </w:rPr>
            </w:pPr>
            <w:r w:rsidRPr="009D16BE">
              <w:rPr>
                <w:rFonts w:cstheme="minorHAnsi"/>
              </w:rPr>
              <w:t>CATEGORY_ID</w:t>
            </w:r>
          </w:p>
        </w:tc>
        <w:tc>
          <w:tcPr>
            <w:tcW w:w="2562" w:type="dxa"/>
            <w:noWrap/>
            <w:vAlign w:val="bottom"/>
          </w:tcPr>
          <w:p w:rsidRPr="009D16BE" w:rsidR="00034175" w:rsidP="000676E8" w:rsidRDefault="00034175" w14:paraId="59B405C6" w14:textId="77777777">
            <w:pPr>
              <w:rPr>
                <w:rFonts w:cstheme="minorHAnsi"/>
              </w:rPr>
            </w:pPr>
            <w:r w:rsidRPr="009D16BE">
              <w:rPr>
                <w:rFonts w:cstheme="minorHAnsi"/>
              </w:rPr>
              <w:t>UNIQUELY IDENTIFIES THE CATEGORY ID</w:t>
            </w:r>
          </w:p>
        </w:tc>
        <w:tc>
          <w:tcPr>
            <w:tcW w:w="2562" w:type="dxa"/>
            <w:noWrap/>
            <w:vAlign w:val="bottom"/>
          </w:tcPr>
          <w:p w:rsidRPr="009D16BE" w:rsidR="00034175" w:rsidP="000676E8" w:rsidRDefault="00D95DD3" w14:paraId="6A4E5C29" w14:textId="3B4C7AC5">
            <w:pPr>
              <w:rPr>
                <w:rFonts w:cstheme="minorHAnsi"/>
              </w:rPr>
            </w:pPr>
            <w:r w:rsidRPr="009D16BE">
              <w:rPr>
                <w:rFonts w:cstheme="minorHAnsi"/>
              </w:rPr>
              <w:t>1,2,3</w:t>
            </w:r>
          </w:p>
        </w:tc>
      </w:tr>
      <w:tr w:rsidRPr="009D16BE" w:rsidR="00034175" w:rsidTr="000676E8" w14:paraId="2B43C6A6" w14:textId="77777777">
        <w:trPr>
          <w:trHeight w:val="300"/>
        </w:trPr>
        <w:tc>
          <w:tcPr>
            <w:tcW w:w="2561" w:type="dxa"/>
            <w:noWrap/>
          </w:tcPr>
          <w:p w:rsidRPr="009D16BE" w:rsidR="00034175" w:rsidP="000676E8" w:rsidRDefault="00034175" w14:paraId="3D2EE6AE" w14:textId="77777777">
            <w:pPr>
              <w:rPr>
                <w:rFonts w:cstheme="minorHAnsi"/>
              </w:rPr>
            </w:pPr>
            <w:r w:rsidRPr="009D16BE">
              <w:rPr>
                <w:rFonts w:cstheme="minorHAnsi"/>
              </w:rPr>
              <w:t>CTGRY_DESCR</w:t>
            </w:r>
          </w:p>
        </w:tc>
        <w:tc>
          <w:tcPr>
            <w:tcW w:w="2562" w:type="dxa"/>
            <w:noWrap/>
            <w:vAlign w:val="bottom"/>
          </w:tcPr>
          <w:p w:rsidRPr="009D16BE" w:rsidR="00034175" w:rsidP="000676E8" w:rsidRDefault="00034175" w14:paraId="4B54640C" w14:textId="77777777">
            <w:pPr>
              <w:rPr>
                <w:rFonts w:cstheme="minorHAnsi"/>
              </w:rPr>
            </w:pPr>
            <w:r w:rsidRPr="009D16BE">
              <w:rPr>
                <w:rFonts w:cstheme="minorHAnsi"/>
              </w:rPr>
              <w:t>DESCRIBES THE CATEGORY</w:t>
            </w:r>
          </w:p>
        </w:tc>
        <w:tc>
          <w:tcPr>
            <w:tcW w:w="2562" w:type="dxa"/>
            <w:noWrap/>
            <w:vAlign w:val="bottom"/>
          </w:tcPr>
          <w:p w:rsidRPr="009D16BE" w:rsidR="00034175" w:rsidP="000676E8" w:rsidRDefault="003572CA" w14:paraId="7F8EFB18" w14:textId="000EB083">
            <w:pPr>
              <w:rPr>
                <w:rFonts w:cstheme="minorHAnsi"/>
              </w:rPr>
            </w:pPr>
            <w:proofErr w:type="spellStart"/>
            <w:r w:rsidRPr="009D16BE">
              <w:rPr>
                <w:rFonts w:cstheme="minorHAnsi"/>
              </w:rPr>
              <w:t>Attribute_Data_Match</w:t>
            </w:r>
            <w:proofErr w:type="spellEnd"/>
            <w:r w:rsidRPr="009D16BE">
              <w:rPr>
                <w:rFonts w:cstheme="minorHAnsi"/>
              </w:rPr>
              <w:t xml:space="preserve">, </w:t>
            </w:r>
            <w:proofErr w:type="spellStart"/>
            <w:r w:rsidRPr="009D16BE">
              <w:rPr>
                <w:rFonts w:cstheme="minorHAnsi"/>
              </w:rPr>
              <w:t>Count_Check</w:t>
            </w:r>
            <w:proofErr w:type="spellEnd"/>
            <w:r w:rsidRPr="009D16BE">
              <w:rPr>
                <w:rFonts w:cstheme="minorHAnsi"/>
              </w:rPr>
              <w:t xml:space="preserve">, </w:t>
            </w:r>
            <w:proofErr w:type="spellStart"/>
            <w:r w:rsidRPr="009D16BE">
              <w:rPr>
                <w:rFonts w:cstheme="minorHAnsi"/>
              </w:rPr>
              <w:t>Duplicate_Check</w:t>
            </w:r>
            <w:proofErr w:type="spellEnd"/>
          </w:p>
        </w:tc>
      </w:tr>
    </w:tbl>
    <w:p w:rsidRPr="009D16BE" w:rsidR="00034175" w:rsidP="00F72D60" w:rsidRDefault="00034175" w14:paraId="62289CC1" w14:textId="7F20AE7A">
      <w:pPr>
        <w:pStyle w:val="Heading3"/>
        <w:keepLines/>
        <w:numPr>
          <w:ilvl w:val="2"/>
          <w:numId w:val="34"/>
        </w:numPr>
        <w:spacing w:before="200" w:after="0" w:line="276" w:lineRule="auto"/>
        <w:rPr>
          <w:rFonts w:cstheme="minorHAnsi"/>
        </w:rPr>
      </w:pPr>
      <w:bookmarkStart w:name="_Toc23362992" w:id="852"/>
      <w:r w:rsidRPr="009D16BE">
        <w:rPr>
          <w:rFonts w:cstheme="minorHAnsi"/>
        </w:rPr>
        <w:t>DQ.RULES</w:t>
      </w:r>
      <w:bookmarkEnd w:id="852"/>
    </w:p>
    <w:tbl>
      <w:tblPr>
        <w:tblW w:w="7685" w:type="dxa"/>
        <w:tblInd w:w="7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561"/>
        <w:gridCol w:w="2562"/>
        <w:gridCol w:w="2562"/>
      </w:tblGrid>
      <w:tr w:rsidRPr="009D16BE" w:rsidR="00034175" w:rsidTr="000676E8" w14:paraId="3ECC97D1" w14:textId="77777777">
        <w:trPr>
          <w:trHeight w:val="300"/>
          <w:tblHeader/>
        </w:trPr>
        <w:tc>
          <w:tcPr>
            <w:tcW w:w="2561" w:type="dxa"/>
            <w:shd w:val="clear" w:color="auto" w:fill="000000" w:themeFill="text1"/>
            <w:noWrap/>
            <w:hideMark/>
          </w:tcPr>
          <w:p w:rsidRPr="009D16BE" w:rsidR="00034175" w:rsidP="000676E8" w:rsidRDefault="00034175" w14:paraId="4B1278C5" w14:textId="77777777">
            <w:pPr>
              <w:rPr>
                <w:rFonts w:cstheme="minorHAnsi"/>
              </w:rPr>
            </w:pPr>
            <w:r w:rsidRPr="009D16BE">
              <w:rPr>
                <w:rFonts w:cstheme="minorHAnsi"/>
              </w:rPr>
              <w:t>COLUMN NAME</w:t>
            </w:r>
          </w:p>
        </w:tc>
        <w:tc>
          <w:tcPr>
            <w:tcW w:w="2562" w:type="dxa"/>
            <w:shd w:val="clear" w:color="auto" w:fill="000000" w:themeFill="text1"/>
            <w:noWrap/>
            <w:hideMark/>
          </w:tcPr>
          <w:p w:rsidRPr="009D16BE" w:rsidR="00034175" w:rsidP="000676E8" w:rsidRDefault="00034175" w14:paraId="1EB0038C" w14:textId="77777777">
            <w:pPr>
              <w:rPr>
                <w:rFonts w:cstheme="minorHAnsi"/>
              </w:rPr>
            </w:pPr>
            <w:r w:rsidRPr="009D16BE">
              <w:rPr>
                <w:rFonts w:cstheme="minorHAnsi"/>
              </w:rPr>
              <w:t>COLUMN DEFINITION</w:t>
            </w:r>
          </w:p>
        </w:tc>
        <w:tc>
          <w:tcPr>
            <w:tcW w:w="2562" w:type="dxa"/>
            <w:shd w:val="clear" w:color="auto" w:fill="000000" w:themeFill="text1"/>
            <w:noWrap/>
            <w:hideMark/>
          </w:tcPr>
          <w:p w:rsidRPr="009D16BE" w:rsidR="00034175" w:rsidP="000676E8" w:rsidRDefault="00034175" w14:paraId="6184CD80" w14:textId="77777777">
            <w:pPr>
              <w:rPr>
                <w:rFonts w:cstheme="minorHAnsi"/>
              </w:rPr>
            </w:pPr>
            <w:r w:rsidRPr="009D16BE">
              <w:rPr>
                <w:rFonts w:cstheme="minorHAnsi"/>
              </w:rPr>
              <w:t>SAMPLE VALUES</w:t>
            </w:r>
          </w:p>
        </w:tc>
      </w:tr>
      <w:tr w:rsidRPr="009D16BE" w:rsidR="00034175" w:rsidTr="000676E8" w14:paraId="70304A6C" w14:textId="77777777">
        <w:trPr>
          <w:trHeight w:val="300"/>
        </w:trPr>
        <w:tc>
          <w:tcPr>
            <w:tcW w:w="2561" w:type="dxa"/>
            <w:noWrap/>
          </w:tcPr>
          <w:p w:rsidRPr="009D16BE" w:rsidR="00034175" w:rsidP="000676E8" w:rsidRDefault="00034175" w14:paraId="49E9117B" w14:textId="77777777">
            <w:pPr>
              <w:rPr>
                <w:rFonts w:cstheme="minorHAnsi"/>
              </w:rPr>
            </w:pPr>
            <w:r w:rsidRPr="009D16BE">
              <w:rPr>
                <w:rFonts w:cstheme="minorHAnsi"/>
              </w:rPr>
              <w:t>RULE_ID</w:t>
            </w:r>
          </w:p>
        </w:tc>
        <w:tc>
          <w:tcPr>
            <w:tcW w:w="2562" w:type="dxa"/>
            <w:noWrap/>
            <w:vAlign w:val="bottom"/>
          </w:tcPr>
          <w:p w:rsidRPr="009D16BE" w:rsidR="00034175" w:rsidP="000676E8" w:rsidRDefault="00034175" w14:paraId="0D506C63" w14:textId="77777777">
            <w:pPr>
              <w:rPr>
                <w:rFonts w:cstheme="minorHAnsi"/>
              </w:rPr>
            </w:pPr>
            <w:r w:rsidRPr="009D16BE">
              <w:rPr>
                <w:rFonts w:cstheme="minorHAnsi"/>
              </w:rPr>
              <w:t>UNIQUELY IDENTIFIES THE CHECK</w:t>
            </w:r>
          </w:p>
        </w:tc>
        <w:tc>
          <w:tcPr>
            <w:tcW w:w="2562" w:type="dxa"/>
            <w:noWrap/>
            <w:vAlign w:val="bottom"/>
          </w:tcPr>
          <w:p w:rsidRPr="009D16BE" w:rsidR="00034175" w:rsidP="000676E8" w:rsidRDefault="00034175" w14:paraId="615AB721" w14:textId="77777777">
            <w:pPr>
              <w:rPr>
                <w:rFonts w:cstheme="minorHAnsi"/>
              </w:rPr>
            </w:pPr>
            <w:r w:rsidRPr="009D16BE">
              <w:rPr>
                <w:rFonts w:cstheme="minorHAnsi"/>
              </w:rPr>
              <w:t>101,102,103</w:t>
            </w:r>
          </w:p>
        </w:tc>
      </w:tr>
      <w:tr w:rsidRPr="009D16BE" w:rsidR="00034175" w:rsidTr="000676E8" w14:paraId="6372A344" w14:textId="77777777">
        <w:trPr>
          <w:trHeight w:val="300"/>
        </w:trPr>
        <w:tc>
          <w:tcPr>
            <w:tcW w:w="2561" w:type="dxa"/>
            <w:noWrap/>
          </w:tcPr>
          <w:p w:rsidRPr="009D16BE" w:rsidR="00034175" w:rsidP="000676E8" w:rsidRDefault="00034175" w14:paraId="07A3FE7C" w14:textId="77777777">
            <w:pPr>
              <w:rPr>
                <w:rFonts w:cstheme="minorHAnsi"/>
              </w:rPr>
            </w:pPr>
            <w:r w:rsidRPr="009D16BE">
              <w:rPr>
                <w:rFonts w:cstheme="minorHAnsi"/>
              </w:rPr>
              <w:t>DESCR</w:t>
            </w:r>
          </w:p>
        </w:tc>
        <w:tc>
          <w:tcPr>
            <w:tcW w:w="2562" w:type="dxa"/>
            <w:noWrap/>
            <w:vAlign w:val="bottom"/>
          </w:tcPr>
          <w:p w:rsidRPr="009D16BE" w:rsidR="00034175" w:rsidP="000676E8" w:rsidRDefault="00034175" w14:paraId="3966883B" w14:textId="77777777">
            <w:pPr>
              <w:rPr>
                <w:rFonts w:cstheme="minorHAnsi"/>
              </w:rPr>
            </w:pPr>
            <w:r w:rsidRPr="009D16BE">
              <w:rPr>
                <w:rFonts w:cstheme="minorHAnsi"/>
              </w:rPr>
              <w:t>DESCRIBES THE CHECK</w:t>
            </w:r>
          </w:p>
        </w:tc>
        <w:tc>
          <w:tcPr>
            <w:tcW w:w="2562" w:type="dxa"/>
            <w:noWrap/>
            <w:vAlign w:val="bottom"/>
          </w:tcPr>
          <w:p w:rsidRPr="009D16BE" w:rsidR="00034175" w:rsidRDefault="003572CA" w14:paraId="2D850737" w14:textId="73A2A8D7">
            <w:pPr>
              <w:rPr>
                <w:rFonts w:cstheme="minorHAnsi"/>
              </w:rPr>
            </w:pPr>
            <w:proofErr w:type="spellStart"/>
            <w:r w:rsidRPr="009D16BE">
              <w:rPr>
                <w:rFonts w:cstheme="minorHAnsi"/>
              </w:rPr>
              <w:t>DC_Applicants</w:t>
            </w:r>
            <w:proofErr w:type="spellEnd"/>
            <w:r w:rsidRPr="009D16BE" w:rsidR="00034175">
              <w:rPr>
                <w:rFonts w:cstheme="minorHAnsi"/>
              </w:rPr>
              <w:t xml:space="preserve"> , </w:t>
            </w:r>
            <w:proofErr w:type="spellStart"/>
            <w:r w:rsidRPr="009D16BE">
              <w:rPr>
                <w:rFonts w:cstheme="minorHAnsi"/>
              </w:rPr>
              <w:t>CC_Applicants</w:t>
            </w:r>
            <w:proofErr w:type="spellEnd"/>
          </w:p>
        </w:tc>
      </w:tr>
      <w:tr w:rsidRPr="009D16BE" w:rsidR="00034175" w:rsidTr="000676E8" w14:paraId="0B72C65C" w14:textId="77777777">
        <w:trPr>
          <w:trHeight w:val="300"/>
        </w:trPr>
        <w:tc>
          <w:tcPr>
            <w:tcW w:w="2561" w:type="dxa"/>
            <w:noWrap/>
          </w:tcPr>
          <w:p w:rsidRPr="009D16BE" w:rsidR="00034175" w:rsidP="000676E8" w:rsidRDefault="00034175" w14:paraId="3FEE632F" w14:textId="77777777">
            <w:pPr>
              <w:rPr>
                <w:rFonts w:cstheme="minorHAnsi"/>
              </w:rPr>
            </w:pPr>
            <w:r w:rsidRPr="009D16BE">
              <w:rPr>
                <w:rFonts w:cstheme="minorHAnsi"/>
              </w:rPr>
              <w:t>TBL_NAME</w:t>
            </w:r>
          </w:p>
        </w:tc>
        <w:tc>
          <w:tcPr>
            <w:tcW w:w="2562" w:type="dxa"/>
            <w:noWrap/>
            <w:vAlign w:val="bottom"/>
          </w:tcPr>
          <w:p w:rsidRPr="009D16BE" w:rsidR="00034175" w:rsidP="000676E8" w:rsidRDefault="00034175" w14:paraId="375FE91A" w14:textId="77777777">
            <w:pPr>
              <w:rPr>
                <w:rFonts w:cstheme="minorHAnsi"/>
              </w:rPr>
            </w:pPr>
            <w:r w:rsidRPr="009D16BE">
              <w:rPr>
                <w:rFonts w:cstheme="minorHAnsi"/>
              </w:rPr>
              <w:t>REPRESENT THE TABLE NAME ON WHICH CHECK IS BEING PERFORMED</w:t>
            </w:r>
          </w:p>
        </w:tc>
        <w:tc>
          <w:tcPr>
            <w:tcW w:w="2562" w:type="dxa"/>
            <w:noWrap/>
            <w:vAlign w:val="bottom"/>
          </w:tcPr>
          <w:p w:rsidRPr="009D16BE" w:rsidR="00034175" w:rsidP="000676E8" w:rsidRDefault="00034175" w14:paraId="757E5AEA" w14:textId="77777777">
            <w:pPr>
              <w:rPr>
                <w:rFonts w:cstheme="minorHAnsi"/>
              </w:rPr>
            </w:pPr>
            <w:r w:rsidRPr="009D16BE">
              <w:rPr>
                <w:rFonts w:cstheme="minorHAnsi"/>
              </w:rPr>
              <w:t>DIMCUSTOMER, DIMACCOUNT</w:t>
            </w:r>
          </w:p>
        </w:tc>
      </w:tr>
      <w:tr w:rsidRPr="009D16BE" w:rsidR="00034175" w:rsidTr="000676E8" w14:paraId="51000D7C" w14:textId="77777777">
        <w:trPr>
          <w:trHeight w:val="300"/>
        </w:trPr>
        <w:tc>
          <w:tcPr>
            <w:tcW w:w="2561" w:type="dxa"/>
            <w:noWrap/>
          </w:tcPr>
          <w:p w:rsidRPr="009D16BE" w:rsidR="00034175" w:rsidP="000676E8" w:rsidRDefault="00034175" w14:paraId="4D307AEF" w14:textId="77777777">
            <w:pPr>
              <w:rPr>
                <w:rFonts w:cstheme="minorHAnsi"/>
              </w:rPr>
            </w:pPr>
            <w:r w:rsidRPr="009D16BE">
              <w:rPr>
                <w:rFonts w:cstheme="minorHAnsi"/>
              </w:rPr>
              <w:t>TBL_SCHM_NAME</w:t>
            </w:r>
          </w:p>
        </w:tc>
        <w:tc>
          <w:tcPr>
            <w:tcW w:w="2562" w:type="dxa"/>
            <w:noWrap/>
            <w:vAlign w:val="bottom"/>
          </w:tcPr>
          <w:p w:rsidRPr="009D16BE" w:rsidR="00034175" w:rsidP="000676E8" w:rsidRDefault="00034175" w14:paraId="57E8EF8D" w14:textId="77777777">
            <w:pPr>
              <w:rPr>
                <w:rFonts w:cstheme="minorHAnsi"/>
              </w:rPr>
            </w:pPr>
            <w:r w:rsidRPr="009D16BE">
              <w:rPr>
                <w:rFonts w:cstheme="minorHAnsi"/>
              </w:rPr>
              <w:t>REPRESENT THE SCHEMA NAME ON WHICH CHECK IS BEING PERFORMED</w:t>
            </w:r>
          </w:p>
        </w:tc>
        <w:tc>
          <w:tcPr>
            <w:tcW w:w="2562" w:type="dxa"/>
            <w:noWrap/>
            <w:vAlign w:val="bottom"/>
          </w:tcPr>
          <w:p w:rsidRPr="009D16BE" w:rsidR="00034175" w:rsidP="000676E8" w:rsidRDefault="00034175" w14:paraId="1E3ACE10" w14:textId="77777777">
            <w:pPr>
              <w:rPr>
                <w:rFonts w:cstheme="minorHAnsi"/>
              </w:rPr>
            </w:pPr>
            <w:r w:rsidRPr="009D16BE">
              <w:rPr>
                <w:rFonts w:cstheme="minorHAnsi"/>
              </w:rPr>
              <w:t>DBO</w:t>
            </w:r>
          </w:p>
        </w:tc>
      </w:tr>
      <w:tr w:rsidRPr="009D16BE" w:rsidR="00034175" w:rsidTr="000676E8" w14:paraId="280079E5" w14:textId="77777777">
        <w:trPr>
          <w:trHeight w:val="300"/>
        </w:trPr>
        <w:tc>
          <w:tcPr>
            <w:tcW w:w="2561" w:type="dxa"/>
            <w:noWrap/>
          </w:tcPr>
          <w:p w:rsidRPr="009D16BE" w:rsidR="00034175" w:rsidP="000676E8" w:rsidRDefault="00034175" w14:paraId="0A122771" w14:textId="77777777">
            <w:pPr>
              <w:rPr>
                <w:rFonts w:cstheme="minorHAnsi"/>
              </w:rPr>
            </w:pPr>
            <w:r w:rsidRPr="009D16BE">
              <w:rPr>
                <w:rFonts w:cstheme="minorHAnsi"/>
              </w:rPr>
              <w:t>SQL_QRY1_DB_SRVR_NAME</w:t>
            </w:r>
          </w:p>
        </w:tc>
        <w:tc>
          <w:tcPr>
            <w:tcW w:w="2562" w:type="dxa"/>
            <w:noWrap/>
          </w:tcPr>
          <w:p w:rsidRPr="009D16BE" w:rsidR="00034175" w:rsidP="000676E8" w:rsidRDefault="00034175" w14:paraId="757FC1E9" w14:textId="77777777">
            <w:pPr>
              <w:rPr>
                <w:rFonts w:cstheme="minorHAnsi"/>
              </w:rPr>
            </w:pPr>
            <w:r w:rsidRPr="009D16BE">
              <w:rPr>
                <w:rFonts w:cstheme="minorHAnsi"/>
              </w:rPr>
              <w:t>REPRESENT THE SERVER NAME WHERE QUERY 1 IS SUPPOSED TO BE EXECUTED</w:t>
            </w:r>
          </w:p>
        </w:tc>
        <w:tc>
          <w:tcPr>
            <w:tcW w:w="2562" w:type="dxa"/>
            <w:noWrap/>
          </w:tcPr>
          <w:p w:rsidRPr="009D16BE" w:rsidR="00034175" w:rsidP="000676E8" w:rsidRDefault="00034175" w14:paraId="413EF9C3" w14:textId="77777777">
            <w:pPr>
              <w:rPr>
                <w:rFonts w:cstheme="minorHAnsi"/>
              </w:rPr>
            </w:pPr>
            <w:r w:rsidRPr="009D16BE">
              <w:rPr>
                <w:rFonts w:cstheme="minorHAnsi"/>
              </w:rPr>
              <w:t>SRVR001, SRVR002</w:t>
            </w:r>
          </w:p>
        </w:tc>
      </w:tr>
      <w:tr w:rsidRPr="009D16BE" w:rsidR="00034175" w:rsidTr="000676E8" w14:paraId="587F49DB" w14:textId="77777777">
        <w:trPr>
          <w:trHeight w:val="300"/>
        </w:trPr>
        <w:tc>
          <w:tcPr>
            <w:tcW w:w="2561" w:type="dxa"/>
            <w:noWrap/>
          </w:tcPr>
          <w:p w:rsidRPr="009D16BE" w:rsidR="00034175" w:rsidP="000676E8" w:rsidRDefault="00034175" w14:paraId="355107AE" w14:textId="77777777">
            <w:pPr>
              <w:rPr>
                <w:rFonts w:cstheme="minorHAnsi"/>
              </w:rPr>
            </w:pPr>
            <w:r w:rsidRPr="009D16BE">
              <w:rPr>
                <w:rFonts w:cstheme="minorHAnsi"/>
              </w:rPr>
              <w:lastRenderedPageBreak/>
              <w:t>SQL_QRY1_DB_IN_CTLG_NAME</w:t>
            </w:r>
          </w:p>
        </w:tc>
        <w:tc>
          <w:tcPr>
            <w:tcW w:w="2562" w:type="dxa"/>
            <w:noWrap/>
          </w:tcPr>
          <w:p w:rsidRPr="009D16BE" w:rsidR="00034175" w:rsidP="000676E8" w:rsidRDefault="00034175" w14:paraId="00A06E9D" w14:textId="77777777">
            <w:pPr>
              <w:rPr>
                <w:rFonts w:cstheme="minorHAnsi"/>
              </w:rPr>
            </w:pPr>
            <w:r w:rsidRPr="009D16BE">
              <w:rPr>
                <w:rFonts w:cstheme="minorHAnsi"/>
              </w:rPr>
              <w:t>REPRESENT THE DATABASE NAME WHERE QUERY 1 IS SUPPOSED TO BE EXECUTED</w:t>
            </w:r>
          </w:p>
        </w:tc>
        <w:tc>
          <w:tcPr>
            <w:tcW w:w="2562" w:type="dxa"/>
            <w:noWrap/>
          </w:tcPr>
          <w:p w:rsidRPr="009D16BE" w:rsidR="00034175" w:rsidP="000676E8" w:rsidRDefault="00034175" w14:paraId="25C02CB1" w14:textId="77777777">
            <w:pPr>
              <w:rPr>
                <w:rFonts w:cstheme="minorHAnsi"/>
              </w:rPr>
            </w:pPr>
            <w:r w:rsidRPr="009D16BE">
              <w:rPr>
                <w:rFonts w:cstheme="minorHAnsi"/>
              </w:rPr>
              <w:t>ADVENTUREWORKSDB</w:t>
            </w:r>
          </w:p>
        </w:tc>
      </w:tr>
      <w:tr w:rsidRPr="009D16BE" w:rsidR="00034175" w:rsidTr="000676E8" w14:paraId="46B2A03C" w14:textId="77777777">
        <w:trPr>
          <w:trHeight w:val="300"/>
        </w:trPr>
        <w:tc>
          <w:tcPr>
            <w:tcW w:w="2561" w:type="dxa"/>
            <w:noWrap/>
          </w:tcPr>
          <w:p w:rsidRPr="009D16BE" w:rsidR="00034175" w:rsidP="000676E8" w:rsidRDefault="00034175" w14:paraId="26414DCF" w14:textId="77777777">
            <w:pPr>
              <w:rPr>
                <w:rFonts w:cstheme="minorHAnsi"/>
              </w:rPr>
            </w:pPr>
            <w:r w:rsidRPr="009D16BE">
              <w:rPr>
                <w:rFonts w:cstheme="minorHAnsi"/>
              </w:rPr>
              <w:t>SQL_QRY1_VAL</w:t>
            </w:r>
          </w:p>
        </w:tc>
        <w:tc>
          <w:tcPr>
            <w:tcW w:w="2562" w:type="dxa"/>
            <w:noWrap/>
            <w:vAlign w:val="bottom"/>
          </w:tcPr>
          <w:p w:rsidRPr="009D16BE" w:rsidR="00034175" w:rsidP="000676E8" w:rsidRDefault="00034175" w14:paraId="3252C7EE" w14:textId="77777777">
            <w:pPr>
              <w:rPr>
                <w:rFonts w:cstheme="minorHAnsi"/>
              </w:rPr>
            </w:pPr>
            <w:r w:rsidRPr="009D16BE">
              <w:rPr>
                <w:rFonts w:cstheme="minorHAnsi"/>
              </w:rPr>
              <w:t>REPRESENT THE QUERY RELATED TO THE QUERY BEING PERFORMED</w:t>
            </w:r>
          </w:p>
        </w:tc>
        <w:tc>
          <w:tcPr>
            <w:tcW w:w="2562" w:type="dxa"/>
            <w:noWrap/>
            <w:vAlign w:val="bottom"/>
          </w:tcPr>
          <w:p w:rsidRPr="009D16BE" w:rsidR="00034175" w:rsidP="000676E8" w:rsidRDefault="00034175" w14:paraId="2CCCC51C" w14:textId="77777777">
            <w:pPr>
              <w:rPr>
                <w:rFonts w:cstheme="minorHAnsi"/>
              </w:rPr>
            </w:pPr>
            <w:r w:rsidRPr="009D16BE">
              <w:rPr>
                <w:rFonts w:cstheme="minorHAnsi"/>
              </w:rPr>
              <w:t>SELECT COUNT(*) FROM TABLE_NAME</w:t>
            </w:r>
          </w:p>
        </w:tc>
      </w:tr>
      <w:tr w:rsidRPr="009D16BE" w:rsidR="00034175" w:rsidTr="000676E8" w14:paraId="3C36E017" w14:textId="77777777">
        <w:trPr>
          <w:trHeight w:val="300"/>
        </w:trPr>
        <w:tc>
          <w:tcPr>
            <w:tcW w:w="2561" w:type="dxa"/>
            <w:noWrap/>
          </w:tcPr>
          <w:p w:rsidRPr="009D16BE" w:rsidR="00034175" w:rsidP="000676E8" w:rsidRDefault="00034175" w14:paraId="4DB9E833" w14:textId="77777777">
            <w:pPr>
              <w:rPr>
                <w:rFonts w:cstheme="minorHAnsi"/>
              </w:rPr>
            </w:pPr>
            <w:r w:rsidRPr="009D16BE">
              <w:rPr>
                <w:rFonts w:cstheme="minorHAnsi"/>
              </w:rPr>
              <w:t>SQL_QRY2_DB_SRVR_NAME</w:t>
            </w:r>
          </w:p>
        </w:tc>
        <w:tc>
          <w:tcPr>
            <w:tcW w:w="2562" w:type="dxa"/>
            <w:noWrap/>
          </w:tcPr>
          <w:p w:rsidRPr="009D16BE" w:rsidR="00034175" w:rsidP="000676E8" w:rsidRDefault="00034175" w14:paraId="700DD486" w14:textId="77777777">
            <w:pPr>
              <w:rPr>
                <w:rFonts w:cstheme="minorHAnsi"/>
              </w:rPr>
            </w:pPr>
            <w:r w:rsidRPr="009D16BE">
              <w:rPr>
                <w:rFonts w:cstheme="minorHAnsi"/>
              </w:rPr>
              <w:t>REPRESENT THE SERVER NAME WHERE QUERY 2 IS SUPPOSED TO BE EXECUTED</w:t>
            </w:r>
          </w:p>
        </w:tc>
        <w:tc>
          <w:tcPr>
            <w:tcW w:w="2562" w:type="dxa"/>
            <w:noWrap/>
          </w:tcPr>
          <w:p w:rsidRPr="009D16BE" w:rsidR="00034175" w:rsidP="000676E8" w:rsidRDefault="00034175" w14:paraId="5D9F1D60" w14:textId="77777777">
            <w:pPr>
              <w:rPr>
                <w:rFonts w:cstheme="minorHAnsi"/>
              </w:rPr>
            </w:pPr>
            <w:r w:rsidRPr="009D16BE">
              <w:rPr>
                <w:rFonts w:cstheme="minorHAnsi"/>
              </w:rPr>
              <w:t>SRVR001, SRVR002</w:t>
            </w:r>
          </w:p>
        </w:tc>
      </w:tr>
      <w:tr w:rsidRPr="009D16BE" w:rsidR="00034175" w:rsidTr="000676E8" w14:paraId="2A207BFD" w14:textId="77777777">
        <w:trPr>
          <w:trHeight w:val="300"/>
        </w:trPr>
        <w:tc>
          <w:tcPr>
            <w:tcW w:w="2561" w:type="dxa"/>
            <w:noWrap/>
          </w:tcPr>
          <w:p w:rsidRPr="009D16BE" w:rsidR="00034175" w:rsidP="000676E8" w:rsidRDefault="00034175" w14:paraId="203FA1A2" w14:textId="77777777">
            <w:pPr>
              <w:rPr>
                <w:rFonts w:cstheme="minorHAnsi"/>
              </w:rPr>
            </w:pPr>
            <w:r w:rsidRPr="009D16BE">
              <w:rPr>
                <w:rFonts w:cstheme="minorHAnsi"/>
              </w:rPr>
              <w:t>SQL_QRY2_DB_IN_CTLG_NAME</w:t>
            </w:r>
          </w:p>
        </w:tc>
        <w:tc>
          <w:tcPr>
            <w:tcW w:w="2562" w:type="dxa"/>
            <w:noWrap/>
          </w:tcPr>
          <w:p w:rsidRPr="009D16BE" w:rsidR="00034175" w:rsidP="000676E8" w:rsidRDefault="00034175" w14:paraId="44287E12" w14:textId="77777777">
            <w:pPr>
              <w:rPr>
                <w:rFonts w:cstheme="minorHAnsi"/>
              </w:rPr>
            </w:pPr>
            <w:r w:rsidRPr="009D16BE">
              <w:rPr>
                <w:rFonts w:cstheme="minorHAnsi"/>
              </w:rPr>
              <w:t>REPRESENT THE DATABASE NAME WHERE QUERY 2 IS SUPPOSED TO BE EXECUTED</w:t>
            </w:r>
          </w:p>
        </w:tc>
        <w:tc>
          <w:tcPr>
            <w:tcW w:w="2562" w:type="dxa"/>
            <w:noWrap/>
          </w:tcPr>
          <w:p w:rsidRPr="009D16BE" w:rsidR="00034175" w:rsidP="000676E8" w:rsidRDefault="00034175" w14:paraId="6079578C" w14:textId="77777777">
            <w:pPr>
              <w:rPr>
                <w:rFonts w:cstheme="minorHAnsi"/>
              </w:rPr>
            </w:pPr>
            <w:r w:rsidRPr="009D16BE">
              <w:rPr>
                <w:rFonts w:cstheme="minorHAnsi"/>
              </w:rPr>
              <w:t>ADVENTUREWORKSDB</w:t>
            </w:r>
          </w:p>
        </w:tc>
      </w:tr>
      <w:tr w:rsidRPr="009D16BE" w:rsidR="00034175" w:rsidTr="000676E8" w14:paraId="68AA7D59" w14:textId="77777777">
        <w:trPr>
          <w:trHeight w:val="300"/>
        </w:trPr>
        <w:tc>
          <w:tcPr>
            <w:tcW w:w="2561" w:type="dxa"/>
            <w:noWrap/>
          </w:tcPr>
          <w:p w:rsidRPr="009D16BE" w:rsidR="00034175" w:rsidP="000676E8" w:rsidRDefault="00034175" w14:paraId="3B41627E" w14:textId="77777777">
            <w:pPr>
              <w:rPr>
                <w:rFonts w:cstheme="minorHAnsi"/>
              </w:rPr>
            </w:pPr>
            <w:r w:rsidRPr="009D16BE">
              <w:rPr>
                <w:rFonts w:cstheme="minorHAnsi"/>
              </w:rPr>
              <w:t>SQL_QRY2_VAL</w:t>
            </w:r>
          </w:p>
        </w:tc>
        <w:tc>
          <w:tcPr>
            <w:tcW w:w="2562" w:type="dxa"/>
            <w:noWrap/>
            <w:vAlign w:val="bottom"/>
          </w:tcPr>
          <w:p w:rsidRPr="009D16BE" w:rsidR="00034175" w:rsidP="000676E8" w:rsidRDefault="00034175" w14:paraId="566C3D7C" w14:textId="77777777">
            <w:pPr>
              <w:rPr>
                <w:rFonts w:cstheme="minorHAnsi"/>
              </w:rPr>
            </w:pPr>
            <w:r w:rsidRPr="009D16BE">
              <w:rPr>
                <w:rFonts w:cstheme="minorHAnsi"/>
              </w:rPr>
              <w:t>REPRESENT THE QUERY RELATED TO THE QUERY 2 BEING PERFORMED</w:t>
            </w:r>
          </w:p>
        </w:tc>
        <w:tc>
          <w:tcPr>
            <w:tcW w:w="2562" w:type="dxa"/>
            <w:noWrap/>
            <w:vAlign w:val="bottom"/>
          </w:tcPr>
          <w:p w:rsidRPr="009D16BE" w:rsidR="00034175" w:rsidP="000676E8" w:rsidRDefault="00034175" w14:paraId="117FA35A" w14:textId="77777777">
            <w:pPr>
              <w:rPr>
                <w:rFonts w:cstheme="minorHAnsi"/>
              </w:rPr>
            </w:pPr>
            <w:r w:rsidRPr="009D16BE">
              <w:rPr>
                <w:rFonts w:cstheme="minorHAnsi"/>
              </w:rPr>
              <w:t>SELECT COUNT(*) FROM TABLE_NAME</w:t>
            </w:r>
          </w:p>
        </w:tc>
      </w:tr>
    </w:tbl>
    <w:p w:rsidRPr="009D16BE" w:rsidR="00034175" w:rsidP="00B7029F" w:rsidRDefault="00034175" w14:paraId="6F97AE60" w14:textId="77777777">
      <w:pPr>
        <w:pStyle w:val="Heading3"/>
        <w:keepLines/>
        <w:numPr>
          <w:ilvl w:val="2"/>
          <w:numId w:val="34"/>
        </w:numPr>
        <w:spacing w:before="200" w:after="0" w:line="276" w:lineRule="auto"/>
        <w:ind w:left="540"/>
        <w:rPr>
          <w:rFonts w:cstheme="minorHAnsi"/>
        </w:rPr>
      </w:pPr>
      <w:bookmarkStart w:name="_Toc23362993" w:id="853"/>
      <w:r w:rsidRPr="009D16BE">
        <w:rPr>
          <w:rFonts w:cstheme="minorHAnsi"/>
        </w:rPr>
        <w:t>DQ.RULE_BOOK</w:t>
      </w:r>
      <w:bookmarkEnd w:id="853"/>
    </w:p>
    <w:tbl>
      <w:tblPr>
        <w:tblW w:w="7685" w:type="dxa"/>
        <w:tblInd w:w="7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561"/>
        <w:gridCol w:w="2562"/>
        <w:gridCol w:w="2562"/>
      </w:tblGrid>
      <w:tr w:rsidRPr="009D16BE" w:rsidR="00034175" w:rsidTr="000676E8" w14:paraId="574D8EEF" w14:textId="77777777">
        <w:trPr>
          <w:trHeight w:val="300"/>
          <w:tblHeader/>
        </w:trPr>
        <w:tc>
          <w:tcPr>
            <w:tcW w:w="2561" w:type="dxa"/>
            <w:shd w:val="clear" w:color="auto" w:fill="000000" w:themeFill="text1"/>
            <w:noWrap/>
            <w:hideMark/>
          </w:tcPr>
          <w:p w:rsidRPr="009D16BE" w:rsidR="00034175" w:rsidP="000676E8" w:rsidRDefault="00034175" w14:paraId="29097A0F" w14:textId="77777777">
            <w:pPr>
              <w:rPr>
                <w:rFonts w:cstheme="minorHAnsi"/>
                <w:b/>
              </w:rPr>
            </w:pPr>
            <w:r w:rsidRPr="009D16BE">
              <w:rPr>
                <w:rFonts w:cstheme="minorHAnsi"/>
              </w:rPr>
              <w:t>COLUMN NAME</w:t>
            </w:r>
          </w:p>
        </w:tc>
        <w:tc>
          <w:tcPr>
            <w:tcW w:w="2562" w:type="dxa"/>
            <w:shd w:val="clear" w:color="auto" w:fill="000000" w:themeFill="text1"/>
            <w:noWrap/>
            <w:hideMark/>
          </w:tcPr>
          <w:p w:rsidRPr="009D16BE" w:rsidR="00034175" w:rsidP="000676E8" w:rsidRDefault="00034175" w14:paraId="6B9C5B8D" w14:textId="77777777">
            <w:pPr>
              <w:rPr>
                <w:rFonts w:cstheme="minorHAnsi"/>
                <w:b/>
              </w:rPr>
            </w:pPr>
            <w:r w:rsidRPr="009D16BE">
              <w:rPr>
                <w:rFonts w:cstheme="minorHAnsi"/>
              </w:rPr>
              <w:t>COLUMN DEFINITION</w:t>
            </w:r>
          </w:p>
        </w:tc>
        <w:tc>
          <w:tcPr>
            <w:tcW w:w="2562" w:type="dxa"/>
            <w:shd w:val="clear" w:color="auto" w:fill="000000" w:themeFill="text1"/>
            <w:noWrap/>
            <w:hideMark/>
          </w:tcPr>
          <w:p w:rsidRPr="009D16BE" w:rsidR="00034175" w:rsidP="000676E8" w:rsidRDefault="00034175" w14:paraId="687122B6" w14:textId="77777777">
            <w:pPr>
              <w:rPr>
                <w:rFonts w:cstheme="minorHAnsi"/>
                <w:b/>
              </w:rPr>
            </w:pPr>
            <w:r w:rsidRPr="009D16BE">
              <w:rPr>
                <w:rFonts w:cstheme="minorHAnsi"/>
              </w:rPr>
              <w:t>SAMPLE VALUES</w:t>
            </w:r>
          </w:p>
        </w:tc>
      </w:tr>
      <w:tr w:rsidRPr="009D16BE" w:rsidR="00034175" w:rsidTr="000676E8" w14:paraId="03B2020A" w14:textId="77777777">
        <w:trPr>
          <w:trHeight w:val="300"/>
        </w:trPr>
        <w:tc>
          <w:tcPr>
            <w:tcW w:w="2561" w:type="dxa"/>
            <w:noWrap/>
          </w:tcPr>
          <w:p w:rsidRPr="009D16BE" w:rsidR="00034175" w:rsidP="000676E8" w:rsidRDefault="00034175" w14:paraId="55715977" w14:textId="77777777">
            <w:pPr>
              <w:rPr>
                <w:rFonts w:cstheme="minorHAnsi"/>
              </w:rPr>
            </w:pPr>
            <w:r w:rsidRPr="009D16BE">
              <w:rPr>
                <w:rFonts w:cstheme="minorHAnsi"/>
              </w:rPr>
              <w:t>RULE_BOOK_ID</w:t>
            </w:r>
          </w:p>
        </w:tc>
        <w:tc>
          <w:tcPr>
            <w:tcW w:w="2562" w:type="dxa"/>
            <w:noWrap/>
            <w:vAlign w:val="bottom"/>
          </w:tcPr>
          <w:p w:rsidRPr="009D16BE" w:rsidR="00034175" w:rsidP="000676E8" w:rsidRDefault="00034175" w14:paraId="7882009F" w14:textId="77777777">
            <w:pPr>
              <w:rPr>
                <w:rFonts w:cstheme="minorHAnsi"/>
              </w:rPr>
            </w:pPr>
            <w:r w:rsidRPr="009D16BE">
              <w:rPr>
                <w:rFonts w:cstheme="minorHAnsi"/>
              </w:rPr>
              <w:t xml:space="preserve">UNIQUELY IDENTIFIES THE RULE BOOK ITEMS </w:t>
            </w:r>
          </w:p>
        </w:tc>
        <w:tc>
          <w:tcPr>
            <w:tcW w:w="2562" w:type="dxa"/>
            <w:noWrap/>
            <w:vAlign w:val="bottom"/>
          </w:tcPr>
          <w:p w:rsidRPr="009D16BE" w:rsidR="00034175" w:rsidP="000676E8" w:rsidRDefault="00034175" w14:paraId="2E5EBE29" w14:textId="77777777">
            <w:pPr>
              <w:rPr>
                <w:rFonts w:cstheme="minorHAnsi"/>
              </w:rPr>
            </w:pPr>
            <w:r w:rsidRPr="009D16BE">
              <w:rPr>
                <w:rFonts w:cstheme="minorHAnsi"/>
              </w:rPr>
              <w:t>1000, 1001,1002</w:t>
            </w:r>
          </w:p>
        </w:tc>
      </w:tr>
      <w:tr w:rsidRPr="009D16BE" w:rsidR="00034175" w:rsidTr="000676E8" w14:paraId="6B7386E5" w14:textId="77777777">
        <w:trPr>
          <w:trHeight w:val="300"/>
        </w:trPr>
        <w:tc>
          <w:tcPr>
            <w:tcW w:w="2561" w:type="dxa"/>
            <w:noWrap/>
          </w:tcPr>
          <w:p w:rsidRPr="009D16BE" w:rsidR="00034175" w:rsidP="000676E8" w:rsidRDefault="00BD0D75" w14:paraId="5F04F69F" w14:textId="42343DD6">
            <w:pPr>
              <w:rPr>
                <w:rFonts w:cstheme="minorHAnsi"/>
              </w:rPr>
            </w:pPr>
            <w:r w:rsidRPr="009D16BE">
              <w:rPr>
                <w:rFonts w:cstheme="minorHAnsi"/>
              </w:rPr>
              <w:t>FUNCTION</w:t>
            </w:r>
            <w:r w:rsidRPr="009D16BE" w:rsidR="00034175">
              <w:rPr>
                <w:rFonts w:cstheme="minorHAnsi"/>
              </w:rPr>
              <w:t>_ID</w:t>
            </w:r>
          </w:p>
        </w:tc>
        <w:tc>
          <w:tcPr>
            <w:tcW w:w="2562" w:type="dxa"/>
            <w:noWrap/>
            <w:vAlign w:val="bottom"/>
          </w:tcPr>
          <w:p w:rsidRPr="009D16BE" w:rsidR="00034175" w:rsidP="000676E8" w:rsidRDefault="00034175" w14:paraId="5C762C6B" w14:textId="69350CC9">
            <w:pPr>
              <w:rPr>
                <w:rFonts w:cstheme="minorHAnsi"/>
              </w:rPr>
            </w:pPr>
            <w:r w:rsidRPr="009D16BE">
              <w:rPr>
                <w:rFonts w:cstheme="minorHAnsi"/>
              </w:rPr>
              <w:t>REPRESENT THE SUBJECT AREA ID IN DQ.</w:t>
            </w:r>
            <w:r w:rsidRPr="009D16BE" w:rsidR="00BD0D75">
              <w:rPr>
                <w:rFonts w:cstheme="minorHAnsi"/>
              </w:rPr>
              <w:t>FUNCTION</w:t>
            </w:r>
            <w:r w:rsidRPr="009D16BE">
              <w:rPr>
                <w:rFonts w:cstheme="minorHAnsi"/>
              </w:rPr>
              <w:t xml:space="preserve"> TABLE</w:t>
            </w:r>
          </w:p>
        </w:tc>
        <w:tc>
          <w:tcPr>
            <w:tcW w:w="2562" w:type="dxa"/>
            <w:noWrap/>
            <w:vAlign w:val="bottom"/>
          </w:tcPr>
          <w:p w:rsidRPr="009D16BE" w:rsidR="00034175" w:rsidP="000676E8" w:rsidRDefault="00034175" w14:paraId="3C92EBF9" w14:textId="77777777">
            <w:pPr>
              <w:rPr>
                <w:rFonts w:cstheme="minorHAnsi"/>
              </w:rPr>
            </w:pPr>
            <w:r w:rsidRPr="009D16BE">
              <w:rPr>
                <w:rFonts w:cstheme="minorHAnsi"/>
              </w:rPr>
              <w:t>1000</w:t>
            </w:r>
          </w:p>
        </w:tc>
      </w:tr>
      <w:tr w:rsidRPr="009D16BE" w:rsidR="00034175" w:rsidTr="000676E8" w14:paraId="4DD6E1B8" w14:textId="77777777">
        <w:trPr>
          <w:trHeight w:val="300"/>
        </w:trPr>
        <w:tc>
          <w:tcPr>
            <w:tcW w:w="2561" w:type="dxa"/>
            <w:noWrap/>
          </w:tcPr>
          <w:p w:rsidRPr="009D16BE" w:rsidR="00034175" w:rsidP="000676E8" w:rsidRDefault="00034175" w14:paraId="4A0AFE6B" w14:textId="77777777">
            <w:pPr>
              <w:rPr>
                <w:rFonts w:cstheme="minorHAnsi"/>
              </w:rPr>
            </w:pPr>
            <w:r w:rsidRPr="009D16BE">
              <w:rPr>
                <w:rFonts w:cstheme="minorHAnsi"/>
              </w:rPr>
              <w:t>CATEGORY_ID</w:t>
            </w:r>
          </w:p>
        </w:tc>
        <w:tc>
          <w:tcPr>
            <w:tcW w:w="2562" w:type="dxa"/>
            <w:noWrap/>
            <w:vAlign w:val="bottom"/>
          </w:tcPr>
          <w:p w:rsidRPr="009D16BE" w:rsidR="00034175" w:rsidP="000676E8" w:rsidRDefault="00034175" w14:paraId="22CF3932" w14:textId="77777777">
            <w:pPr>
              <w:rPr>
                <w:rFonts w:cstheme="minorHAnsi"/>
              </w:rPr>
            </w:pPr>
            <w:r w:rsidRPr="009D16BE">
              <w:rPr>
                <w:rFonts w:cstheme="minorHAnsi"/>
              </w:rPr>
              <w:t>REPRESENT  THE CATEGORY ID IN DQ.CATEGORY TABLE</w:t>
            </w:r>
          </w:p>
        </w:tc>
        <w:tc>
          <w:tcPr>
            <w:tcW w:w="2562" w:type="dxa"/>
            <w:noWrap/>
            <w:vAlign w:val="bottom"/>
          </w:tcPr>
          <w:p w:rsidRPr="009D16BE" w:rsidR="00034175" w:rsidP="000676E8" w:rsidRDefault="00034175" w14:paraId="02D20357" w14:textId="77777777">
            <w:pPr>
              <w:rPr>
                <w:rFonts w:cstheme="minorHAnsi"/>
              </w:rPr>
            </w:pPr>
            <w:r w:rsidRPr="009D16BE">
              <w:rPr>
                <w:rFonts w:cstheme="minorHAnsi"/>
              </w:rPr>
              <w:t>1003</w:t>
            </w:r>
          </w:p>
        </w:tc>
      </w:tr>
      <w:tr w:rsidRPr="009D16BE" w:rsidR="00034175" w:rsidTr="000676E8" w14:paraId="15F60070" w14:textId="77777777">
        <w:trPr>
          <w:trHeight w:val="300"/>
        </w:trPr>
        <w:tc>
          <w:tcPr>
            <w:tcW w:w="2561" w:type="dxa"/>
            <w:noWrap/>
          </w:tcPr>
          <w:p w:rsidRPr="009D16BE" w:rsidR="00034175" w:rsidP="000676E8" w:rsidRDefault="00034175" w14:paraId="479E23C4" w14:textId="77777777">
            <w:pPr>
              <w:rPr>
                <w:rFonts w:cstheme="minorHAnsi"/>
              </w:rPr>
            </w:pPr>
            <w:r w:rsidRPr="009D16BE">
              <w:rPr>
                <w:rFonts w:cstheme="minorHAnsi"/>
              </w:rPr>
              <w:t>RULE_ID</w:t>
            </w:r>
          </w:p>
        </w:tc>
        <w:tc>
          <w:tcPr>
            <w:tcW w:w="2562" w:type="dxa"/>
            <w:noWrap/>
            <w:vAlign w:val="bottom"/>
          </w:tcPr>
          <w:p w:rsidRPr="009D16BE" w:rsidR="00034175" w:rsidP="000676E8" w:rsidRDefault="00034175" w14:paraId="18CEF178" w14:textId="77777777">
            <w:pPr>
              <w:rPr>
                <w:rFonts w:cstheme="minorHAnsi"/>
              </w:rPr>
            </w:pPr>
            <w:r w:rsidRPr="009D16BE">
              <w:rPr>
                <w:rFonts w:cstheme="minorHAnsi"/>
              </w:rPr>
              <w:t>REPRESENT THE CHECK DEFINITION ID IN DQ.RULES TABLE</w:t>
            </w:r>
          </w:p>
        </w:tc>
        <w:tc>
          <w:tcPr>
            <w:tcW w:w="2562" w:type="dxa"/>
            <w:noWrap/>
            <w:vAlign w:val="bottom"/>
          </w:tcPr>
          <w:p w:rsidRPr="009D16BE" w:rsidR="00034175" w:rsidP="000676E8" w:rsidRDefault="00034175" w14:paraId="56124536" w14:textId="77777777">
            <w:pPr>
              <w:rPr>
                <w:rFonts w:cstheme="minorHAnsi"/>
              </w:rPr>
            </w:pPr>
            <w:r w:rsidRPr="009D16BE">
              <w:rPr>
                <w:rFonts w:cstheme="minorHAnsi"/>
              </w:rPr>
              <w:t>1001</w:t>
            </w:r>
          </w:p>
        </w:tc>
      </w:tr>
      <w:tr w:rsidRPr="009D16BE" w:rsidR="00034175" w:rsidTr="000676E8" w14:paraId="5752AC41" w14:textId="77777777">
        <w:trPr>
          <w:trHeight w:val="300"/>
        </w:trPr>
        <w:tc>
          <w:tcPr>
            <w:tcW w:w="2561" w:type="dxa"/>
            <w:noWrap/>
          </w:tcPr>
          <w:p w:rsidRPr="009D16BE" w:rsidR="00034175" w:rsidP="000676E8" w:rsidRDefault="00034175" w14:paraId="197B77AC" w14:textId="77777777">
            <w:pPr>
              <w:rPr>
                <w:rFonts w:cstheme="minorHAnsi"/>
              </w:rPr>
            </w:pPr>
            <w:r w:rsidRPr="009D16BE">
              <w:rPr>
                <w:rFonts w:cstheme="minorHAnsi"/>
              </w:rPr>
              <w:t>EXECUTION_ORDER</w:t>
            </w:r>
          </w:p>
        </w:tc>
        <w:tc>
          <w:tcPr>
            <w:tcW w:w="2562" w:type="dxa"/>
            <w:noWrap/>
            <w:vAlign w:val="bottom"/>
          </w:tcPr>
          <w:p w:rsidRPr="009D16BE" w:rsidR="00034175" w:rsidP="000676E8" w:rsidRDefault="00034175" w14:paraId="30AAB0B1" w14:textId="77777777">
            <w:pPr>
              <w:rPr>
                <w:rFonts w:cstheme="minorHAnsi"/>
              </w:rPr>
            </w:pPr>
            <w:r w:rsidRPr="009D16BE">
              <w:rPr>
                <w:rFonts w:cstheme="minorHAnsi"/>
              </w:rPr>
              <w:t>SPECIFIES THE ORDER IN WHICH CHECK NEEDS TO BE EXECUTED FOR A PARTICULAR JOB</w:t>
            </w:r>
          </w:p>
        </w:tc>
        <w:tc>
          <w:tcPr>
            <w:tcW w:w="2562" w:type="dxa"/>
            <w:noWrap/>
            <w:vAlign w:val="bottom"/>
          </w:tcPr>
          <w:p w:rsidRPr="009D16BE" w:rsidR="00034175" w:rsidP="000676E8" w:rsidRDefault="00034175" w14:paraId="1F493A6A" w14:textId="77777777">
            <w:pPr>
              <w:rPr>
                <w:rFonts w:cstheme="minorHAnsi"/>
              </w:rPr>
            </w:pPr>
            <w:r w:rsidRPr="009D16BE">
              <w:rPr>
                <w:rFonts w:cstheme="minorHAnsi"/>
              </w:rPr>
              <w:t>1,2,3</w:t>
            </w:r>
          </w:p>
        </w:tc>
      </w:tr>
      <w:tr w:rsidRPr="009D16BE" w:rsidR="00034175" w:rsidTr="000676E8" w14:paraId="43B5CB77" w14:textId="77777777">
        <w:trPr>
          <w:trHeight w:val="300"/>
        </w:trPr>
        <w:tc>
          <w:tcPr>
            <w:tcW w:w="2561" w:type="dxa"/>
            <w:noWrap/>
          </w:tcPr>
          <w:p w:rsidRPr="009D16BE" w:rsidR="00034175" w:rsidP="000676E8" w:rsidRDefault="00034175" w14:paraId="19A718DA" w14:textId="77777777">
            <w:pPr>
              <w:rPr>
                <w:rFonts w:cstheme="minorHAnsi"/>
              </w:rPr>
            </w:pPr>
            <w:r w:rsidRPr="009D16BE">
              <w:rPr>
                <w:rFonts w:cstheme="minorHAnsi"/>
              </w:rPr>
              <w:t>IS_ACTIVE</w:t>
            </w:r>
          </w:p>
        </w:tc>
        <w:tc>
          <w:tcPr>
            <w:tcW w:w="2562" w:type="dxa"/>
            <w:noWrap/>
            <w:vAlign w:val="bottom"/>
          </w:tcPr>
          <w:p w:rsidRPr="009D16BE" w:rsidR="00034175" w:rsidP="000676E8" w:rsidRDefault="00034175" w14:paraId="3A711180" w14:textId="77777777">
            <w:pPr>
              <w:rPr>
                <w:rFonts w:cstheme="minorHAnsi"/>
              </w:rPr>
            </w:pPr>
            <w:r w:rsidRPr="009D16BE">
              <w:rPr>
                <w:rFonts w:cstheme="minorHAnsi"/>
              </w:rPr>
              <w:t>SPECIFIES IF THE CHECK IS ACTIVE OR INACTIVE. ‘N’ MEANS INACTIVE AND ‘Y’ MEANS ACTIVE</w:t>
            </w:r>
          </w:p>
        </w:tc>
        <w:tc>
          <w:tcPr>
            <w:tcW w:w="2562" w:type="dxa"/>
            <w:noWrap/>
            <w:vAlign w:val="bottom"/>
          </w:tcPr>
          <w:p w:rsidRPr="009D16BE" w:rsidR="00034175" w:rsidP="000676E8" w:rsidRDefault="00034175" w14:paraId="1EB93F15" w14:textId="77777777">
            <w:pPr>
              <w:rPr>
                <w:rFonts w:cstheme="minorHAnsi"/>
              </w:rPr>
            </w:pPr>
            <w:r w:rsidRPr="009D16BE">
              <w:rPr>
                <w:rFonts w:cstheme="minorHAnsi"/>
              </w:rPr>
              <w:t>1,0</w:t>
            </w:r>
          </w:p>
        </w:tc>
      </w:tr>
      <w:tr w:rsidRPr="009D16BE" w:rsidR="00034175" w:rsidTr="000676E8" w14:paraId="6E0E3462" w14:textId="77777777">
        <w:trPr>
          <w:trHeight w:val="300"/>
        </w:trPr>
        <w:tc>
          <w:tcPr>
            <w:tcW w:w="2561" w:type="dxa"/>
            <w:noWrap/>
          </w:tcPr>
          <w:p w:rsidRPr="009D16BE" w:rsidR="00034175" w:rsidP="000676E8" w:rsidRDefault="00034175" w14:paraId="304B6EF8" w14:textId="77777777">
            <w:pPr>
              <w:rPr>
                <w:rFonts w:cstheme="minorHAnsi"/>
              </w:rPr>
            </w:pPr>
            <w:r w:rsidRPr="009D16BE">
              <w:rPr>
                <w:rFonts w:cstheme="minorHAnsi"/>
              </w:rPr>
              <w:lastRenderedPageBreak/>
              <w:t>BUSINESS_IMPACT_01_DESCRIPTION</w:t>
            </w:r>
          </w:p>
        </w:tc>
        <w:tc>
          <w:tcPr>
            <w:tcW w:w="2562" w:type="dxa"/>
            <w:noWrap/>
          </w:tcPr>
          <w:p w:rsidRPr="009D16BE" w:rsidR="00034175" w:rsidP="000676E8" w:rsidRDefault="00034175" w14:paraId="58ECF8A8" w14:textId="77777777">
            <w:pPr>
              <w:rPr>
                <w:rFonts w:cstheme="minorHAnsi"/>
              </w:rPr>
            </w:pPr>
            <w:r w:rsidRPr="009D16BE">
              <w:rPr>
                <w:rFonts w:cstheme="minorHAnsi"/>
              </w:rPr>
              <w:t>DESCRIBES THE BUSINESS IMPACT OF THE CHECK PERFORMED</w:t>
            </w:r>
          </w:p>
        </w:tc>
        <w:tc>
          <w:tcPr>
            <w:tcW w:w="2562" w:type="dxa"/>
            <w:noWrap/>
            <w:vAlign w:val="bottom"/>
          </w:tcPr>
          <w:p w:rsidRPr="009D16BE" w:rsidR="00034175" w:rsidP="000676E8" w:rsidRDefault="00034175" w14:paraId="160C39B3" w14:textId="77777777">
            <w:pPr>
              <w:rPr>
                <w:rFonts w:cstheme="minorHAnsi"/>
              </w:rPr>
            </w:pPr>
            <w:r w:rsidRPr="009D16BE">
              <w:rPr>
                <w:rFonts w:cstheme="minorHAnsi"/>
              </w:rPr>
              <w:t>THE SALES ORDER RECORD IS NOT ACCURATE. WE ARE MISSING OR EXCEEDING THE NUMBER OF RECORDS.</w:t>
            </w:r>
          </w:p>
        </w:tc>
      </w:tr>
      <w:tr w:rsidRPr="009D16BE" w:rsidR="00034175" w:rsidTr="000676E8" w14:paraId="751A47D9" w14:textId="77777777">
        <w:trPr>
          <w:trHeight w:val="300"/>
        </w:trPr>
        <w:tc>
          <w:tcPr>
            <w:tcW w:w="2561" w:type="dxa"/>
            <w:noWrap/>
          </w:tcPr>
          <w:p w:rsidRPr="009D16BE" w:rsidR="00034175" w:rsidP="000676E8" w:rsidRDefault="00034175" w14:paraId="31FC81D3" w14:textId="77777777">
            <w:pPr>
              <w:rPr>
                <w:rFonts w:cstheme="minorHAnsi"/>
              </w:rPr>
            </w:pPr>
            <w:r w:rsidRPr="009D16BE">
              <w:rPr>
                <w:rFonts w:cstheme="minorHAnsi"/>
              </w:rPr>
              <w:t>BUSINESS_IMPACT_02_DESCRIPTION</w:t>
            </w:r>
          </w:p>
        </w:tc>
        <w:tc>
          <w:tcPr>
            <w:tcW w:w="2562" w:type="dxa"/>
            <w:noWrap/>
          </w:tcPr>
          <w:p w:rsidRPr="009D16BE" w:rsidR="00034175" w:rsidP="000676E8" w:rsidRDefault="00034175" w14:paraId="3F0D369F" w14:textId="77777777">
            <w:pPr>
              <w:rPr>
                <w:rFonts w:cstheme="minorHAnsi"/>
              </w:rPr>
            </w:pPr>
            <w:r w:rsidRPr="009D16BE">
              <w:rPr>
                <w:rFonts w:cstheme="minorHAnsi"/>
              </w:rPr>
              <w:t>DESCRIBES THE BUSINESS IMPACT OF THE CHECK PERFORMED</w:t>
            </w:r>
          </w:p>
        </w:tc>
        <w:tc>
          <w:tcPr>
            <w:tcW w:w="2562" w:type="dxa"/>
            <w:noWrap/>
            <w:vAlign w:val="bottom"/>
          </w:tcPr>
          <w:p w:rsidRPr="009D16BE" w:rsidR="00034175" w:rsidP="000676E8" w:rsidRDefault="00034175" w14:paraId="78F549B9" w14:textId="77777777">
            <w:pPr>
              <w:rPr>
                <w:rFonts w:cstheme="minorHAnsi"/>
              </w:rPr>
            </w:pPr>
            <w:r w:rsidRPr="009D16BE">
              <w:rPr>
                <w:rFonts w:cstheme="minorHAnsi"/>
              </w:rPr>
              <w:t>THE SALES ORDER RECORD IS NOT ACCURATE. WE ARE MISSING OR EXCEEDING THE NUMBER OF RECORDS.</w:t>
            </w:r>
          </w:p>
        </w:tc>
      </w:tr>
      <w:tr w:rsidRPr="009D16BE" w:rsidR="00034175" w:rsidTr="000676E8" w14:paraId="583A3C02" w14:textId="77777777">
        <w:trPr>
          <w:trHeight w:val="300"/>
        </w:trPr>
        <w:tc>
          <w:tcPr>
            <w:tcW w:w="2561" w:type="dxa"/>
            <w:noWrap/>
          </w:tcPr>
          <w:p w:rsidRPr="009D16BE" w:rsidR="00034175" w:rsidP="000676E8" w:rsidRDefault="00034175" w14:paraId="0C43439A" w14:textId="77777777">
            <w:pPr>
              <w:rPr>
                <w:rFonts w:cstheme="minorHAnsi"/>
              </w:rPr>
            </w:pPr>
            <w:r w:rsidRPr="009D16BE">
              <w:rPr>
                <w:rFonts w:cstheme="minorHAnsi"/>
              </w:rPr>
              <w:t>IS_PROCEDURE</w:t>
            </w:r>
          </w:p>
        </w:tc>
        <w:tc>
          <w:tcPr>
            <w:tcW w:w="2562" w:type="dxa"/>
            <w:noWrap/>
            <w:vAlign w:val="bottom"/>
          </w:tcPr>
          <w:p w:rsidRPr="009D16BE" w:rsidR="00034175" w:rsidP="000676E8" w:rsidRDefault="00034175" w14:paraId="0B85107D" w14:textId="77777777">
            <w:pPr>
              <w:rPr>
                <w:rFonts w:cstheme="minorHAnsi"/>
              </w:rPr>
            </w:pPr>
            <w:r w:rsidRPr="009D16BE">
              <w:rPr>
                <w:rFonts w:cstheme="minorHAnsi"/>
              </w:rPr>
              <w:t>SPECIFIES IF THE QUERY IS A STORED PROCEDURE</w:t>
            </w:r>
          </w:p>
        </w:tc>
        <w:tc>
          <w:tcPr>
            <w:tcW w:w="2562" w:type="dxa"/>
            <w:noWrap/>
            <w:vAlign w:val="bottom"/>
          </w:tcPr>
          <w:p w:rsidRPr="009D16BE" w:rsidR="00034175" w:rsidP="000676E8" w:rsidRDefault="00034175" w14:paraId="0AD63EF7" w14:textId="77777777">
            <w:pPr>
              <w:rPr>
                <w:rFonts w:cstheme="minorHAnsi"/>
              </w:rPr>
            </w:pPr>
            <w:r w:rsidRPr="009D16BE">
              <w:rPr>
                <w:rFonts w:cstheme="minorHAnsi"/>
              </w:rPr>
              <w:t>1,0</w:t>
            </w:r>
          </w:p>
        </w:tc>
      </w:tr>
    </w:tbl>
    <w:p w:rsidRPr="009D16BE" w:rsidR="00034175" w:rsidP="00B7029F" w:rsidRDefault="00034175" w14:paraId="4D1CEDFF" w14:textId="77777777">
      <w:pPr>
        <w:pStyle w:val="Heading3"/>
        <w:keepLines/>
        <w:numPr>
          <w:ilvl w:val="2"/>
          <w:numId w:val="34"/>
        </w:numPr>
        <w:spacing w:before="200" w:after="0" w:line="276" w:lineRule="auto"/>
        <w:ind w:left="540"/>
        <w:rPr>
          <w:rFonts w:cstheme="minorHAnsi"/>
        </w:rPr>
      </w:pPr>
      <w:bookmarkStart w:name="_Toc23362994" w:id="854"/>
      <w:r w:rsidRPr="009D16BE">
        <w:rPr>
          <w:rFonts w:cstheme="minorHAnsi"/>
        </w:rPr>
        <w:t>DQ. RULE_CHECK_RESULT</w:t>
      </w:r>
      <w:bookmarkEnd w:id="854"/>
    </w:p>
    <w:tbl>
      <w:tblPr>
        <w:tblW w:w="7685" w:type="dxa"/>
        <w:tblInd w:w="7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561"/>
        <w:gridCol w:w="2562"/>
        <w:gridCol w:w="2562"/>
      </w:tblGrid>
      <w:tr w:rsidRPr="009D16BE" w:rsidR="00034175" w:rsidTr="000676E8" w14:paraId="58DB5C91" w14:textId="77777777">
        <w:trPr>
          <w:trHeight w:val="300"/>
          <w:tblHeader/>
        </w:trPr>
        <w:tc>
          <w:tcPr>
            <w:tcW w:w="2561" w:type="dxa"/>
            <w:shd w:val="clear" w:color="auto" w:fill="000000" w:themeFill="text1"/>
            <w:noWrap/>
            <w:hideMark/>
          </w:tcPr>
          <w:p w:rsidRPr="009D16BE" w:rsidR="00034175" w:rsidP="000676E8" w:rsidRDefault="00034175" w14:paraId="69E31E3C" w14:textId="77777777">
            <w:pPr>
              <w:rPr>
                <w:rFonts w:cstheme="minorHAnsi"/>
                <w:b/>
              </w:rPr>
            </w:pPr>
            <w:r w:rsidRPr="009D16BE">
              <w:rPr>
                <w:rFonts w:cstheme="minorHAnsi"/>
              </w:rPr>
              <w:t>COLUMN NAME</w:t>
            </w:r>
          </w:p>
        </w:tc>
        <w:tc>
          <w:tcPr>
            <w:tcW w:w="2562" w:type="dxa"/>
            <w:shd w:val="clear" w:color="auto" w:fill="000000" w:themeFill="text1"/>
            <w:noWrap/>
            <w:hideMark/>
          </w:tcPr>
          <w:p w:rsidRPr="009D16BE" w:rsidR="00034175" w:rsidP="000676E8" w:rsidRDefault="00034175" w14:paraId="490BD264" w14:textId="77777777">
            <w:pPr>
              <w:rPr>
                <w:rFonts w:cstheme="minorHAnsi"/>
                <w:b/>
              </w:rPr>
            </w:pPr>
            <w:r w:rsidRPr="009D16BE">
              <w:rPr>
                <w:rFonts w:cstheme="minorHAnsi"/>
              </w:rPr>
              <w:t>COLUMN DEFINITION</w:t>
            </w:r>
          </w:p>
        </w:tc>
        <w:tc>
          <w:tcPr>
            <w:tcW w:w="2562" w:type="dxa"/>
            <w:shd w:val="clear" w:color="auto" w:fill="000000" w:themeFill="text1"/>
            <w:noWrap/>
            <w:hideMark/>
          </w:tcPr>
          <w:p w:rsidRPr="009D16BE" w:rsidR="00034175" w:rsidP="000676E8" w:rsidRDefault="00034175" w14:paraId="65932410" w14:textId="77777777">
            <w:pPr>
              <w:rPr>
                <w:rFonts w:cstheme="minorHAnsi"/>
                <w:b/>
              </w:rPr>
            </w:pPr>
            <w:r w:rsidRPr="009D16BE">
              <w:rPr>
                <w:rFonts w:cstheme="minorHAnsi"/>
              </w:rPr>
              <w:t>SAMPLE VALUES</w:t>
            </w:r>
          </w:p>
        </w:tc>
      </w:tr>
      <w:tr w:rsidRPr="009D16BE" w:rsidR="00034175" w:rsidTr="000676E8" w14:paraId="6F2FE805" w14:textId="77777777">
        <w:trPr>
          <w:trHeight w:val="300"/>
        </w:trPr>
        <w:tc>
          <w:tcPr>
            <w:tcW w:w="2561" w:type="dxa"/>
            <w:noWrap/>
          </w:tcPr>
          <w:p w:rsidRPr="009D16BE" w:rsidR="00034175" w:rsidP="000676E8" w:rsidRDefault="00034175" w14:paraId="727B0FF3" w14:textId="77777777">
            <w:pPr>
              <w:rPr>
                <w:rFonts w:cstheme="minorHAnsi"/>
              </w:rPr>
            </w:pPr>
            <w:r w:rsidRPr="009D16BE">
              <w:rPr>
                <w:rFonts w:cstheme="minorHAnsi"/>
              </w:rPr>
              <w:t>RULE_CHECK_RESULT_ID</w:t>
            </w:r>
          </w:p>
        </w:tc>
        <w:tc>
          <w:tcPr>
            <w:tcW w:w="2562" w:type="dxa"/>
            <w:noWrap/>
            <w:vAlign w:val="bottom"/>
          </w:tcPr>
          <w:p w:rsidRPr="009D16BE" w:rsidR="00034175" w:rsidP="000676E8" w:rsidRDefault="00034175" w14:paraId="761FBEFB" w14:textId="77777777">
            <w:pPr>
              <w:rPr>
                <w:rFonts w:cstheme="minorHAnsi"/>
              </w:rPr>
            </w:pPr>
            <w:r w:rsidRPr="009D16BE">
              <w:rPr>
                <w:rFonts w:cstheme="minorHAnsi"/>
              </w:rPr>
              <w:t xml:space="preserve">UNIQUELY IDENTIFIES THE DQ CHECK RESULTS </w:t>
            </w:r>
          </w:p>
        </w:tc>
        <w:tc>
          <w:tcPr>
            <w:tcW w:w="2562" w:type="dxa"/>
            <w:noWrap/>
            <w:vAlign w:val="bottom"/>
          </w:tcPr>
          <w:p w:rsidRPr="009D16BE" w:rsidR="00034175" w:rsidP="000676E8" w:rsidRDefault="00034175" w14:paraId="3AEE9DFE" w14:textId="77777777">
            <w:pPr>
              <w:rPr>
                <w:rFonts w:cstheme="minorHAnsi"/>
              </w:rPr>
            </w:pPr>
            <w:r w:rsidRPr="009D16BE">
              <w:rPr>
                <w:rFonts w:cstheme="minorHAnsi"/>
              </w:rPr>
              <w:t>1000, 1001,1002</w:t>
            </w:r>
          </w:p>
        </w:tc>
      </w:tr>
      <w:tr w:rsidRPr="009D16BE" w:rsidR="00034175" w:rsidTr="000676E8" w14:paraId="62FAC58B" w14:textId="77777777">
        <w:trPr>
          <w:trHeight w:val="300"/>
        </w:trPr>
        <w:tc>
          <w:tcPr>
            <w:tcW w:w="2561" w:type="dxa"/>
            <w:noWrap/>
          </w:tcPr>
          <w:p w:rsidRPr="009D16BE" w:rsidR="00034175" w:rsidP="000676E8" w:rsidRDefault="00034175" w14:paraId="1BE5045A" w14:textId="77777777">
            <w:pPr>
              <w:rPr>
                <w:rFonts w:cstheme="minorHAnsi"/>
              </w:rPr>
            </w:pPr>
            <w:r w:rsidRPr="009D16BE">
              <w:rPr>
                <w:rFonts w:cstheme="minorHAnsi"/>
              </w:rPr>
              <w:t>ETLLOADID</w:t>
            </w:r>
          </w:p>
        </w:tc>
        <w:tc>
          <w:tcPr>
            <w:tcW w:w="2562" w:type="dxa"/>
            <w:noWrap/>
          </w:tcPr>
          <w:p w:rsidRPr="009D16BE" w:rsidR="00034175" w:rsidP="000676E8" w:rsidRDefault="00034175" w14:paraId="3BE49FFA" w14:textId="77777777">
            <w:pPr>
              <w:rPr>
                <w:rFonts w:cstheme="minorHAnsi"/>
              </w:rPr>
            </w:pPr>
            <w:r w:rsidRPr="009D16BE">
              <w:rPr>
                <w:rFonts w:cstheme="minorHAnsi"/>
              </w:rPr>
              <w:t>REPRESENTS THE ETLLOADID FROM AUDIT.ETLLOADINFO TABLE</w:t>
            </w:r>
          </w:p>
        </w:tc>
        <w:tc>
          <w:tcPr>
            <w:tcW w:w="2562" w:type="dxa"/>
            <w:noWrap/>
          </w:tcPr>
          <w:p w:rsidRPr="009D16BE" w:rsidR="00034175" w:rsidP="000676E8" w:rsidRDefault="00034175" w14:paraId="4CDA04E6" w14:textId="77777777">
            <w:pPr>
              <w:rPr>
                <w:rFonts w:cstheme="minorHAnsi"/>
              </w:rPr>
            </w:pPr>
            <w:r w:rsidRPr="009D16BE">
              <w:rPr>
                <w:rFonts w:cstheme="minorHAnsi"/>
              </w:rPr>
              <w:t>1000, 1001,1002</w:t>
            </w:r>
          </w:p>
        </w:tc>
      </w:tr>
      <w:tr w:rsidRPr="009D16BE" w:rsidR="00034175" w:rsidTr="000676E8" w14:paraId="38DCC7E5" w14:textId="77777777">
        <w:trPr>
          <w:trHeight w:val="300"/>
        </w:trPr>
        <w:tc>
          <w:tcPr>
            <w:tcW w:w="2561" w:type="dxa"/>
            <w:noWrap/>
          </w:tcPr>
          <w:p w:rsidRPr="009D16BE" w:rsidR="00034175" w:rsidP="000676E8" w:rsidRDefault="00034175" w14:paraId="4979451B" w14:textId="77777777">
            <w:pPr>
              <w:rPr>
                <w:rFonts w:cstheme="minorHAnsi"/>
              </w:rPr>
            </w:pPr>
            <w:r w:rsidRPr="009D16BE">
              <w:rPr>
                <w:rFonts w:cstheme="minorHAnsi"/>
              </w:rPr>
              <w:t>DQ_RULE_BOOK_ID</w:t>
            </w:r>
          </w:p>
        </w:tc>
        <w:tc>
          <w:tcPr>
            <w:tcW w:w="2562" w:type="dxa"/>
            <w:noWrap/>
          </w:tcPr>
          <w:p w:rsidRPr="009D16BE" w:rsidR="00034175" w:rsidP="000676E8" w:rsidRDefault="00034175" w14:paraId="4C5CEDF5" w14:textId="77777777">
            <w:pPr>
              <w:rPr>
                <w:rFonts w:cstheme="minorHAnsi"/>
              </w:rPr>
            </w:pPr>
            <w:r w:rsidRPr="009D16BE">
              <w:rPr>
                <w:rFonts w:cstheme="minorHAnsi"/>
              </w:rPr>
              <w:t>STORES THE UNIQUE RULE BOOK RECORD</w:t>
            </w:r>
          </w:p>
        </w:tc>
        <w:tc>
          <w:tcPr>
            <w:tcW w:w="2562" w:type="dxa"/>
            <w:noWrap/>
          </w:tcPr>
          <w:p w:rsidRPr="009D16BE" w:rsidR="00034175" w:rsidP="000676E8" w:rsidRDefault="00034175" w14:paraId="24219EFB" w14:textId="77777777">
            <w:pPr>
              <w:rPr>
                <w:rFonts w:cstheme="minorHAnsi"/>
              </w:rPr>
            </w:pPr>
            <w:r w:rsidRPr="009D16BE">
              <w:rPr>
                <w:rFonts w:cstheme="minorHAnsi"/>
              </w:rPr>
              <w:t>1001, 1002</w:t>
            </w:r>
          </w:p>
        </w:tc>
      </w:tr>
      <w:tr w:rsidRPr="009D16BE" w:rsidR="00034175" w:rsidTr="000676E8" w14:paraId="5024EC8A" w14:textId="77777777">
        <w:trPr>
          <w:trHeight w:val="300"/>
        </w:trPr>
        <w:tc>
          <w:tcPr>
            <w:tcW w:w="2561" w:type="dxa"/>
            <w:noWrap/>
          </w:tcPr>
          <w:p w:rsidRPr="009D16BE" w:rsidR="00034175" w:rsidP="000676E8" w:rsidRDefault="00034175" w14:paraId="08ED6553" w14:textId="77777777">
            <w:pPr>
              <w:rPr>
                <w:rFonts w:cstheme="minorHAnsi"/>
              </w:rPr>
            </w:pPr>
            <w:r w:rsidRPr="009D16BE">
              <w:rPr>
                <w:rFonts w:cstheme="minorHAnsi"/>
              </w:rPr>
              <w:t>CHECK_SQL_RESULT_VALUE</w:t>
            </w:r>
          </w:p>
        </w:tc>
        <w:tc>
          <w:tcPr>
            <w:tcW w:w="2562" w:type="dxa"/>
            <w:noWrap/>
          </w:tcPr>
          <w:p w:rsidRPr="009D16BE" w:rsidR="00034175" w:rsidP="000676E8" w:rsidRDefault="00034175" w14:paraId="1654DF6C" w14:textId="77777777">
            <w:pPr>
              <w:rPr>
                <w:rFonts w:cstheme="minorHAnsi"/>
              </w:rPr>
            </w:pPr>
            <w:r w:rsidRPr="009D16BE">
              <w:rPr>
                <w:rFonts w:cstheme="minorHAnsi"/>
              </w:rPr>
              <w:t>SPECIFIES WHETHER THE CHECK IS PASS OR FAIL. VALUE ‘F’ MEANS CHECK IS FAILED AND ‘P’ MEANS PASSED</w:t>
            </w:r>
          </w:p>
        </w:tc>
        <w:tc>
          <w:tcPr>
            <w:tcW w:w="2562" w:type="dxa"/>
            <w:noWrap/>
          </w:tcPr>
          <w:p w:rsidRPr="009D16BE" w:rsidR="00034175" w:rsidP="000676E8" w:rsidRDefault="00034175" w14:paraId="510BE389" w14:textId="77777777">
            <w:pPr>
              <w:rPr>
                <w:rFonts w:cstheme="minorHAnsi"/>
              </w:rPr>
            </w:pPr>
            <w:r w:rsidRPr="009D16BE">
              <w:rPr>
                <w:rFonts w:cstheme="minorHAnsi"/>
              </w:rPr>
              <w:t>1,0</w:t>
            </w:r>
          </w:p>
        </w:tc>
      </w:tr>
      <w:tr w:rsidRPr="009D16BE" w:rsidR="00034175" w:rsidTr="000676E8" w14:paraId="462FB236" w14:textId="77777777">
        <w:trPr>
          <w:trHeight w:val="300"/>
        </w:trPr>
        <w:tc>
          <w:tcPr>
            <w:tcW w:w="2561" w:type="dxa"/>
            <w:noWrap/>
          </w:tcPr>
          <w:p w:rsidRPr="009D16BE" w:rsidR="00034175" w:rsidP="000676E8" w:rsidRDefault="00034175" w14:paraId="339347F2" w14:textId="77777777">
            <w:pPr>
              <w:rPr>
                <w:rFonts w:cstheme="minorHAnsi"/>
              </w:rPr>
            </w:pPr>
            <w:r w:rsidRPr="009D16BE">
              <w:rPr>
                <w:rFonts w:cstheme="minorHAnsi"/>
              </w:rPr>
              <w:t>COUNT_VALUE</w:t>
            </w:r>
          </w:p>
        </w:tc>
        <w:tc>
          <w:tcPr>
            <w:tcW w:w="2562" w:type="dxa"/>
            <w:noWrap/>
          </w:tcPr>
          <w:p w:rsidRPr="009D16BE" w:rsidR="00034175" w:rsidP="000676E8" w:rsidRDefault="00034175" w14:paraId="343BD247" w14:textId="77777777">
            <w:pPr>
              <w:rPr>
                <w:rFonts w:cstheme="minorHAnsi"/>
              </w:rPr>
            </w:pPr>
            <w:r w:rsidRPr="009D16BE">
              <w:rPr>
                <w:rFonts w:cstheme="minorHAnsi"/>
              </w:rPr>
              <w:t>REPRESENTS NO OF RECORDS CORRESPONDING TO EITHER FAILED OR PASSED RESULT</w:t>
            </w:r>
          </w:p>
        </w:tc>
        <w:tc>
          <w:tcPr>
            <w:tcW w:w="2562" w:type="dxa"/>
            <w:noWrap/>
          </w:tcPr>
          <w:p w:rsidRPr="009D16BE" w:rsidR="00034175" w:rsidP="000676E8" w:rsidRDefault="00034175" w14:paraId="75FEAC94" w14:textId="77777777">
            <w:pPr>
              <w:rPr>
                <w:rFonts w:cstheme="minorHAnsi"/>
              </w:rPr>
            </w:pPr>
            <w:r w:rsidRPr="009D16BE">
              <w:rPr>
                <w:rFonts w:cstheme="minorHAnsi"/>
              </w:rPr>
              <w:t>3000, 100</w:t>
            </w:r>
          </w:p>
        </w:tc>
      </w:tr>
      <w:tr w:rsidRPr="009D16BE" w:rsidR="00034175" w:rsidTr="000676E8" w14:paraId="7209B4F5" w14:textId="77777777">
        <w:trPr>
          <w:trHeight w:val="300"/>
        </w:trPr>
        <w:tc>
          <w:tcPr>
            <w:tcW w:w="2561" w:type="dxa"/>
            <w:noWrap/>
          </w:tcPr>
          <w:p w:rsidRPr="009D16BE" w:rsidR="00034175" w:rsidP="000676E8" w:rsidRDefault="00034175" w14:paraId="2ED4929E" w14:textId="77777777">
            <w:pPr>
              <w:rPr>
                <w:rFonts w:cstheme="minorHAnsi"/>
              </w:rPr>
            </w:pPr>
            <w:r w:rsidRPr="009D16BE">
              <w:rPr>
                <w:rFonts w:cstheme="minorHAnsi"/>
              </w:rPr>
              <w:t>PERCENT_OF_TOTAL</w:t>
            </w:r>
          </w:p>
        </w:tc>
        <w:tc>
          <w:tcPr>
            <w:tcW w:w="2562" w:type="dxa"/>
            <w:noWrap/>
          </w:tcPr>
          <w:p w:rsidRPr="009D16BE" w:rsidR="00034175" w:rsidP="000676E8" w:rsidRDefault="00034175" w14:paraId="2C097870" w14:textId="77777777">
            <w:pPr>
              <w:rPr>
                <w:rFonts w:cstheme="minorHAnsi"/>
              </w:rPr>
            </w:pPr>
            <w:r w:rsidRPr="009D16BE">
              <w:rPr>
                <w:rFonts w:cstheme="minorHAnsi"/>
              </w:rPr>
              <w:t xml:space="preserve">REPRESENTS A PERCENTAGE VALUE RANGING FROM 0-100 INDICATING HOW MUCH RECORDS SUCCESSFULLY </w:t>
            </w:r>
            <w:r w:rsidRPr="009D16BE">
              <w:rPr>
                <w:rFonts w:cstheme="minorHAnsi"/>
              </w:rPr>
              <w:lastRenderedPageBreak/>
              <w:t>PASSED OR FAILED VALIDATION</w:t>
            </w:r>
          </w:p>
        </w:tc>
        <w:tc>
          <w:tcPr>
            <w:tcW w:w="2562" w:type="dxa"/>
            <w:noWrap/>
          </w:tcPr>
          <w:p w:rsidRPr="009D16BE" w:rsidR="00034175" w:rsidP="000676E8" w:rsidRDefault="00034175" w14:paraId="025E2DA5" w14:textId="77777777">
            <w:pPr>
              <w:rPr>
                <w:rFonts w:cstheme="minorHAnsi"/>
              </w:rPr>
            </w:pPr>
            <w:r w:rsidRPr="009D16BE">
              <w:rPr>
                <w:rFonts w:cstheme="minorHAnsi"/>
              </w:rPr>
              <w:lastRenderedPageBreak/>
              <w:t>100%</w:t>
            </w:r>
          </w:p>
        </w:tc>
      </w:tr>
      <w:tr w:rsidRPr="009D16BE" w:rsidR="00034175" w:rsidTr="000676E8" w14:paraId="6A143061" w14:textId="77777777">
        <w:trPr>
          <w:trHeight w:val="300"/>
        </w:trPr>
        <w:tc>
          <w:tcPr>
            <w:tcW w:w="2561" w:type="dxa"/>
            <w:noWrap/>
          </w:tcPr>
          <w:p w:rsidRPr="009D16BE" w:rsidR="00034175" w:rsidP="000676E8" w:rsidRDefault="00034175" w14:paraId="797006AD" w14:textId="77777777">
            <w:pPr>
              <w:rPr>
                <w:rFonts w:cstheme="minorHAnsi"/>
              </w:rPr>
            </w:pPr>
            <w:r w:rsidRPr="009D16BE">
              <w:rPr>
                <w:rFonts w:cstheme="minorHAnsi"/>
              </w:rPr>
              <w:lastRenderedPageBreak/>
              <w:t>CHECK_DATETIME</w:t>
            </w:r>
          </w:p>
        </w:tc>
        <w:tc>
          <w:tcPr>
            <w:tcW w:w="2562" w:type="dxa"/>
            <w:noWrap/>
          </w:tcPr>
          <w:p w:rsidRPr="009D16BE" w:rsidR="00034175" w:rsidP="000676E8" w:rsidRDefault="00034175" w14:paraId="59BD0C5D" w14:textId="77777777">
            <w:pPr>
              <w:rPr>
                <w:rFonts w:cstheme="minorHAnsi"/>
              </w:rPr>
            </w:pPr>
            <w:r w:rsidRPr="009D16BE">
              <w:rPr>
                <w:rFonts w:cstheme="minorHAnsi"/>
              </w:rPr>
              <w:t>REPRESENTS DATE TIME WHEN THE CHECK WAS PERFORMED</w:t>
            </w:r>
          </w:p>
        </w:tc>
        <w:tc>
          <w:tcPr>
            <w:tcW w:w="2562" w:type="dxa"/>
            <w:noWrap/>
          </w:tcPr>
          <w:p w:rsidRPr="009D16BE" w:rsidR="00034175" w:rsidP="000676E8" w:rsidRDefault="00034175" w14:paraId="44902CD1" w14:textId="77777777">
            <w:pPr>
              <w:rPr>
                <w:rFonts w:cstheme="minorHAnsi"/>
              </w:rPr>
            </w:pPr>
            <w:r w:rsidRPr="009D16BE">
              <w:rPr>
                <w:rFonts w:cstheme="minorHAnsi"/>
              </w:rPr>
              <w:t>10-JULY-2019 17:00:00</w:t>
            </w:r>
          </w:p>
        </w:tc>
      </w:tr>
    </w:tbl>
    <w:p w:rsidRPr="009D16BE" w:rsidR="00034175" w:rsidP="00B7029F" w:rsidRDefault="00034175" w14:paraId="2390ED01" w14:textId="33387740">
      <w:pPr>
        <w:pStyle w:val="Heading3"/>
        <w:keepLines/>
        <w:numPr>
          <w:ilvl w:val="2"/>
          <w:numId w:val="34"/>
        </w:numPr>
        <w:spacing w:before="200" w:after="0" w:line="276" w:lineRule="auto"/>
        <w:ind w:left="540"/>
        <w:rPr>
          <w:rFonts w:cstheme="minorHAnsi"/>
        </w:rPr>
      </w:pPr>
      <w:bookmarkStart w:name="_Toc23362995" w:id="855"/>
      <w:r w:rsidRPr="009D16BE">
        <w:rPr>
          <w:rFonts w:cstheme="minorHAnsi"/>
        </w:rPr>
        <w:t>DQ.</w:t>
      </w:r>
      <w:r w:rsidRPr="009D16BE" w:rsidR="00BD0D75">
        <w:rPr>
          <w:rFonts w:cstheme="minorHAnsi"/>
        </w:rPr>
        <w:t>FUNCTION</w:t>
      </w:r>
      <w:bookmarkEnd w:id="855"/>
    </w:p>
    <w:tbl>
      <w:tblPr>
        <w:tblW w:w="7685" w:type="dxa"/>
        <w:tblInd w:w="7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561"/>
        <w:gridCol w:w="2562"/>
        <w:gridCol w:w="2562"/>
      </w:tblGrid>
      <w:tr w:rsidRPr="009D16BE" w:rsidR="00034175" w:rsidTr="000676E8" w14:paraId="3060C3B3" w14:textId="77777777">
        <w:trPr>
          <w:trHeight w:val="300"/>
        </w:trPr>
        <w:tc>
          <w:tcPr>
            <w:tcW w:w="2561" w:type="dxa"/>
            <w:shd w:val="clear" w:color="auto" w:fill="000000" w:themeFill="text1"/>
            <w:noWrap/>
            <w:hideMark/>
          </w:tcPr>
          <w:p w:rsidRPr="009D16BE" w:rsidR="00034175" w:rsidP="000676E8" w:rsidRDefault="00034175" w14:paraId="09E10B32" w14:textId="77777777">
            <w:pPr>
              <w:rPr>
                <w:rFonts w:cstheme="minorHAnsi"/>
                <w:b/>
              </w:rPr>
            </w:pPr>
            <w:r w:rsidRPr="009D16BE">
              <w:rPr>
                <w:rFonts w:cstheme="minorHAnsi"/>
              </w:rPr>
              <w:t>COLUMN NAME</w:t>
            </w:r>
          </w:p>
        </w:tc>
        <w:tc>
          <w:tcPr>
            <w:tcW w:w="2562" w:type="dxa"/>
            <w:shd w:val="clear" w:color="auto" w:fill="000000" w:themeFill="text1"/>
            <w:noWrap/>
            <w:hideMark/>
          </w:tcPr>
          <w:p w:rsidRPr="009D16BE" w:rsidR="00034175" w:rsidP="000676E8" w:rsidRDefault="00034175" w14:paraId="197729C0" w14:textId="77777777">
            <w:pPr>
              <w:rPr>
                <w:rFonts w:cstheme="minorHAnsi"/>
                <w:b/>
              </w:rPr>
            </w:pPr>
            <w:r w:rsidRPr="009D16BE">
              <w:rPr>
                <w:rFonts w:cstheme="minorHAnsi"/>
              </w:rPr>
              <w:t>COLUMN DEFINITION</w:t>
            </w:r>
          </w:p>
        </w:tc>
        <w:tc>
          <w:tcPr>
            <w:tcW w:w="2562" w:type="dxa"/>
            <w:shd w:val="clear" w:color="auto" w:fill="000000" w:themeFill="text1"/>
            <w:noWrap/>
            <w:hideMark/>
          </w:tcPr>
          <w:p w:rsidRPr="009D16BE" w:rsidR="00034175" w:rsidP="000676E8" w:rsidRDefault="00034175" w14:paraId="0B896127" w14:textId="77777777">
            <w:pPr>
              <w:rPr>
                <w:rFonts w:cstheme="minorHAnsi"/>
                <w:b/>
              </w:rPr>
            </w:pPr>
            <w:r w:rsidRPr="009D16BE">
              <w:rPr>
                <w:rFonts w:cstheme="minorHAnsi"/>
              </w:rPr>
              <w:t>SAMPLE VALUES</w:t>
            </w:r>
          </w:p>
        </w:tc>
      </w:tr>
      <w:tr w:rsidRPr="009D16BE" w:rsidR="00034175" w:rsidTr="000676E8" w14:paraId="39BAFA0D" w14:textId="77777777">
        <w:trPr>
          <w:trHeight w:val="300"/>
        </w:trPr>
        <w:tc>
          <w:tcPr>
            <w:tcW w:w="2561" w:type="dxa"/>
            <w:noWrap/>
          </w:tcPr>
          <w:p w:rsidRPr="009D16BE" w:rsidR="00034175" w:rsidP="000676E8" w:rsidRDefault="00BD0D75" w14:paraId="0B407C27" w14:textId="1843B23C">
            <w:pPr>
              <w:rPr>
                <w:rFonts w:cstheme="minorHAnsi"/>
              </w:rPr>
            </w:pPr>
            <w:r w:rsidRPr="009D16BE">
              <w:rPr>
                <w:rFonts w:cstheme="minorHAnsi"/>
              </w:rPr>
              <w:t>FUNCTION</w:t>
            </w:r>
            <w:r w:rsidRPr="009D16BE" w:rsidR="00034175">
              <w:rPr>
                <w:rFonts w:cstheme="minorHAnsi"/>
              </w:rPr>
              <w:t>_ID</w:t>
            </w:r>
          </w:p>
        </w:tc>
        <w:tc>
          <w:tcPr>
            <w:tcW w:w="2562" w:type="dxa"/>
            <w:noWrap/>
            <w:vAlign w:val="bottom"/>
          </w:tcPr>
          <w:p w:rsidRPr="009D16BE" w:rsidR="00034175" w:rsidP="000676E8" w:rsidRDefault="00034175" w14:paraId="43E79AA4" w14:textId="77777777">
            <w:pPr>
              <w:rPr>
                <w:rFonts w:cstheme="minorHAnsi"/>
              </w:rPr>
            </w:pPr>
            <w:r w:rsidRPr="009D16BE">
              <w:rPr>
                <w:rFonts w:cstheme="minorHAnsi"/>
              </w:rPr>
              <w:t>UNIQUELY IDENTIFIES THE CHECK</w:t>
            </w:r>
          </w:p>
        </w:tc>
        <w:tc>
          <w:tcPr>
            <w:tcW w:w="2562" w:type="dxa"/>
            <w:noWrap/>
            <w:vAlign w:val="bottom"/>
          </w:tcPr>
          <w:p w:rsidRPr="009D16BE" w:rsidR="00034175" w:rsidP="000676E8" w:rsidRDefault="00034175" w14:paraId="27246171" w14:textId="77777777">
            <w:pPr>
              <w:rPr>
                <w:rFonts w:cstheme="minorHAnsi"/>
              </w:rPr>
            </w:pPr>
            <w:r w:rsidRPr="009D16BE">
              <w:rPr>
                <w:rFonts w:cstheme="minorHAnsi"/>
              </w:rPr>
              <w:t>101,102,103</w:t>
            </w:r>
          </w:p>
        </w:tc>
      </w:tr>
      <w:tr w:rsidRPr="009D16BE" w:rsidR="00034175" w:rsidTr="000676E8" w14:paraId="789DED89" w14:textId="77777777">
        <w:trPr>
          <w:trHeight w:val="300"/>
        </w:trPr>
        <w:tc>
          <w:tcPr>
            <w:tcW w:w="2561" w:type="dxa"/>
            <w:noWrap/>
          </w:tcPr>
          <w:p w:rsidRPr="009D16BE" w:rsidR="00034175" w:rsidRDefault="00034175" w14:paraId="5517A1EF" w14:textId="7819756B">
            <w:pPr>
              <w:rPr>
                <w:rFonts w:cstheme="minorHAnsi"/>
              </w:rPr>
            </w:pPr>
            <w:r w:rsidRPr="009D16BE">
              <w:rPr>
                <w:rFonts w:cstheme="minorHAnsi"/>
              </w:rPr>
              <w:t>DESCR</w:t>
            </w:r>
          </w:p>
        </w:tc>
        <w:tc>
          <w:tcPr>
            <w:tcW w:w="2562" w:type="dxa"/>
            <w:noWrap/>
            <w:vAlign w:val="bottom"/>
          </w:tcPr>
          <w:p w:rsidRPr="009D16BE" w:rsidR="00034175" w:rsidP="000676E8" w:rsidRDefault="00034175" w14:paraId="06AC262B" w14:textId="77777777">
            <w:pPr>
              <w:rPr>
                <w:rFonts w:cstheme="minorHAnsi"/>
              </w:rPr>
            </w:pPr>
            <w:r w:rsidRPr="009D16BE">
              <w:rPr>
                <w:rFonts w:cstheme="minorHAnsi"/>
              </w:rPr>
              <w:t>DESCRIBES THE SUBJECT AREA</w:t>
            </w:r>
          </w:p>
        </w:tc>
        <w:tc>
          <w:tcPr>
            <w:tcW w:w="2562" w:type="dxa"/>
            <w:noWrap/>
            <w:vAlign w:val="bottom"/>
          </w:tcPr>
          <w:p w:rsidRPr="009D16BE" w:rsidR="00034175" w:rsidP="000676E8" w:rsidRDefault="00034175" w14:paraId="1540F905" w14:textId="77777777">
            <w:pPr>
              <w:rPr>
                <w:rFonts w:cstheme="minorHAnsi"/>
              </w:rPr>
            </w:pPr>
            <w:r w:rsidRPr="009D16BE">
              <w:rPr>
                <w:rFonts w:cstheme="minorHAnsi"/>
              </w:rPr>
              <w:t>HR, FINANCE</w:t>
            </w:r>
          </w:p>
        </w:tc>
      </w:tr>
    </w:tbl>
    <w:p w:rsidRPr="009D16BE" w:rsidR="00093FD0" w:rsidP="00705C64" w:rsidRDefault="00034175" w14:paraId="1B75BD14" w14:textId="5DA44DE7">
      <w:pPr>
        <w:pStyle w:val="BodyTextAll"/>
        <w:rPr>
          <w:rFonts w:asciiTheme="minorHAnsi" w:hAnsiTheme="minorHAnsi" w:cstheme="minorHAnsi"/>
        </w:rPr>
      </w:pPr>
      <w:r w:rsidRPr="009D16BE">
        <w:rPr>
          <w:rFonts w:asciiTheme="minorHAnsi" w:hAnsiTheme="minorHAnsi" w:cstheme="minorHAnsi"/>
          <w:szCs w:val="22"/>
        </w:rPr>
        <w:t xml:space="preserve"> </w:t>
      </w:r>
      <w:bookmarkEnd w:id="142"/>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p>
    <w:sectPr w:rsidRPr="009D16BE" w:rsidR="00093FD0" w:rsidSect="002F176E">
      <w:sectPrChange w:author="Roohi Rahiman" w:date="2019-11-14T15:38:29.3868169" w:id="362767631">
        <w:sectPr w:rsidRPr="009D16BE" w:rsidR="00093FD0" w:rsidSect="002F176E">
          <w:pgSz w:w="11906" w:h="16838" w:code="9"/>
          <w:pgMar w:top="1440" w:right="1440" w:bottom="1440" w:left="1440" w:header="851" w:footer="720" w:gutter="0"/>
          <w:cols w:space="720"/>
          <w:docGrid w:linePitch="360"/>
        </w:sectPr>
      </w:sectPrChange>
      <w:headerReference w:type="even" r:id="rId40"/>
      <w:headerReference w:type="default" r:id="rId41"/>
      <w:footerReference w:type="default" r:id="rId42"/>
      <w:headerReference w:type="first" r:id="rId43"/>
      <w:pgSz w:w="11906" w:h="16838" w:orient="portrait" w:code="9"/>
      <w:pgMar w:top="1440" w:right="1440" w:bottom="1440" w:left="1440" w:header="851"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N" w:author="Nitin Patel" w:date="2019-10-09T13:14:00Z" w:id="33">
    <w:p w:rsidR="005B1764" w:rsidRDefault="005B1764" w14:paraId="4DD7A30D" w14:textId="704D67C0">
      <w:pPr>
        <w:pStyle w:val="CommentText"/>
      </w:pPr>
      <w:r>
        <w:rPr>
          <w:rStyle w:val="CommentReference"/>
        </w:rPr>
        <w:annotationRef/>
      </w:r>
      <w:r>
        <w:t xml:space="preserve">I am not sure if I remember correctly. I guess Simon Biddle had suggested that all documents should have the same Introduction section. </w:t>
      </w:r>
    </w:p>
    <w:p w:rsidR="005B1764" w:rsidRDefault="005B1764" w14:paraId="70D563FB" w14:textId="7DECFE52">
      <w:pPr>
        <w:pStyle w:val="CommentText"/>
      </w:pPr>
      <w:r>
        <w:t>@Vijay can you confirm?</w:t>
      </w:r>
    </w:p>
  </w:comment>
  <w:comment w:initials="VSV" w:author="Venkatesan Sivaraman Vijay" w:date="2019-10-09T10:53:00Z" w:id="143">
    <w:p w:rsidR="005B1764" w:rsidP="00B30DB0" w:rsidRDefault="005B1764" w14:paraId="6F4F792E" w14:textId="77777777">
      <w:pPr>
        <w:pStyle w:val="CommentText"/>
      </w:pPr>
      <w:r>
        <w:rPr>
          <w:rStyle w:val="CommentReference"/>
        </w:rPr>
        <w:annotationRef/>
      </w:r>
      <w:r>
        <w:t>Assumptions, Risks and dependencies only</w:t>
      </w:r>
    </w:p>
  </w:comment>
  <w:comment w:initials="DT" w:author="Deepakkumar Tiwari" w:date="2019-10-15T23:15:00Z" w:id="144">
    <w:p w:rsidR="005B1764" w:rsidP="00B30DB0" w:rsidRDefault="005B1764" w14:paraId="56E8D232" w14:textId="77777777">
      <w:pPr>
        <w:pStyle w:val="CommentText"/>
      </w:pPr>
      <w:r>
        <w:rPr>
          <w:rStyle w:val="CommentReference"/>
        </w:rPr>
        <w:annotationRef/>
      </w:r>
      <w:r>
        <w:t>Done.</w:t>
      </w:r>
    </w:p>
  </w:comment>
  <w:comment w:initials="PN" w:author="Nitin Patel" w:date="2019-10-09T13:12:00Z" w:id="145">
    <w:p w:rsidR="005B1764" w:rsidRDefault="005B1764" w14:paraId="016F73CD" w14:textId="220A383D">
      <w:pPr>
        <w:pStyle w:val="CommentText"/>
      </w:pPr>
      <w:r>
        <w:rPr>
          <w:rStyle w:val="CommentReference"/>
        </w:rPr>
        <w:annotationRef/>
      </w:r>
      <w:r>
        <w:t>We should omit the terms not used in this document</w:t>
      </w:r>
    </w:p>
  </w:comment>
  <w:comment w:initials="DT" w:author="Deepakkumar Tiwari" w:date="2019-10-15T23:15:00Z" w:id="146">
    <w:p w:rsidR="005B1764" w:rsidRDefault="005B1764" w14:paraId="4F35C052" w14:textId="554F58D7">
      <w:pPr>
        <w:pStyle w:val="CommentText"/>
      </w:pPr>
      <w:r>
        <w:rPr>
          <w:rStyle w:val="CommentReference"/>
        </w:rPr>
        <w:annotationRef/>
      </w:r>
      <w:r>
        <w:t>Done.</w:t>
      </w:r>
    </w:p>
  </w:comment>
  <w:comment w:initials="VSV" w:author="Venkatesan Sivaraman Vijay" w:date="2019-10-09T10:23:00Z" w:id="147">
    <w:p w:rsidR="005B1764" w:rsidRDefault="005B1764" w14:paraId="2A7C0EF3" w14:textId="4E8FF3B7">
      <w:pPr>
        <w:pStyle w:val="CommentText"/>
      </w:pPr>
      <w:r>
        <w:rPr>
          <w:rStyle w:val="CommentReference"/>
        </w:rPr>
        <w:annotationRef/>
      </w:r>
      <w:r>
        <w:t>Make it validation specific</w:t>
      </w:r>
    </w:p>
  </w:comment>
  <w:comment w:initials="DT" w:author="Deepakkumar Tiwari" w:date="2019-10-15T23:16:00Z" w:id="148">
    <w:p w:rsidR="005B1764" w:rsidRDefault="005B1764" w14:paraId="6F4DFF73" w14:textId="76A3B202">
      <w:pPr>
        <w:pStyle w:val="CommentText"/>
      </w:pPr>
      <w:r>
        <w:rPr>
          <w:rStyle w:val="CommentReference"/>
        </w:rPr>
        <w:annotationRef/>
      </w:r>
      <w:r>
        <w:t>Done.</w:t>
      </w:r>
    </w:p>
  </w:comment>
  <w:comment w:initials="VSV" w:author="Venkatesan Sivaraman Vijay" w:date="2019-10-09T10:24:00Z" w:id="189">
    <w:p w:rsidR="005B1764" w:rsidRDefault="005B1764" w14:paraId="15D2D8C0" w14:textId="0C41B2B2">
      <w:pPr>
        <w:pStyle w:val="CommentText"/>
      </w:pPr>
      <w:r>
        <w:rPr>
          <w:rStyle w:val="CommentReference"/>
        </w:rPr>
        <w:annotationRef/>
      </w:r>
      <w:r>
        <w:t>Need to revisit the audience</w:t>
      </w:r>
    </w:p>
  </w:comment>
  <w:comment w:initials="GG" w:author="Gaurav Garg" w:date="2019-11-12T10:40:00Z" w:id="190">
    <w:p w:rsidR="005B1764" w:rsidRDefault="005B1764" w14:paraId="5544F5BB" w14:textId="03B6FF6D">
      <w:pPr>
        <w:pStyle w:val="CommentText"/>
      </w:pPr>
      <w:r>
        <w:rPr>
          <w:rStyle w:val="CommentReference"/>
        </w:rPr>
        <w:annotationRef/>
      </w:r>
      <w:r>
        <w:t>On Vijay…</w:t>
      </w:r>
    </w:p>
  </w:comment>
  <w:comment w:initials="GG" w:author="Gaurav Garg" w:date="2019-11-12T10:40:00Z" w:id="233">
    <w:p w:rsidR="005B1764" w:rsidRDefault="005B1764" w14:paraId="072F160F" w14:textId="4BE03DAB">
      <w:pPr>
        <w:pStyle w:val="CommentText"/>
      </w:pPr>
      <w:r>
        <w:rPr>
          <w:rStyle w:val="CommentReference"/>
        </w:rPr>
        <w:annotationRef/>
      </w:r>
      <w:r>
        <w:t>Do formatting</w:t>
      </w:r>
    </w:p>
  </w:comment>
  <w:comment w:initials="GG" w:author="Gaurav Garg" w:date="2019-10-07T09:15:00Z" w:id="276">
    <w:p w:rsidR="005B1764" w:rsidP="008B6056" w:rsidRDefault="005B1764" w14:paraId="77F50F4E" w14:textId="77777777">
      <w:pPr>
        <w:pStyle w:val="CommentText"/>
      </w:pPr>
      <w:r>
        <w:rPr>
          <w:rStyle w:val="CommentReference"/>
        </w:rPr>
        <w:annotationRef/>
      </w:r>
      <w:r>
        <w:t xml:space="preserve">Remove this section completely apart from assumptions and considerations </w:t>
      </w:r>
    </w:p>
  </w:comment>
  <w:comment w:initials="GG" w:author="Gaurav Garg" w:date="2019-11-12T10:49:00Z" w:id="315">
    <w:p w:rsidR="005B1764" w:rsidRDefault="005B1764" w14:paraId="0612B4CB" w14:textId="77777777">
      <w:pPr>
        <w:pStyle w:val="CommentText"/>
      </w:pPr>
      <w:r>
        <w:rPr>
          <w:rStyle w:val="CommentReference"/>
        </w:rPr>
        <w:annotationRef/>
      </w:r>
      <w:r>
        <w:t>Update Image , Entire process in Data conversion . Allocation comes next</w:t>
      </w:r>
    </w:p>
    <w:p w:rsidR="005B1764" w:rsidRDefault="005B1764" w14:paraId="067F6CD7" w14:textId="77777777">
      <w:pPr>
        <w:pStyle w:val="CommentText"/>
      </w:pPr>
    </w:p>
    <w:p w:rsidR="005B1764" w:rsidRDefault="005B1764" w14:paraId="2EA717EA" w14:textId="13EADFB4">
      <w:pPr>
        <w:pStyle w:val="CommentText"/>
      </w:pPr>
      <w:r>
        <w:t>On Vijay</w:t>
      </w:r>
    </w:p>
  </w:comment>
  <w:comment w:initials="GG" w:author="Gaurav Garg" w:date="2019-10-30T20:55:00Z" w:id="316">
    <w:p w:rsidR="005B1764" w:rsidRDefault="005B1764" w14:paraId="075E7C2C" w14:textId="77777777">
      <w:pPr>
        <w:pStyle w:val="CommentText"/>
      </w:pPr>
      <w:r>
        <w:rPr>
          <w:rStyle w:val="CommentReference"/>
        </w:rPr>
        <w:annotationRef/>
      </w:r>
      <w:r>
        <w:t xml:space="preserve">Why in H3 do we have data type and duplicates. I can be simple minus query to validate data </w:t>
      </w:r>
    </w:p>
    <w:p w:rsidR="005B1764" w:rsidRDefault="005B1764" w14:paraId="5E514C47" w14:textId="77777777">
      <w:pPr>
        <w:pStyle w:val="CommentText"/>
      </w:pPr>
    </w:p>
    <w:p w:rsidR="005B1764" w:rsidRDefault="005B1764" w14:paraId="37F818D5" w14:textId="77777777">
      <w:pPr>
        <w:pStyle w:val="CommentText"/>
      </w:pPr>
    </w:p>
    <w:p w:rsidR="005B1764" w:rsidRDefault="005B1764" w14:paraId="1639EE9E" w14:textId="37614398">
      <w:pPr>
        <w:pStyle w:val="CommentText"/>
      </w:pPr>
      <w:r>
        <w:t>Also I am thinking instead of making generate audit report and  Generate report as first and last step , make them vertical bars across all steps . Thoughts ?</w:t>
      </w:r>
    </w:p>
  </w:comment>
  <w:comment w:initials="GG" w:author="Gaurav Garg" w:date="2019-11-12T10:50:00Z" w:id="317">
    <w:p w:rsidR="005B1764" w:rsidRDefault="005B1764" w14:paraId="3E166992" w14:textId="77777777">
      <w:pPr>
        <w:pStyle w:val="CommentText"/>
      </w:pPr>
      <w:r>
        <w:rPr>
          <w:rStyle w:val="CommentReference"/>
        </w:rPr>
        <w:annotationRef/>
      </w:r>
      <w:r>
        <w:t>Point 1 For H3, Simon to provide updated text</w:t>
      </w:r>
    </w:p>
    <w:p w:rsidR="005B1764" w:rsidRDefault="005B1764" w14:paraId="4096CBA2" w14:textId="77777777">
      <w:pPr>
        <w:pStyle w:val="CommentText"/>
      </w:pPr>
    </w:p>
    <w:p w:rsidR="005B1764" w:rsidRDefault="005B1764" w14:paraId="7BA24435" w14:textId="77777777">
      <w:pPr>
        <w:pStyle w:val="CommentText"/>
      </w:pPr>
    </w:p>
    <w:p w:rsidR="005B1764" w:rsidRDefault="005B1764" w14:paraId="5250035D" w14:textId="03479C5A">
      <w:pPr>
        <w:pStyle w:val="CommentText"/>
      </w:pPr>
      <w:r>
        <w:t>Point 2 : Vijay to talk to Source systems for this audit log . This is NOT part of Data conversion team process</w:t>
      </w:r>
    </w:p>
  </w:comment>
  <w:comment w:initials="GG" w:author="Gaurav Garg" w:date="2019-11-12T10:55:00Z" w:id="318">
    <w:p w:rsidR="005B1764" w:rsidRDefault="005B1764" w14:paraId="5E1EC63F" w14:textId="3D834582">
      <w:pPr>
        <w:pStyle w:val="CommentText"/>
      </w:pPr>
      <w:r>
        <w:rPr>
          <w:rStyle w:val="CommentReference"/>
        </w:rPr>
        <w:annotationRef/>
      </w:r>
      <w:r>
        <w:t>On Simon/Tri</w:t>
      </w:r>
    </w:p>
  </w:comment>
  <w:comment w:initials="GG" w:author="Gaurav Garg" w:date="2019-11-12T11:00:00Z" w:id="324">
    <w:p w:rsidR="005B1764" w:rsidRDefault="005B1764" w14:paraId="0ED1CAFE" w14:textId="0CA4F9AE">
      <w:pPr>
        <w:pStyle w:val="CommentText"/>
      </w:pPr>
      <w:r>
        <w:rPr>
          <w:rStyle w:val="CommentReference"/>
        </w:rPr>
        <w:annotationRef/>
      </w:r>
      <w:r>
        <w:t xml:space="preserve">On Roohi . Add the exception handling back </w:t>
      </w:r>
      <w:r>
        <w:rPr>
          <w:rStyle w:val="CommentReference"/>
        </w:rPr>
        <w:annotationRef/>
      </w:r>
    </w:p>
  </w:comment>
  <w:comment w:initials="PN" w:author="Nitin Patel" w:date="2019-10-09T15:05:00Z" w:id="326">
    <w:p w:rsidR="005B1764" w:rsidP="009C6954" w:rsidRDefault="005B1764" w14:paraId="62DE38C5" w14:textId="77777777">
      <w:pPr>
        <w:pStyle w:val="CommentText"/>
      </w:pPr>
      <w:r>
        <w:rPr>
          <w:rStyle w:val="CommentReference"/>
        </w:rPr>
        <w:annotationRef/>
      </w:r>
      <w:r>
        <w:t>In my view better to keep snapshot instead of Visio file. Reasons below:</w:t>
      </w:r>
    </w:p>
    <w:p w:rsidR="005B1764" w:rsidP="009C6954" w:rsidRDefault="005B1764" w14:paraId="0234D89A" w14:textId="77777777">
      <w:pPr>
        <w:pStyle w:val="CommentText"/>
        <w:numPr>
          <w:ilvl w:val="0"/>
          <w:numId w:val="19"/>
        </w:numPr>
      </w:pPr>
      <w:r>
        <w:t xml:space="preserve"> Some people might not have Visio installed (we checked in Aimee’s system, she does not have Visio, and the Visio file doesn’t open as a web based file).</w:t>
      </w:r>
    </w:p>
    <w:p w:rsidR="005B1764" w:rsidP="009C6954" w:rsidRDefault="005B1764" w14:paraId="40664929" w14:textId="77777777">
      <w:pPr>
        <w:pStyle w:val="CommentText"/>
        <w:numPr>
          <w:ilvl w:val="0"/>
          <w:numId w:val="19"/>
        </w:numPr>
      </w:pPr>
      <w:r>
        <w:t xml:space="preserve"> If someone access the Validation document through </w:t>
      </w:r>
      <w:proofErr w:type="spellStart"/>
      <w:r>
        <w:t>jumphost</w:t>
      </w:r>
      <w:proofErr w:type="spellEnd"/>
      <w:r>
        <w:t xml:space="preserve">, they would not be able to open the Visio (checked on Pat’s system while he tried to open the Visio file in </w:t>
      </w:r>
      <w:proofErr w:type="spellStart"/>
      <w:r>
        <w:t>jumphost</w:t>
      </w:r>
      <w:proofErr w:type="spellEnd"/>
      <w:r>
        <w:t>)</w:t>
      </w:r>
    </w:p>
  </w:comment>
  <w:comment w:initials="GG" w:author="Gaurav Garg" w:date="2019-10-16T13:06:00Z" w:id="328">
    <w:p w:rsidR="005B1764" w:rsidP="00E52AF6" w:rsidRDefault="005B1764" w14:paraId="4538A48B" w14:textId="77777777">
      <w:pPr>
        <w:pStyle w:val="CommentText"/>
      </w:pPr>
      <w:r>
        <w:rPr>
          <w:rStyle w:val="CommentReference"/>
        </w:rPr>
        <w:annotationRef/>
      </w:r>
      <w:r>
        <w:t>Also make this into a conceptual diagram</w:t>
      </w:r>
    </w:p>
    <w:p w:rsidR="005B1764" w:rsidP="00E52AF6" w:rsidRDefault="005B1764" w14:paraId="290D3EE4" w14:textId="77777777">
      <w:pPr>
        <w:pStyle w:val="CommentText"/>
      </w:pPr>
    </w:p>
    <w:p w:rsidR="005B1764" w:rsidP="00E52AF6" w:rsidRDefault="005B1764" w14:paraId="7C3274DC" w14:textId="77777777">
      <w:pPr>
        <w:pStyle w:val="CommentText"/>
      </w:pPr>
      <w:r>
        <w:t>I.e. on the links mention what load what or if it a manual process</w:t>
      </w:r>
    </w:p>
    <w:p w:rsidR="005B1764" w:rsidP="00E52AF6" w:rsidRDefault="005B1764" w14:paraId="36BA196D" w14:textId="77777777">
      <w:pPr>
        <w:pStyle w:val="CommentText"/>
      </w:pPr>
    </w:p>
    <w:p w:rsidR="005B1764" w:rsidP="00E52AF6" w:rsidRDefault="005B1764" w14:paraId="1C6E4E08" w14:textId="77777777">
      <w:pPr>
        <w:pStyle w:val="CommentText"/>
      </w:pPr>
      <w:r>
        <w:t>Give out logical names</w:t>
      </w:r>
    </w:p>
    <w:p w:rsidR="005B1764" w:rsidP="00E52AF6" w:rsidRDefault="005B1764" w14:paraId="4EB43DCE" w14:textId="77777777">
      <w:pPr>
        <w:pStyle w:val="CommentText"/>
      </w:pPr>
    </w:p>
    <w:p w:rsidR="005B1764" w:rsidP="00E52AF6" w:rsidRDefault="005B1764" w14:paraId="22E20F2B" w14:textId="73B3EAD0">
      <w:pPr>
        <w:pStyle w:val="CommentText"/>
      </w:pPr>
      <w:r>
        <w:t>Give out one to relationships</w:t>
      </w:r>
    </w:p>
  </w:comment>
  <w:comment w:initials="GG" w:author="Gaurav Garg" w:date="2019-10-16T13:07:00Z" w:id="327">
    <w:p w:rsidR="005B1764" w:rsidRDefault="005B1764" w14:paraId="2DBF9571" w14:textId="0E09EA08">
      <w:pPr>
        <w:pStyle w:val="CommentText"/>
      </w:pPr>
      <w:r>
        <w:rPr>
          <w:rStyle w:val="CommentReference"/>
        </w:rPr>
        <w:annotationRef/>
      </w:r>
      <w:r>
        <w:t xml:space="preserve">Below this diagram add description about all three sections </w:t>
      </w:r>
    </w:p>
  </w:comment>
  <w:comment w:initials="GG" w:author="Gaurav Garg" w:date="2019-10-16T22:53:00Z" w:id="329">
    <w:p w:rsidR="005B1764" w:rsidRDefault="005B1764" w14:paraId="09391878" w14:textId="45293D66">
      <w:pPr>
        <w:pStyle w:val="CommentText"/>
      </w:pPr>
      <w:r>
        <w:rPr>
          <w:rStyle w:val="CommentReference"/>
        </w:rPr>
        <w:annotationRef/>
      </w:r>
      <w:r>
        <w:t>Overall flow is still missing in each section</w:t>
      </w:r>
    </w:p>
  </w:comment>
  <w:comment w:initials="GG" w:author="Gaurav Garg" w:date="2019-11-12T11:45:00Z" w:id="330">
    <w:p w:rsidR="005B1764" w:rsidRDefault="005B1764" w14:paraId="65F6A719" w14:textId="24B1B79C">
      <w:pPr>
        <w:pStyle w:val="CommentText"/>
      </w:pPr>
      <w:r>
        <w:rPr>
          <w:rStyle w:val="CommentReference"/>
        </w:rPr>
        <w:annotationRef/>
      </w:r>
      <w:r>
        <w:t>Change QAQC to QCF in headers</w:t>
      </w:r>
    </w:p>
    <w:p w:rsidR="005B1764" w:rsidRDefault="005B1764" w14:paraId="2ABDE3C0" w14:textId="77777777">
      <w:pPr>
        <w:pStyle w:val="CommentText"/>
      </w:pPr>
    </w:p>
    <w:p w:rsidR="005B1764" w:rsidRDefault="005B1764" w14:paraId="0A4BF10E" w14:textId="61EB7265">
      <w:pPr>
        <w:pStyle w:val="CommentText"/>
      </w:pPr>
      <w:r>
        <w:t>On Deepak</w:t>
      </w:r>
    </w:p>
  </w:comment>
  <w:comment w:initials="DT" w:author="Deepakkumar Tiwari" w:date="2019-11-14T02:36:00Z" w:id="331">
    <w:p w:rsidR="00622879" w:rsidRDefault="00622879" w14:paraId="0AACAEB0" w14:textId="0AC15912">
      <w:pPr>
        <w:pStyle w:val="CommentText"/>
      </w:pPr>
      <w:r>
        <w:rPr>
          <w:rStyle w:val="CommentReference"/>
        </w:rPr>
        <w:annotationRef/>
      </w:r>
      <w:r>
        <w:t>Done</w:t>
      </w:r>
    </w:p>
  </w:comment>
  <w:comment w:initials="GG" w:author="Garg, Gaurav" w:date="2019-07-25T19:21:00Z" w:id="334">
    <w:p w:rsidR="005B1764" w:rsidP="00290868" w:rsidRDefault="005B1764" w14:paraId="148E7979" w14:textId="77777777">
      <w:pPr>
        <w:pStyle w:val="CommentText"/>
      </w:pPr>
      <w:r>
        <w:rPr>
          <w:rStyle w:val="CommentReference"/>
        </w:rPr>
        <w:annotationRef/>
      </w:r>
      <w:r>
        <w:t xml:space="preserve">Where ever error handling is written , use the word exception and exception handling </w:t>
      </w:r>
    </w:p>
  </w:comment>
  <w:comment w:initials="GG" w:author="Garg, Gaurav" w:date="2019-08-05T15:20:00Z" w:id="335">
    <w:p w:rsidR="005B1764" w:rsidP="00290868" w:rsidRDefault="005B1764" w14:paraId="38D6CF74" w14:textId="77777777">
      <w:pPr>
        <w:pStyle w:val="CommentText"/>
      </w:pPr>
      <w:r>
        <w:rPr>
          <w:rStyle w:val="CommentReference"/>
        </w:rPr>
        <w:annotationRef/>
      </w:r>
      <w:r>
        <w:t>Done</w:t>
      </w:r>
    </w:p>
  </w:comment>
  <w:comment w:initials="GG" w:author="Gaurav Garg" w:date="2019-11-12T11:00:00Z" w:id="336">
    <w:p w:rsidR="005B1764" w:rsidRDefault="005B1764" w14:paraId="329EF3EE" w14:textId="3F4E0A65">
      <w:pPr>
        <w:pStyle w:val="CommentText"/>
      </w:pPr>
      <w:r>
        <w:rPr>
          <w:rStyle w:val="CommentReference"/>
        </w:rPr>
        <w:annotationRef/>
      </w:r>
      <w:r>
        <w:t>Reword</w:t>
      </w:r>
    </w:p>
  </w:comment>
  <w:comment w:initials="GG" w:author="Gaurav Garg" w:date="2019-10-16T22:39:00Z" w:id="354">
    <w:p w:rsidR="005B1764" w:rsidRDefault="005B1764" w14:paraId="5DE53030" w14:textId="77777777">
      <w:pPr>
        <w:pStyle w:val="CommentText"/>
      </w:pPr>
      <w:r>
        <w:rPr>
          <w:rStyle w:val="CommentReference"/>
        </w:rPr>
        <w:annotationRef/>
      </w:r>
      <w:r>
        <w:t>All black does not look good ..</w:t>
      </w:r>
    </w:p>
    <w:p w:rsidR="005B1764" w:rsidRDefault="005B1764" w14:paraId="2CF32FF6" w14:textId="77777777">
      <w:pPr>
        <w:pStyle w:val="CommentText"/>
      </w:pPr>
    </w:p>
    <w:p w:rsidR="005B1764" w:rsidRDefault="005B1764" w14:paraId="2B755DBF" w14:textId="24F35FDA">
      <w:pPr>
        <w:pStyle w:val="CommentText"/>
      </w:pPr>
      <w:r>
        <w:t>What is RCA? Add it to terms</w:t>
      </w:r>
    </w:p>
  </w:comment>
  <w:comment w:initials="DT" w:author="Deepakkumar Tiwari" w:date="2019-10-17T07:59:00Z" w:id="355">
    <w:p w:rsidR="005B1764" w:rsidRDefault="005B1764" w14:paraId="674A017F" w14:textId="51B51C65">
      <w:pPr>
        <w:pStyle w:val="CommentText"/>
      </w:pPr>
      <w:r>
        <w:rPr>
          <w:rStyle w:val="CommentReference"/>
        </w:rPr>
        <w:annotationRef/>
      </w:r>
      <w:r>
        <w:t>Done</w:t>
      </w:r>
    </w:p>
    <w:p w:rsidR="005B1764" w:rsidRDefault="005B1764" w14:paraId="2C0F2DDA" w14:textId="77777777">
      <w:pPr>
        <w:pStyle w:val="CommentText"/>
      </w:pPr>
    </w:p>
  </w:comment>
  <w:comment w:initials="GG" w:author="Garg, Gaurav" w:date="2019-08-05T15:28:00Z" w:id="357">
    <w:p w:rsidR="005B1764" w:rsidP="00587736" w:rsidRDefault="005B1764" w14:paraId="70F77D71" w14:textId="77777777">
      <w:pPr>
        <w:pStyle w:val="CommentText"/>
      </w:pPr>
      <w:r>
        <w:rPr>
          <w:rStyle w:val="CommentReference"/>
        </w:rPr>
        <w:annotationRef/>
      </w:r>
      <w:r>
        <w:t>Relationship for DATA VALIDATION SOLUTION and Exception framework in missing</w:t>
      </w:r>
    </w:p>
  </w:comment>
  <w:comment w:initials="SD" w:author="ShioPrakashTiwari, Deepakkumar" w:date="2019-08-06T23:39:00Z" w:id="356">
    <w:p w:rsidR="005B1764" w:rsidP="00587736" w:rsidRDefault="005B1764" w14:paraId="61945BB3" w14:textId="77777777">
      <w:pPr>
        <w:pStyle w:val="CommentText"/>
      </w:pPr>
      <w:r>
        <w:rPr>
          <w:rStyle w:val="CommentReference"/>
        </w:rPr>
        <w:annotationRef/>
      </w:r>
      <w:r>
        <w:t>Done</w:t>
      </w:r>
    </w:p>
  </w:comment>
  <w:comment w:initials="GG" w:author="Gaurav Garg" w:date="2019-10-07T09:45:00Z" w:id="361">
    <w:p w:rsidR="005B1764" w:rsidP="00587736" w:rsidRDefault="005B1764" w14:paraId="669EBBC0" w14:textId="77777777">
      <w:pPr>
        <w:pStyle w:val="CommentText"/>
      </w:pPr>
      <w:r>
        <w:rPr>
          <w:rStyle w:val="CommentReference"/>
        </w:rPr>
        <w:annotationRef/>
      </w:r>
      <w:r>
        <w:t xml:space="preserve">Why we have mentioned only QAQC tables here </w:t>
      </w:r>
    </w:p>
    <w:p w:rsidR="005B1764" w:rsidP="00587736" w:rsidRDefault="005B1764" w14:paraId="72959016" w14:textId="77777777">
      <w:pPr>
        <w:pStyle w:val="CommentText"/>
      </w:pPr>
    </w:p>
    <w:p w:rsidR="005B1764" w:rsidP="00587736" w:rsidRDefault="005B1764" w14:paraId="6EC585F0" w14:textId="77777777">
      <w:pPr>
        <w:pStyle w:val="CommentText"/>
      </w:pPr>
      <w:r>
        <w:t xml:space="preserve">Why not rest of the framework . Instead of attachment of Visio . we can give the screenshot </w:t>
      </w:r>
    </w:p>
  </w:comment>
  <w:comment w:initials="GG" w:author="Gaurav Garg" w:date="2019-10-16T13:12:00Z" w:id="362">
    <w:p w:rsidR="005B1764" w:rsidRDefault="005B1764" w14:paraId="2EBA3D4C" w14:textId="78F11D45">
      <w:pPr>
        <w:pStyle w:val="CommentText"/>
      </w:pPr>
      <w:r>
        <w:rPr>
          <w:rStyle w:val="CommentReference"/>
        </w:rPr>
        <w:annotationRef/>
      </w:r>
      <w:r>
        <w:t>Revisit the descriptions here</w:t>
      </w:r>
    </w:p>
  </w:comment>
  <w:comment w:initials="DT" w:author="Deepakkumar Tiwari" w:date="2019-10-17T07:59:00Z" w:id="363">
    <w:p w:rsidR="005B1764" w:rsidRDefault="005B1764" w14:paraId="5F8B5627" w14:textId="2863B3A4">
      <w:pPr>
        <w:pStyle w:val="CommentText"/>
      </w:pPr>
      <w:r>
        <w:rPr>
          <w:rStyle w:val="CommentReference"/>
        </w:rPr>
        <w:annotationRef/>
      </w:r>
      <w:r>
        <w:t>Done</w:t>
      </w:r>
    </w:p>
  </w:comment>
  <w:comment w:initials="GG" w:author="Gaurav Garg" w:date="2019-10-16T22:55:00Z" w:id="367">
    <w:p w:rsidR="005B1764" w:rsidRDefault="005B1764" w14:paraId="3B6B1499" w14:textId="4FC56BA4">
      <w:pPr>
        <w:pStyle w:val="CommentText"/>
      </w:pPr>
      <w:r>
        <w:rPr>
          <w:rStyle w:val="CommentReference"/>
        </w:rPr>
        <w:annotationRef/>
      </w:r>
      <w:r>
        <w:t>Test?</w:t>
      </w:r>
    </w:p>
  </w:comment>
  <w:comment w:initials="DT" w:author="Deepakkumar Tiwari" w:date="2019-10-17T07:59:00Z" w:id="368">
    <w:p w:rsidR="005B1764" w:rsidRDefault="005B1764" w14:paraId="391224A6" w14:textId="0C5448A9">
      <w:pPr>
        <w:pStyle w:val="CommentText"/>
      </w:pPr>
      <w:r>
        <w:rPr>
          <w:rStyle w:val="CommentReference"/>
        </w:rPr>
        <w:annotationRef/>
      </w:r>
      <w:r>
        <w:t>Updated</w:t>
      </w:r>
    </w:p>
  </w:comment>
  <w:comment w:initials="GG" w:author="Garg, Gaurav" w:date="2019-07-25T19:30:00Z" w:id="378">
    <w:p w:rsidR="005B1764" w:rsidP="003E18B4" w:rsidRDefault="005B1764" w14:paraId="5642162C" w14:textId="77777777">
      <w:pPr>
        <w:pStyle w:val="CommentText"/>
      </w:pPr>
      <w:r>
        <w:rPr>
          <w:rStyle w:val="CommentReference"/>
        </w:rPr>
        <w:annotationRef/>
      </w:r>
      <w:r>
        <w:t>Add relevant names</w:t>
      </w:r>
    </w:p>
  </w:comment>
  <w:comment w:initials="GG" w:author="Gaurav Garg" w:date="2019-10-16T13:16:00Z" w:id="379">
    <w:p w:rsidR="005B1764" w:rsidRDefault="005B1764" w14:paraId="69B93B28" w14:textId="2E1BE318">
      <w:pPr>
        <w:pStyle w:val="CommentText"/>
      </w:pPr>
      <w:r>
        <w:rPr>
          <w:rStyle w:val="CommentReference"/>
        </w:rPr>
        <w:annotationRef/>
      </w:r>
      <w:r>
        <w:t xml:space="preserve">Give proper details </w:t>
      </w:r>
    </w:p>
  </w:comment>
  <w:comment w:initials="GG" w:author="Gaurav Garg" w:date="2019-10-16T22:57:00Z" w:id="380">
    <w:p w:rsidR="005B1764" w:rsidRDefault="005B1764" w14:paraId="412BE93B" w14:textId="3AB6AF35">
      <w:pPr>
        <w:pStyle w:val="CommentText"/>
      </w:pPr>
      <w:r>
        <w:rPr>
          <w:rStyle w:val="CommentReference"/>
        </w:rPr>
        <w:annotationRef/>
      </w:r>
      <w:r>
        <w:t>Not yet resolved</w:t>
      </w:r>
    </w:p>
  </w:comment>
  <w:comment w:initials="GG" w:author="Garg, Gaurav" w:date="2019-08-05T15:29:00Z" w:id="382">
    <w:p w:rsidR="005B1764" w:rsidP="003E18B4" w:rsidRDefault="005B1764" w14:paraId="405972D2" w14:textId="77777777">
      <w:pPr>
        <w:pStyle w:val="CommentText"/>
      </w:pPr>
      <w:r>
        <w:rPr>
          <w:rStyle w:val="CommentReference"/>
        </w:rPr>
        <w:annotationRef/>
      </w:r>
      <w:r>
        <w:t xml:space="preserve">Repeat heading </w:t>
      </w:r>
    </w:p>
  </w:comment>
  <w:comment w:initials="GG" w:author="Garg, Gaurav" w:date="2019-07-25T19:30:00Z" w:id="385">
    <w:p w:rsidR="005B1764" w:rsidP="003E18B4" w:rsidRDefault="005B1764" w14:paraId="4296BE27" w14:textId="7F7B8786">
      <w:pPr>
        <w:pStyle w:val="CommentText"/>
      </w:pPr>
      <w:r>
        <w:rPr>
          <w:rStyle w:val="CommentReference"/>
        </w:rPr>
        <w:annotationRef/>
      </w:r>
      <w:r>
        <w:t>Does not look good, can be have underscores in between</w:t>
      </w:r>
    </w:p>
  </w:comment>
  <w:comment w:initials="GG" w:author="Garg, Gaurav" w:date="2019-07-25T19:30:00Z" w:id="386">
    <w:p w:rsidR="005B1764" w:rsidP="003E18B4" w:rsidRDefault="005B1764" w14:paraId="2C09AC2B" w14:textId="77777777">
      <w:pPr>
        <w:pStyle w:val="CommentText"/>
      </w:pPr>
      <w:r>
        <w:rPr>
          <w:rStyle w:val="CommentReference"/>
        </w:rPr>
        <w:annotationRef/>
      </w:r>
      <w:r>
        <w:t>Add space between ETL and Phase</w:t>
      </w:r>
    </w:p>
  </w:comment>
  <w:comment w:initials="GG" w:author="Gaurav Garg" w:date="2019-10-16T13:17:00Z" w:id="394">
    <w:p w:rsidR="005B1764" w:rsidRDefault="005B1764" w14:paraId="124EFF5B" w14:textId="6D56250A">
      <w:pPr>
        <w:pStyle w:val="CommentText"/>
      </w:pPr>
      <w:r>
        <w:rPr>
          <w:rStyle w:val="CommentReference"/>
        </w:rPr>
        <w:annotationRef/>
      </w:r>
      <w:r>
        <w:t>Add the exception table details here as well</w:t>
      </w:r>
    </w:p>
  </w:comment>
  <w:comment w:initials="DT" w:author="Deepakkumar Tiwari" w:date="2019-10-17T08:00:00Z" w:id="395">
    <w:p w:rsidR="005B1764" w:rsidRDefault="005B1764" w14:paraId="6427843A" w14:textId="43B49284">
      <w:pPr>
        <w:pStyle w:val="CommentText"/>
      </w:pPr>
      <w:r>
        <w:rPr>
          <w:rStyle w:val="CommentReference"/>
        </w:rPr>
        <w:annotationRef/>
      </w:r>
      <w:r>
        <w:t>Done</w:t>
      </w:r>
    </w:p>
  </w:comment>
  <w:comment w:initials="GG" w:author="Garg, Gaurav" w:date="2019-08-05T15:32:00Z" w:id="396">
    <w:p w:rsidR="005B1764" w:rsidP="00774B04" w:rsidRDefault="005B1764" w14:paraId="5F31FA05" w14:textId="77777777">
      <w:pPr>
        <w:pStyle w:val="CommentText"/>
      </w:pPr>
      <w:r>
        <w:rPr>
          <w:rStyle w:val="CommentReference"/>
        </w:rPr>
        <w:annotationRef/>
      </w:r>
      <w:r>
        <w:t>Remove this</w:t>
      </w:r>
    </w:p>
    <w:p w:rsidR="005B1764" w:rsidP="00774B04" w:rsidRDefault="005B1764" w14:paraId="2130D473" w14:textId="77777777">
      <w:pPr>
        <w:pStyle w:val="CommentText"/>
      </w:pPr>
    </w:p>
    <w:p w:rsidR="005B1764" w:rsidP="00774B04" w:rsidRDefault="005B1764" w14:paraId="76AC26CC" w14:textId="7124F672">
      <w:pPr>
        <w:pStyle w:val="CommentText"/>
      </w:pPr>
      <w:r>
        <w:t>On second thoughts we will have to keep and add on this</w:t>
      </w:r>
    </w:p>
  </w:comment>
  <w:comment w:initials="GG" w:author="Gaurav Garg" w:date="2019-11-12T11:05:00Z" w:id="397">
    <w:p w:rsidR="005B1764" w:rsidRDefault="005B1764" w14:paraId="37F8913D" w14:textId="0A770C97">
      <w:pPr>
        <w:pStyle w:val="CommentText"/>
      </w:pPr>
      <w:r>
        <w:rPr>
          <w:rStyle w:val="CommentReference"/>
        </w:rPr>
        <w:annotationRef/>
      </w:r>
      <w:r>
        <w:t>Remove reference to Hoover and Workday</w:t>
      </w:r>
    </w:p>
    <w:p w:rsidR="005B1764" w:rsidRDefault="005B1764" w14:paraId="59F4F0AC" w14:textId="77777777">
      <w:pPr>
        <w:pStyle w:val="CommentText"/>
      </w:pPr>
    </w:p>
    <w:p w:rsidR="005B1764" w:rsidRDefault="005B1764" w14:paraId="2F87815E" w14:textId="142AA0C0">
      <w:pPr>
        <w:pStyle w:val="CommentText"/>
      </w:pPr>
      <w:r>
        <w:t>Nitin to Confirm?</w:t>
      </w:r>
    </w:p>
  </w:comment>
  <w:comment w:initials="GG" w:author="Garg, Gaurav" w:date="2019-08-05T15:29:00Z" w:id="400">
    <w:p w:rsidR="005B1764" w:rsidP="00673F61" w:rsidRDefault="005B1764" w14:paraId="47F66BC6" w14:textId="77777777">
      <w:pPr>
        <w:pStyle w:val="CommentText"/>
      </w:pPr>
      <w:r>
        <w:rPr>
          <w:rStyle w:val="CommentReference"/>
        </w:rPr>
        <w:annotationRef/>
      </w:r>
      <w:r>
        <w:t xml:space="preserve">Repeat heading </w:t>
      </w:r>
    </w:p>
  </w:comment>
  <w:comment w:initials="GG" w:author="Garg, Gaurav" w:date="2019-08-05T15:33:00Z" w:id="402">
    <w:p w:rsidR="005B1764" w:rsidP="00774B04" w:rsidRDefault="005B1764" w14:paraId="4559652F" w14:textId="77777777">
      <w:pPr>
        <w:pStyle w:val="CommentText"/>
      </w:pPr>
      <w:r>
        <w:rPr>
          <w:rStyle w:val="CommentReference"/>
        </w:rPr>
        <w:annotationRef/>
      </w:r>
      <w:r>
        <w:t xml:space="preserve">Update this as per the latest requirement by Roohi. Remove extra exception checks  </w:t>
      </w:r>
    </w:p>
  </w:comment>
  <w:comment w:initials="GG" w:author="Gaurav Garg" w:date="2019-11-12T11:06:00Z" w:id="407">
    <w:p w:rsidR="005B1764" w:rsidRDefault="005B1764" w14:paraId="42659973" w14:textId="03F0E094">
      <w:pPr>
        <w:pStyle w:val="CommentText"/>
      </w:pPr>
      <w:r>
        <w:rPr>
          <w:rStyle w:val="CommentReference"/>
        </w:rPr>
        <w:annotationRef/>
      </w:r>
      <w:r>
        <w:t xml:space="preserve">Formatting </w:t>
      </w:r>
    </w:p>
  </w:comment>
  <w:comment w:initials="GG" w:author="Gaurav Garg" w:date="2019-11-12T11:06:00Z" w:id="408">
    <w:p w:rsidR="005B1764" w:rsidRDefault="005B1764" w14:paraId="4AE433E7" w14:textId="3C68D3BC">
      <w:pPr>
        <w:pStyle w:val="CommentText"/>
      </w:pPr>
      <w:r>
        <w:rPr>
          <w:rStyle w:val="CommentReference"/>
        </w:rPr>
        <w:annotationRef/>
      </w:r>
      <w:r>
        <w:t>formatting</w:t>
      </w:r>
    </w:p>
  </w:comment>
  <w:comment w:initials="GG" w:author="Gaurav Garg" w:date="2019-11-12T15:41:00Z" w:id="412">
    <w:p w:rsidR="005B1764" w:rsidRDefault="005B1764" w14:paraId="2E2CC3E5" w14:textId="77777777">
      <w:pPr>
        <w:pStyle w:val="CommentText"/>
      </w:pPr>
      <w:r>
        <w:rPr>
          <w:rStyle w:val="CommentReference"/>
        </w:rPr>
        <w:annotationRef/>
      </w:r>
      <w:r>
        <w:t xml:space="preserve">Change to QC framework </w:t>
      </w:r>
    </w:p>
    <w:p w:rsidR="005B1764" w:rsidRDefault="005B1764" w14:paraId="57D41F9D" w14:textId="767F0372">
      <w:pPr>
        <w:pStyle w:val="CommentText"/>
      </w:pPr>
      <w:r>
        <w:t>On Deepak</w:t>
      </w:r>
    </w:p>
  </w:comment>
  <w:comment w:initials="DT" w:author="Deepakkumar Tiwari" w:date="2019-11-14T02:36:00Z" w:id="413">
    <w:p w:rsidR="00622879" w:rsidRDefault="00622879" w14:paraId="5E67F023" w14:textId="63E753A2">
      <w:pPr>
        <w:pStyle w:val="CommentText"/>
      </w:pPr>
      <w:r>
        <w:rPr>
          <w:rStyle w:val="CommentReference"/>
        </w:rPr>
        <w:annotationRef/>
      </w:r>
      <w:r>
        <w:t>Done</w:t>
      </w:r>
    </w:p>
  </w:comment>
  <w:comment w:initials="GG" w:author="Gaurav Garg" w:date="2019-11-12T15:33:00Z" w:id="467">
    <w:p w:rsidR="005B1764" w:rsidRDefault="005B1764" w14:paraId="703E339D" w14:textId="55018541">
      <w:pPr>
        <w:pStyle w:val="CommentText"/>
      </w:pPr>
      <w:r>
        <w:rPr>
          <w:rStyle w:val="CommentReference"/>
        </w:rPr>
        <w:annotationRef/>
      </w:r>
      <w:r>
        <w:t>Add duplicate count in this table</w:t>
      </w:r>
    </w:p>
  </w:comment>
  <w:comment w:initials="DT" w:author="Deepakkumar Tiwari" w:date="2019-11-14T02:37:00Z" w:id="468">
    <w:p w:rsidR="00622879" w:rsidRDefault="00622879" w14:paraId="12D0B86B" w14:textId="74E77C97">
      <w:pPr>
        <w:pStyle w:val="CommentText"/>
      </w:pPr>
      <w:r>
        <w:rPr>
          <w:rStyle w:val="CommentReference"/>
        </w:rPr>
        <w:annotationRef/>
      </w:r>
      <w:r>
        <w:t>Added additional field to list out error records that do not eliminate the row during migration</w:t>
      </w:r>
    </w:p>
  </w:comment>
  <w:comment w:initials="GG" w:author="Gaurav Garg" w:date="2019-11-12T15:39:00Z" w:id="636">
    <w:p w:rsidR="00F23780" w:rsidRDefault="00F23780" w14:paraId="5D9B4998" w14:textId="77777777">
      <w:pPr>
        <w:pStyle w:val="CommentText"/>
      </w:pPr>
      <w:r>
        <w:rPr>
          <w:rStyle w:val="CommentReference"/>
        </w:rPr>
        <w:annotationRef/>
      </w:r>
      <w:r>
        <w:t xml:space="preserve">Add alternate key column names </w:t>
      </w:r>
    </w:p>
    <w:p w:rsidR="00F23780" w:rsidRDefault="00F23780" w14:paraId="5E69C015" w14:textId="77777777">
      <w:pPr>
        <w:pStyle w:val="CommentText"/>
      </w:pPr>
    </w:p>
    <w:p w:rsidR="00F23780" w:rsidRDefault="00F23780" w14:paraId="0F636D55" w14:textId="05799578">
      <w:pPr>
        <w:pStyle w:val="CommentText"/>
      </w:pPr>
      <w:r>
        <w:t>On Deepak</w:t>
      </w:r>
    </w:p>
  </w:comment>
  <w:comment w:initials="DT" w:author="Deepakkumar Tiwari" w:date="2019-11-14T02:38:00Z" w:id="637">
    <w:p w:rsidR="00622879" w:rsidRDefault="00622879" w14:paraId="3E438644" w14:textId="54B315AA">
      <w:pPr>
        <w:pStyle w:val="CommentText"/>
      </w:pPr>
      <w:r>
        <w:rPr>
          <w:rStyle w:val="CommentReference"/>
        </w:rPr>
        <w:annotationRef/>
      </w:r>
      <w:r>
        <w:t>Done</w:t>
      </w:r>
    </w:p>
  </w:comment>
  <w:comment w:initials="PN" w:author="Nitin Patel" w:date="2019-11-12T15:33:00Z" w:id="642">
    <w:p w:rsidR="00F23780" w:rsidRDefault="00F23780" w14:paraId="6CD37F8F" w14:textId="70C07EFF">
      <w:pPr>
        <w:pStyle w:val="CommentText"/>
      </w:pPr>
      <w:r>
        <w:rPr>
          <w:rStyle w:val="CommentReference"/>
        </w:rPr>
        <w:annotationRef/>
      </w:r>
      <w:r>
        <w:t>We should remove the address value from here (personal data). May be put random alphabets in Vietnamese</w:t>
      </w:r>
    </w:p>
  </w:comment>
  <w:comment w:initials="GG" w:author="Gaurav Garg" w:date="2019-11-12T15:39:00Z" w:id="675">
    <w:p w:rsidR="005B1764" w:rsidRDefault="005B1764" w14:paraId="0806906E" w14:textId="77777777">
      <w:pPr>
        <w:pStyle w:val="CommentText"/>
      </w:pPr>
      <w:r>
        <w:rPr>
          <w:rStyle w:val="CommentReference"/>
        </w:rPr>
        <w:annotationRef/>
      </w:r>
      <w:r>
        <w:t xml:space="preserve">Add reports for these as well </w:t>
      </w:r>
    </w:p>
    <w:p w:rsidR="005B1764" w:rsidRDefault="005B1764" w14:paraId="604270AF" w14:textId="77777777">
      <w:pPr>
        <w:pStyle w:val="CommentText"/>
      </w:pPr>
    </w:p>
    <w:p w:rsidR="005B1764" w:rsidRDefault="005B1764" w14:paraId="0198C54D" w14:textId="77777777">
      <w:pPr>
        <w:pStyle w:val="CommentText"/>
      </w:pPr>
      <w:r>
        <w:t>Deepak</w:t>
      </w:r>
    </w:p>
    <w:p w:rsidR="005B1764" w:rsidRDefault="005B1764" w14:paraId="0E9223A8" w14:textId="77777777">
      <w:pPr>
        <w:pStyle w:val="CommentText"/>
      </w:pPr>
    </w:p>
    <w:p w:rsidR="005B1764" w:rsidRDefault="005B1764" w14:paraId="009C6E77" w14:textId="77777777">
      <w:pPr>
        <w:pStyle w:val="CommentText"/>
      </w:pPr>
      <w:r>
        <w:t xml:space="preserve">Point 1 is Adm result from QAQC </w:t>
      </w:r>
    </w:p>
    <w:p w:rsidR="005B1764" w:rsidRDefault="005B1764" w14:paraId="05586FE0" w14:textId="77777777">
      <w:pPr>
        <w:pStyle w:val="CommentText"/>
      </w:pPr>
    </w:p>
    <w:p w:rsidR="005B1764" w:rsidRDefault="005B1764" w14:paraId="2467C821" w14:textId="6C6B485B">
      <w:pPr>
        <w:pStyle w:val="CommentText"/>
      </w:pPr>
      <w:r>
        <w:t>Point 2 is required filed check from QAQC</w:t>
      </w:r>
    </w:p>
  </w:comment>
  <w:comment w:initials="DT" w:author="Deepakkumar Tiwari" w:date="2019-11-14T02:38:00Z" w:id="676">
    <w:p w:rsidR="00622879" w:rsidRDefault="00622879" w14:paraId="0C507A1C" w14:textId="2648ED1B">
      <w:pPr>
        <w:pStyle w:val="CommentText"/>
      </w:pPr>
      <w:r>
        <w:rPr>
          <w:rStyle w:val="CommentReference"/>
        </w:rPr>
        <w:annotationRef/>
      </w:r>
      <w:r>
        <w:t>Done</w:t>
      </w:r>
    </w:p>
  </w:comment>
  <w:comment w:initials="GG" w:author="Gaurav Garg" w:date="2019-11-12T15:39:00Z" w:id="758">
    <w:p w:rsidR="002C1133" w:rsidP="002C1133" w:rsidRDefault="002C1133" w14:paraId="02AE6F32" w14:textId="77777777">
      <w:pPr>
        <w:pStyle w:val="CommentText"/>
      </w:pPr>
      <w:r>
        <w:rPr>
          <w:rStyle w:val="CommentReference"/>
        </w:rPr>
        <w:annotationRef/>
      </w:r>
      <w:r>
        <w:t xml:space="preserve">Add reports for these as well </w:t>
      </w:r>
    </w:p>
    <w:p w:rsidR="002C1133" w:rsidP="002C1133" w:rsidRDefault="002C1133" w14:paraId="78EC81CA" w14:textId="77777777">
      <w:pPr>
        <w:pStyle w:val="CommentText"/>
      </w:pPr>
    </w:p>
    <w:p w:rsidR="002C1133" w:rsidP="002C1133" w:rsidRDefault="002C1133" w14:paraId="243C1E2B" w14:textId="77777777">
      <w:pPr>
        <w:pStyle w:val="CommentText"/>
      </w:pPr>
      <w:r>
        <w:t>Deepak</w:t>
      </w:r>
    </w:p>
    <w:p w:rsidR="002C1133" w:rsidP="002C1133" w:rsidRDefault="002C1133" w14:paraId="315E24E0" w14:textId="77777777">
      <w:pPr>
        <w:pStyle w:val="CommentText"/>
      </w:pPr>
    </w:p>
    <w:p w:rsidR="002C1133" w:rsidP="002C1133" w:rsidRDefault="002C1133" w14:paraId="03B96345" w14:textId="77777777">
      <w:pPr>
        <w:pStyle w:val="CommentText"/>
      </w:pPr>
      <w:r>
        <w:t xml:space="preserve">Point 1 is </w:t>
      </w:r>
      <w:proofErr w:type="spellStart"/>
      <w:r>
        <w:t>Adm</w:t>
      </w:r>
      <w:proofErr w:type="spellEnd"/>
      <w:r>
        <w:t xml:space="preserve"> result from QAQC </w:t>
      </w:r>
    </w:p>
    <w:p w:rsidR="002C1133" w:rsidP="002C1133" w:rsidRDefault="002C1133" w14:paraId="7A2202E3" w14:textId="77777777">
      <w:pPr>
        <w:pStyle w:val="CommentText"/>
      </w:pPr>
    </w:p>
    <w:p w:rsidR="002C1133" w:rsidP="002C1133" w:rsidRDefault="002C1133" w14:paraId="05D5C0D8" w14:textId="77777777">
      <w:pPr>
        <w:pStyle w:val="CommentText"/>
      </w:pPr>
      <w:r>
        <w:t>Point 2 is required filed check from QAQC</w:t>
      </w:r>
    </w:p>
  </w:comment>
  <w:comment w:initials="DT" w:author="Deepakkumar Tiwari" w:date="2019-11-14T02:38:00Z" w:id="760">
    <w:p w:rsidR="00622879" w:rsidRDefault="00622879" w14:paraId="1C040DCA" w14:textId="52EFAE45">
      <w:pPr>
        <w:pStyle w:val="CommentText"/>
      </w:pPr>
      <w:r>
        <w:rPr>
          <w:rStyle w:val="CommentReference"/>
        </w:rPr>
        <w:annotationRef/>
      </w:r>
      <w:r>
        <w:t>Done</w:t>
      </w:r>
    </w:p>
  </w:comment>
  <w:comment w:initials="PN" w:author="Nitin Patel" w:date="2019-10-09T15:16:00Z" w:id="816">
    <w:p w:rsidR="005B1764" w:rsidRDefault="005B1764" w14:paraId="7F5508C1" w14:textId="2793363D">
      <w:pPr>
        <w:pStyle w:val="CommentText"/>
      </w:pPr>
      <w:r>
        <w:rPr>
          <w:rStyle w:val="CommentReference"/>
        </w:rPr>
        <w:annotationRef/>
      </w:r>
      <w:r>
        <w:t>This needs to be revisited in coming weeks, and omit the references not relevant to this document</w:t>
      </w:r>
    </w:p>
  </w:comment>
  <w:comment w:initials="DT" w:author="Deepakkumar Tiwari" w:date="2019-10-17T08:03:00Z" w:id="817">
    <w:p w:rsidR="005B1764" w:rsidRDefault="005B1764" w14:paraId="37EC443B" w14:textId="3137F632">
      <w:pPr>
        <w:pStyle w:val="CommentText"/>
      </w:pPr>
      <w:r>
        <w:rPr>
          <w:rStyle w:val="CommentReference"/>
        </w:rPr>
        <w:annotationRef/>
      </w:r>
      <w:r>
        <w:t>Done</w:t>
      </w:r>
    </w:p>
  </w:comment>
  <w:comment w:initials="PN" w:author="Nitin Patel" w:date="2019-10-09T15:19:00Z" w:id="819">
    <w:p w:rsidR="005B1764" w:rsidRDefault="005B1764" w14:paraId="070D294C" w14:textId="31FDAEDC">
      <w:pPr>
        <w:pStyle w:val="CommentText"/>
      </w:pPr>
      <w:r>
        <w:rPr>
          <w:rStyle w:val="CommentReference"/>
        </w:rPr>
        <w:annotationRef/>
      </w:r>
      <w:r>
        <w:t>The sub-sections below seem to be table definitions and not Parameters. Please confirm</w:t>
      </w:r>
    </w:p>
  </w:comment>
  <w:comment w:initials="RR" w:author="Roohi Rahiman" w:date="2019-11-14T15:37:59" w:id="394213508">
    <w:p w:rsidR="4B729488" w:rsidRDefault="4B729488" w14:paraId="5AB87B08" w14:textId="193CF515">
      <w:pPr>
        <w:pStyle w:val="CommentText"/>
      </w:pPr>
      <w:ins w:author="Roohi Rahiman" w:date="2019-11-14T15:38:29.3868169" w:id="1049480389">
        <w:r w:rsidR="4B729488">
          <w:rPr/>
          <w:t>Updated</w:t>
        </w:r>
      </w:ins>
      <w:r>
        <w:rPr>
          <w:rStyle w:val="CommentReference"/>
        </w:rPr>
        <w:annotationRef/>
      </w:r>
      <w:r>
        <w:rPr>
          <w:rStyle w:val="CommentReference"/>
        </w:rPr>
        <w:annotationRef/>
      </w:r>
    </w:p>
  </w:comment>
  <w:comment w:initials="RR" w:author="Roohi Rahiman" w:date="2019-11-14T15:46:46" w:id="1700733835">
    <w:p w:rsidR="414EC92A" w:rsidRDefault="414EC92A" w14:paraId="180C1055" w14:textId="07116390">
      <w:pPr>
        <w:pStyle w:val="CommentText"/>
      </w:pPr>
      <w:ins w:author="Roohi Rahiman" w:date="2019-11-14T15:46:51.4481131" w:id="164651279">
        <w:r w:rsidR="414EC92A">
          <w:rPr/>
          <w:t xml:space="preserve">Added DQ. Will be good to have the abbreviation list sorted alphabetically </w:t>
        </w:r>
      </w:ins>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70D563FB"/>
  <w15:commentEx w15:done="1" w15:paraId="6F4F792E"/>
  <w15:commentEx w15:done="1" w15:paraId="56E8D232" w15:paraIdParent="6F4F792E"/>
  <w15:commentEx w15:done="1" w15:paraId="016F73CD"/>
  <w15:commentEx w15:done="1" w15:paraId="4F35C052" w15:paraIdParent="016F73CD"/>
  <w15:commentEx w15:done="1" w15:paraId="2A7C0EF3"/>
  <w15:commentEx w15:done="1" w15:paraId="6F4DFF73" w15:paraIdParent="2A7C0EF3"/>
  <w15:commentEx w15:done="0" w15:paraId="15D2D8C0"/>
  <w15:commentEx w15:done="0" w15:paraId="5544F5BB" w15:paraIdParent="15D2D8C0"/>
  <w15:commentEx w15:done="1" w15:paraId="072F160F"/>
  <w15:commentEx w15:done="1" w15:paraId="77F50F4E"/>
  <w15:commentEx w15:done="0" w15:paraId="2EA717EA"/>
  <w15:commentEx w15:done="0" w15:paraId="1639EE9E"/>
  <w15:commentEx w15:done="0" w15:paraId="5250035D" w15:paraIdParent="1639EE9E"/>
  <w15:commentEx w15:done="0" w15:paraId="5E1EC63F"/>
  <w15:commentEx w15:done="0" w15:paraId="0ED1CAFE"/>
  <w15:commentEx w15:done="1" w15:paraId="40664929"/>
  <w15:commentEx w15:done="1" w15:paraId="22E20F2B"/>
  <w15:commentEx w15:done="1" w15:paraId="2DBF9571"/>
  <w15:commentEx w15:done="1" w15:paraId="09391878"/>
  <w15:commentEx w15:done="0" w15:paraId="0A4BF10E"/>
  <w15:commentEx w15:done="0" w15:paraId="0AACAEB0" w15:paraIdParent="0A4BF10E"/>
  <w15:commentEx w15:done="1" w15:paraId="148E7979"/>
  <w15:commentEx w15:done="1" w15:paraId="38D6CF74" w15:paraIdParent="148E7979"/>
  <w15:commentEx w15:done="1" w15:paraId="329EF3EE"/>
  <w15:commentEx w15:done="1" w15:paraId="2B755DBF"/>
  <w15:commentEx w15:done="1" w15:paraId="2C0F2DDA" w15:paraIdParent="2B755DBF"/>
  <w15:commentEx w15:done="1" w15:paraId="70F77D71"/>
  <w15:commentEx w15:done="1" w15:paraId="61945BB3" w15:paraIdParent="70F77D71"/>
  <w15:commentEx w15:done="1" w15:paraId="6EC585F0"/>
  <w15:commentEx w15:done="1" w15:paraId="2EBA3D4C"/>
  <w15:commentEx w15:done="1" w15:paraId="5F8B5627" w15:paraIdParent="2EBA3D4C"/>
  <w15:commentEx w15:done="1" w15:paraId="3B6B1499"/>
  <w15:commentEx w15:done="1" w15:paraId="391224A6" w15:paraIdParent="3B6B1499"/>
  <w15:commentEx w15:done="1" w15:paraId="5642162C"/>
  <w15:commentEx w15:done="1" w15:paraId="69B93B28"/>
  <w15:commentEx w15:done="1" w15:paraId="412BE93B" w15:paraIdParent="69B93B28"/>
  <w15:commentEx w15:done="1" w15:paraId="405972D2"/>
  <w15:commentEx w15:done="1" w15:paraId="4296BE27"/>
  <w15:commentEx w15:done="1" w15:paraId="2C09AC2B"/>
  <w15:commentEx w15:done="1" w15:paraId="124EFF5B"/>
  <w15:commentEx w15:done="1" w15:paraId="6427843A" w15:paraIdParent="124EFF5B"/>
  <w15:commentEx w15:done="0" w15:paraId="76AC26CC"/>
  <w15:commentEx w15:done="0" w15:paraId="2F87815E"/>
  <w15:commentEx w15:done="1" w15:paraId="47F66BC6"/>
  <w15:commentEx w15:done="1" w15:paraId="4559652F"/>
  <w15:commentEx w15:done="1" w15:paraId="42659973"/>
  <w15:commentEx w15:done="1" w15:paraId="4AE433E7"/>
  <w15:commentEx w15:done="0" w15:paraId="57D41F9D"/>
  <w15:commentEx w15:done="0" w15:paraId="5E67F023" w15:paraIdParent="57D41F9D"/>
  <w15:commentEx w15:done="0" w15:paraId="703E339D"/>
  <w15:commentEx w15:done="0" w15:paraId="12D0B86B" w15:paraIdParent="703E339D"/>
  <w15:commentEx w15:done="0" w15:paraId="0F636D55"/>
  <w15:commentEx w15:done="0" w15:paraId="3E438644" w15:paraIdParent="0F636D55"/>
  <w15:commentEx w15:done="1" w15:paraId="6CD37F8F"/>
  <w15:commentEx w15:done="0" w15:paraId="2467C821"/>
  <w15:commentEx w15:done="0" w15:paraId="0C507A1C" w15:paraIdParent="2467C821"/>
  <w15:commentEx w15:done="0" w15:paraId="05D5C0D8"/>
  <w15:commentEx w15:done="0" w15:paraId="1C040DCA" w15:paraIdParent="05D5C0D8"/>
  <w15:commentEx w15:done="0" w15:paraId="7F5508C1"/>
  <w15:commentEx w15:done="0" w15:paraId="37EC443B" w15:paraIdParent="7F5508C1"/>
  <w15:commentEx w15:done="0" w15:paraId="070D294C"/>
  <w15:commentEx w15:done="0" w15:paraId="5AB87B08" w15:paraIdParent="0ED1CAFE"/>
  <w15:commentEx w15:done="0" w15:paraId="180C1055"/>
</w15:commentsEx>
</file>

<file path=word/commentsIds.xml><?xml version="1.0" encoding="utf-8"?>
<w16cid:commentsIds xmlns:mc="http://schemas.openxmlformats.org/markup-compatibility/2006" xmlns:w16cid="http://schemas.microsoft.com/office/word/2016/wordml/cid" mc:Ignorable="w16cid">
  <w16cid:commentId w16cid:paraId="70D563FB" w16cid:durableId="21503F06"/>
  <w16cid:commentId w16cid:paraId="6F4F792E" w16cid:durableId="21517A3E"/>
  <w16cid:commentId w16cid:paraId="56E8D232" w16cid:durableId="21517A3F"/>
  <w16cid:commentId w16cid:paraId="016F73CD" w16cid:durableId="21503F0B"/>
  <w16cid:commentId w16cid:paraId="4F35C052" w16cid:durableId="21517A41"/>
  <w16cid:commentId w16cid:paraId="2A7C0EF3" w16cid:durableId="21503F0C"/>
  <w16cid:commentId w16cid:paraId="6F4DFF73" w16cid:durableId="21517A43"/>
  <w16cid:commentId w16cid:paraId="15D2D8C0" w16cid:durableId="21503F0D"/>
  <w16cid:commentId w16cid:paraId="5544F5BB" w16cid:durableId="21750A93"/>
  <w16cid:commentId w16cid:paraId="072F160F" w16cid:durableId="21750ABA"/>
  <w16cid:commentId w16cid:paraId="77F50F4E" w16cid:durableId="21517A46"/>
  <w16cid:commentId w16cid:paraId="2EA717EA" w16cid:durableId="21750CBE"/>
  <w16cid:commentId w16cid:paraId="1639EE9E" w16cid:durableId="21647742"/>
  <w16cid:commentId w16cid:paraId="5250035D" w16cid:durableId="21750D13"/>
  <w16cid:commentId w16cid:paraId="5E1EC63F" w16cid:durableId="21750E09"/>
  <w16cid:commentId w16cid:paraId="0ED1CAFE" w16cid:durableId="21750F35"/>
  <w16cid:commentId w16cid:paraId="40664929" w16cid:durableId="2151941A"/>
  <w16cid:commentId w16cid:paraId="2DBF9571" w16cid:durableId="2151948C"/>
  <w16cid:commentId w16cid:paraId="0A4BF10E" w16cid:durableId="217519C4"/>
  <w16cid:commentId w16cid:paraId="148E7979" w16cid:durableId="21544000"/>
  <w16cid:commentId w16cid:paraId="38D6CF74" w16cid:durableId="21544001"/>
  <w16cid:commentId w16cid:paraId="329EF3EE" w16cid:durableId="21750F57"/>
  <w16cid:commentId w16cid:paraId="61945BB3" w16cid:durableId="21517A6E"/>
  <w16cid:commentId w16cid:paraId="6EC585F0" w16cid:durableId="214587A1"/>
  <w16cid:commentId w16cid:paraId="2EBA3D4C" w16cid:durableId="215195CE"/>
  <w16cid:commentId w16cid:paraId="5F8B5627" w16cid:durableId="21544005"/>
  <w16cid:commentId w16cid:paraId="3B6B1499" w16cid:durableId="21521E61"/>
  <w16cid:commentId w16cid:paraId="391224A6" w16cid:durableId="21544007"/>
  <w16cid:commentId w16cid:paraId="5642162C" w16cid:durableId="21519680"/>
  <w16cid:commentId w16cid:paraId="69B93B28" w16cid:durableId="215196A9"/>
  <w16cid:commentId w16cid:paraId="412BE93B" w16cid:durableId="21521EE4"/>
  <w16cid:commentId w16cid:paraId="405972D2" w16cid:durableId="2151967F"/>
  <w16cid:commentId w16cid:paraId="4296BE27" w16cid:durableId="2151967E"/>
  <w16cid:commentId w16cid:paraId="124EFF5B" w16cid:durableId="215196EE"/>
  <w16cid:commentId w16cid:paraId="6427843A" w16cid:durableId="2154400E"/>
  <w16cid:commentId w16cid:paraId="76AC26CC" w16cid:durableId="21517A6B"/>
  <w16cid:commentId w16cid:paraId="2F87815E" w16cid:durableId="2175105E"/>
  <w16cid:commentId w16cid:paraId="47F66BC6" w16cid:durableId="21544010"/>
  <w16cid:commentId w16cid:paraId="4559652F" w16cid:durableId="21517A6C"/>
  <w16cid:commentId w16cid:paraId="42659973" w16cid:durableId="21751099"/>
  <w16cid:commentId w16cid:paraId="4AE433E7" w16cid:durableId="217510A1"/>
  <w16cid:commentId w16cid:paraId="57D41F9D" w16cid:durableId="2175512D"/>
  <w16cid:commentId w16cid:paraId="703E339D" w16cid:durableId="21754F5F"/>
  <w16cid:commentId w16cid:paraId="0F636D55" w16cid:durableId="217550AA"/>
  <w16cid:commentId w16cid:paraId="6CD37F8F" w16cid:durableId="21750944"/>
  <w16cid:commentId w16cid:paraId="2467C821" w16cid:durableId="217550C9"/>
  <w16cid:commentId w16cid:paraId="7F5508C1" w16cid:durableId="21503F2B"/>
  <w16cid:commentId w16cid:paraId="37EC443B" w16cid:durableId="21544013"/>
  <w16cid:commentId w16cid:paraId="22E20F2B" w16cid:durableId="4FB0EA79"/>
  <w16cid:commentId w16cid:paraId="09391878" w16cid:durableId="4518D6AA"/>
  <w16cid:commentId w16cid:paraId="0AACAEB0" w16cid:durableId="70F5BC5D"/>
  <w16cid:commentId w16cid:paraId="2B755DBF" w16cid:durableId="3B361FE2"/>
  <w16cid:commentId w16cid:paraId="2C0F2DDA" w16cid:durableId="3D51FAB5"/>
  <w16cid:commentId w16cid:paraId="70F77D71" w16cid:durableId="52476AED"/>
  <w16cid:commentId w16cid:paraId="2C09AC2B" w16cid:durableId="0FDFBD4C"/>
  <w16cid:commentId w16cid:paraId="5E67F023" w16cid:durableId="7E2C3FBF"/>
  <w16cid:commentId w16cid:paraId="12D0B86B" w16cid:durableId="29D412CC"/>
  <w16cid:commentId w16cid:paraId="3E438644" w16cid:durableId="2C47D0C0"/>
  <w16cid:commentId w16cid:paraId="0C507A1C" w16cid:durableId="1B78C9D2"/>
  <w16cid:commentId w16cid:paraId="05D5C0D8" w16cid:durableId="2C4CECE7"/>
  <w16cid:commentId w16cid:paraId="1C040DCA" w16cid:durableId="00764973"/>
  <w16cid:commentId w16cid:paraId="070D294C" w16cid:durableId="1BE82F3F"/>
  <w16cid:commentId w16cid:paraId="5AB87B08" w16cid:durableId="499FF49E"/>
  <w16cid:commentId w16cid:paraId="180C1055" w16cid:durableId="571CC14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764" w:rsidP="005437EC" w:rsidRDefault="005B1764" w14:paraId="7BB44470" w14:textId="77777777">
      <w:r>
        <w:separator/>
      </w:r>
    </w:p>
  </w:endnote>
  <w:endnote w:type="continuationSeparator" w:id="0">
    <w:p w:rsidR="005B1764" w:rsidP="005437EC" w:rsidRDefault="005B1764" w14:paraId="50322DD2" w14:textId="77777777">
      <w:r>
        <w:continuationSeparator/>
      </w:r>
    </w:p>
  </w:endnote>
  <w:endnote w:type="continuationNotice" w:id="1">
    <w:p w:rsidR="005B1764" w:rsidRDefault="005B1764" w14:paraId="2493FB8D" w14:textId="77777777">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EYInterstate Light">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old">
    <w:panose1 w:val="020B0704020202020204"/>
    <w:charset w:val="00"/>
    <w:family w:val="roman"/>
    <w:notTrueType/>
    <w:pitch w:val="default"/>
  </w:font>
  <w:font w:name="AP Letter Light">
    <w:altName w:val="Times New Roman"/>
    <w:charset w:val="00"/>
    <w:family w:val="auto"/>
    <w:pitch w:val="variable"/>
    <w:sig w:usb0="A00000BF" w:usb1="5000A47B" w:usb2="00000000" w:usb3="00000000" w:csb0="00000093" w:csb1="00000000"/>
  </w:font>
  <w:font w:name="Times New Roman (Headings CS)">
    <w:altName w:val="Times New Roman"/>
    <w:charset w:val="00"/>
    <w:family w:val="roman"/>
    <w:pitch w:val="default"/>
  </w:font>
  <w:font w:name="Zurich LtCn BT">
    <w:altName w:val="Arial"/>
    <w:charset w:val="00"/>
    <w:family w:val="swiss"/>
    <w:pitch w:val="variable"/>
    <w:sig w:usb0="800000AF" w:usb1="1000204A" w:usb2="00000000" w:usb3="00000000" w:csb0="00000011" w:csb1="00000000"/>
  </w:font>
  <w:font w:name="Times">
    <w:panose1 w:val="02020603050405020304"/>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5000" w:type="pct"/>
      <w:tblBorders>
        <w:top w:val="single" w:color="auto" w:sz="4" w:space="0"/>
      </w:tblBorders>
      <w:tblLook w:val="01E0" w:firstRow="1" w:lastRow="1" w:firstColumn="1" w:lastColumn="1" w:noHBand="0" w:noVBand="0"/>
    </w:tblPr>
    <w:tblGrid>
      <w:gridCol w:w="3008"/>
      <w:gridCol w:w="3009"/>
      <w:gridCol w:w="3009"/>
    </w:tblGrid>
    <w:tr w:rsidRPr="00F52DD7" w:rsidR="005B1764" w:rsidTr="4B729488" w14:paraId="3A256A02" w14:textId="77777777">
      <w:trPr>
        <w:trHeight w:val="911"/>
      </w:trPr>
      <w:tc>
        <w:tcPr>
          <w:tcW w:w="1666" w:type="pct"/>
          <w:tcMar/>
        </w:tcPr>
        <w:p w:rsidR="005B1764" w:rsidP="000F62C0" w:rsidRDefault="005B1764" w14:paraId="7B1D9D80" w14:textId="77777777">
          <w:pPr>
            <w:pStyle w:val="Footer"/>
            <w:spacing w:before="0"/>
            <w:rPr>
              <w:sz w:val="16"/>
              <w:szCs w:val="16"/>
            </w:rPr>
          </w:pPr>
        </w:p>
        <w:p w:rsidR="005B1764" w:rsidP="000F62C0" w:rsidRDefault="005B1764" w14:paraId="3A301F80" w14:textId="77777777">
          <w:pPr>
            <w:pStyle w:val="Footer"/>
            <w:spacing w:before="0"/>
            <w:rPr>
              <w:sz w:val="16"/>
              <w:szCs w:val="16"/>
            </w:rPr>
          </w:pPr>
          <w:r>
            <w:rPr>
              <w:noProof/>
              <w:lang w:eastAsia="en-AU"/>
            </w:rPr>
            <w:drawing>
              <wp:inline distT="0" distB="0" distL="0" distR="0" wp14:anchorId="02E114A4" wp14:editId="0FE18297">
                <wp:extent cx="721360" cy="254000"/>
                <wp:effectExtent l="0" t="0" r="254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
                          <a:extLst>
                            <a:ext uri="{28A0092B-C50C-407E-A947-70E740481C1C}">
                              <a14:useLocalDpi xmlns:a14="http://schemas.microsoft.com/office/drawing/2010/main" val="0"/>
                            </a:ext>
                          </a:extLst>
                        </a:blip>
                        <a:stretch>
                          <a:fillRect/>
                        </a:stretch>
                      </pic:blipFill>
                      <pic:spPr>
                        <a:xfrm>
                          <a:off x="0" y="0"/>
                          <a:ext cx="721360" cy="254000"/>
                        </a:xfrm>
                        <a:prstGeom prst="rect">
                          <a:avLst/>
                        </a:prstGeom>
                      </pic:spPr>
                    </pic:pic>
                  </a:graphicData>
                </a:graphic>
              </wp:inline>
            </w:drawing>
          </w:r>
        </w:p>
        <w:p w:rsidRPr="00F52DD7" w:rsidR="005B1764" w:rsidP="000F62C0" w:rsidRDefault="005B1764" w14:paraId="63354FD5" w14:textId="77777777">
          <w:pPr>
            <w:pStyle w:val="Footer"/>
            <w:spacing w:before="0"/>
            <w:rPr>
              <w:sz w:val="16"/>
              <w:szCs w:val="16"/>
            </w:rPr>
          </w:pPr>
        </w:p>
      </w:tc>
      <w:tc>
        <w:tcPr>
          <w:tcW w:w="1667" w:type="pct"/>
          <w:tcMar/>
        </w:tcPr>
        <w:p w:rsidR="005B1764" w:rsidP="000F62C0" w:rsidRDefault="005B1764" w14:paraId="0F449285" w14:textId="77777777">
          <w:pPr>
            <w:pStyle w:val="Footer"/>
            <w:spacing w:before="0"/>
            <w:jc w:val="center"/>
            <w:rPr>
              <w:sz w:val="16"/>
              <w:szCs w:val="16"/>
            </w:rPr>
          </w:pPr>
        </w:p>
        <w:p w:rsidRPr="008E4A96" w:rsidR="005B1764" w:rsidP="000F62C0" w:rsidRDefault="005B1764" w14:paraId="54B5C09F" w14:textId="77777777">
          <w:pPr>
            <w:pStyle w:val="Footer"/>
            <w:spacing w:before="0"/>
            <w:jc w:val="center"/>
            <w:rPr>
              <w:b/>
              <w:sz w:val="16"/>
              <w:szCs w:val="16"/>
            </w:rPr>
          </w:pPr>
          <w:r w:rsidRPr="008E4A96">
            <w:rPr>
              <w:b/>
              <w:sz w:val="16"/>
              <w:szCs w:val="16"/>
            </w:rPr>
            <w:t>CONFIDENTIAL</w:t>
          </w:r>
          <w:r>
            <w:rPr>
              <w:b/>
              <w:sz w:val="16"/>
              <w:szCs w:val="16"/>
            </w:rPr>
            <w:t xml:space="preserve"> – NO DECISION HAS BEEN MADE</w:t>
          </w:r>
        </w:p>
        <w:p w:rsidRPr="008E4A96" w:rsidR="005B1764" w:rsidP="000F62C0" w:rsidRDefault="005B1764" w14:paraId="5BAB7877" w14:textId="77777777">
          <w:pPr>
            <w:pStyle w:val="Footer"/>
            <w:spacing w:before="0"/>
            <w:jc w:val="center"/>
            <w:rPr>
              <w:b/>
              <w:sz w:val="16"/>
              <w:szCs w:val="16"/>
            </w:rPr>
          </w:pPr>
          <w:r w:rsidRPr="008E4A96">
            <w:rPr>
              <w:b/>
              <w:sz w:val="16"/>
              <w:szCs w:val="16"/>
            </w:rPr>
            <w:t>Status: Draft</w:t>
          </w:r>
        </w:p>
        <w:p w:rsidRPr="00F52DD7" w:rsidR="005B1764" w:rsidP="00CB236F" w:rsidRDefault="005B1764" w14:paraId="5C394BDD" w14:textId="77777777">
          <w:pPr>
            <w:pStyle w:val="Footer"/>
            <w:spacing w:before="0"/>
            <w:jc w:val="center"/>
            <w:rPr>
              <w:sz w:val="16"/>
              <w:szCs w:val="16"/>
            </w:rPr>
          </w:pPr>
          <w:r>
            <w:rPr>
              <w:sz w:val="16"/>
              <w:szCs w:val="16"/>
            </w:rPr>
            <w:t>Version: v0.10</w:t>
          </w:r>
        </w:p>
      </w:tc>
      <w:tc>
        <w:tcPr>
          <w:tcW w:w="1667" w:type="pct"/>
          <w:tcMar/>
        </w:tcPr>
        <w:p w:rsidR="005B1764" w:rsidP="000F62C0" w:rsidRDefault="005B1764" w14:paraId="1D2046F0" w14:textId="77777777">
          <w:pPr>
            <w:pStyle w:val="Footer"/>
            <w:spacing w:before="0"/>
            <w:jc w:val="right"/>
            <w:rPr>
              <w:sz w:val="16"/>
              <w:szCs w:val="16"/>
              <w:lang w:val="fr-FR"/>
            </w:rPr>
          </w:pPr>
        </w:p>
        <w:p w:rsidRPr="00CB236F" w:rsidR="005B1764" w:rsidP="00CB236F" w:rsidRDefault="005B1764" w14:paraId="7A4E1D01" w14:textId="77777777">
          <w:pPr>
            <w:pStyle w:val="Footer"/>
            <w:spacing w:before="0"/>
            <w:jc w:val="right"/>
            <w:rPr>
              <w:sz w:val="16"/>
              <w:szCs w:val="16"/>
              <w:lang w:val="fr-FR"/>
            </w:rPr>
          </w:pPr>
          <w:r>
            <w:rPr>
              <w:sz w:val="16"/>
              <w:szCs w:val="16"/>
              <w:lang w:val="fr-FR"/>
            </w:rPr>
            <w:fldChar w:fldCharType="begin"/>
          </w:r>
          <w:r>
            <w:rPr>
              <w:sz w:val="16"/>
              <w:szCs w:val="16"/>
              <w:lang w:val="fr-FR"/>
            </w:rPr>
            <w:instrText xml:space="preserve"> FILENAME   \* MERGEFORMAT </w:instrText>
          </w:r>
          <w:r>
            <w:rPr>
              <w:sz w:val="16"/>
              <w:szCs w:val="16"/>
              <w:lang w:val="fr-FR"/>
            </w:rPr>
            <w:fldChar w:fldCharType="separate"/>
          </w:r>
          <w:r>
            <w:rPr>
              <w:noProof/>
              <w:sz w:val="16"/>
              <w:szCs w:val="16"/>
              <w:lang w:val="fr-FR"/>
            </w:rPr>
            <w:t>RMIT Data Conversion Scope and Strategy  v0.1</w:t>
          </w:r>
          <w:r>
            <w:rPr>
              <w:sz w:val="16"/>
              <w:szCs w:val="16"/>
              <w:lang w:val="fr-FR"/>
            </w:rPr>
            <w:fldChar w:fldCharType="end"/>
          </w:r>
          <w:r w:rsidRPr="00F52DD7">
            <w:rPr>
              <w:sz w:val="16"/>
              <w:szCs w:val="16"/>
            </w:rPr>
            <w:t xml:space="preserve"> </w:t>
          </w:r>
        </w:p>
        <w:p w:rsidRPr="00F52DD7" w:rsidR="005B1764" w:rsidP="000F62C0" w:rsidRDefault="005B1764" w14:paraId="21BBBBEE" w14:textId="77777777">
          <w:pPr>
            <w:pStyle w:val="Footer"/>
            <w:spacing w:before="0"/>
            <w:jc w:val="right"/>
            <w:rPr>
              <w:sz w:val="16"/>
              <w:szCs w:val="16"/>
            </w:rPr>
          </w:pPr>
          <w:r w:rsidRPr="00F52DD7">
            <w:rPr>
              <w:sz w:val="16"/>
              <w:szCs w:val="16"/>
            </w:rPr>
            <w:t xml:space="preserve">Page </w:t>
          </w:r>
          <w:r w:rsidRPr="00F52DD7">
            <w:rPr>
              <w:sz w:val="16"/>
              <w:szCs w:val="16"/>
            </w:rPr>
            <w:fldChar w:fldCharType="begin"/>
          </w:r>
          <w:r w:rsidRPr="00F52DD7">
            <w:rPr>
              <w:sz w:val="16"/>
              <w:szCs w:val="16"/>
            </w:rPr>
            <w:instrText xml:space="preserve"> PAGE </w:instrText>
          </w:r>
          <w:r w:rsidRPr="00F52DD7">
            <w:rPr>
              <w:sz w:val="16"/>
              <w:szCs w:val="16"/>
            </w:rPr>
            <w:fldChar w:fldCharType="separate"/>
          </w:r>
          <w:r>
            <w:rPr>
              <w:noProof/>
              <w:sz w:val="16"/>
              <w:szCs w:val="16"/>
            </w:rPr>
            <w:t>37</w:t>
          </w:r>
          <w:r w:rsidRPr="00F52DD7">
            <w:rPr>
              <w:noProof/>
              <w:sz w:val="16"/>
              <w:szCs w:val="16"/>
            </w:rPr>
            <w:fldChar w:fldCharType="end"/>
          </w:r>
          <w:r w:rsidRPr="00F52DD7">
            <w:rPr>
              <w:sz w:val="16"/>
              <w:szCs w:val="16"/>
            </w:rPr>
            <w:t xml:space="preserve"> of </w:t>
          </w:r>
          <w:r w:rsidRPr="00F52DD7">
            <w:rPr>
              <w:sz w:val="16"/>
              <w:szCs w:val="16"/>
            </w:rPr>
            <w:fldChar w:fldCharType="begin"/>
          </w:r>
          <w:r w:rsidRPr="00F52DD7">
            <w:rPr>
              <w:sz w:val="16"/>
              <w:szCs w:val="16"/>
            </w:rPr>
            <w:instrText xml:space="preserve"> NUMPAGES </w:instrText>
          </w:r>
          <w:r w:rsidRPr="00F52DD7">
            <w:rPr>
              <w:sz w:val="16"/>
              <w:szCs w:val="16"/>
            </w:rPr>
            <w:fldChar w:fldCharType="separate"/>
          </w:r>
          <w:r>
            <w:rPr>
              <w:noProof/>
              <w:sz w:val="16"/>
              <w:szCs w:val="16"/>
            </w:rPr>
            <w:t>39</w:t>
          </w:r>
          <w:r w:rsidRPr="00F52DD7">
            <w:rPr>
              <w:noProof/>
              <w:sz w:val="16"/>
              <w:szCs w:val="16"/>
            </w:rPr>
            <w:fldChar w:fldCharType="end"/>
          </w:r>
        </w:p>
      </w:tc>
    </w:tr>
  </w:tbl>
  <w:p w:rsidRPr="00F52DD7" w:rsidR="005B1764" w:rsidP="00CB236F" w:rsidRDefault="005B1764" w14:paraId="4860B2AE" w14:textId="7777777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764" w:rsidP="00F52DD7" w:rsidRDefault="005B1764" w14:paraId="0C81D6E5" w14:textId="77777777">
    <w:pPr>
      <w:pStyle w:val="Footer"/>
      <w:tabs>
        <w:tab w:val="clear" w:pos="4513"/>
        <w:tab w:val="clear" w:pos="9026"/>
        <w:tab w:val="left" w:pos="2637"/>
      </w:tabs>
    </w:pP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5000" w:type="pct"/>
      <w:tblBorders>
        <w:top w:val="single" w:color="auto" w:sz="4" w:space="0"/>
      </w:tblBorders>
      <w:tblLook w:val="01E0" w:firstRow="1" w:lastRow="1" w:firstColumn="1" w:lastColumn="1" w:noHBand="0" w:noVBand="0"/>
    </w:tblPr>
    <w:tblGrid>
      <w:gridCol w:w="3009"/>
      <w:gridCol w:w="3010"/>
      <w:gridCol w:w="3010"/>
    </w:tblGrid>
    <w:tr w:rsidRPr="00F52DD7" w:rsidR="005B1764" w:rsidTr="4B729488" w14:paraId="6126EE0D" w14:textId="77777777">
      <w:trPr>
        <w:trHeight w:val="911"/>
      </w:trPr>
      <w:tc>
        <w:tcPr>
          <w:tcW w:w="1666" w:type="pct"/>
          <w:tcMar/>
        </w:tcPr>
        <w:p w:rsidR="005B1764" w:rsidP="00A5744C" w:rsidRDefault="005B1764" w14:paraId="35760124" w14:textId="77777777">
          <w:pPr>
            <w:pStyle w:val="Footer"/>
            <w:spacing w:before="0"/>
            <w:rPr>
              <w:sz w:val="16"/>
              <w:szCs w:val="16"/>
            </w:rPr>
          </w:pPr>
        </w:p>
        <w:p w:rsidR="005B1764" w:rsidP="00A5744C" w:rsidRDefault="005B1764" w14:paraId="0B168524" w14:textId="77777777">
          <w:pPr>
            <w:pStyle w:val="Footer"/>
            <w:spacing w:before="0"/>
            <w:rPr>
              <w:sz w:val="16"/>
              <w:szCs w:val="16"/>
            </w:rPr>
          </w:pPr>
          <w:r>
            <w:rPr>
              <w:noProof/>
              <w:lang w:eastAsia="en-AU"/>
            </w:rPr>
            <w:drawing>
              <wp:inline distT="0" distB="0" distL="0" distR="0" wp14:anchorId="595B985F" wp14:editId="29F16A3A">
                <wp:extent cx="721360" cy="254000"/>
                <wp:effectExtent l="0" t="0" r="2540" b="0"/>
                <wp:docPr id="2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pic:nvPicPr>
                      <pic:blipFill>
                        <a:blip r:embed="rId1">
                          <a:extLst>
                            <a:ext uri="{28A0092B-C50C-407E-A947-70E740481C1C}">
                              <a14:useLocalDpi xmlns:a14="http://schemas.microsoft.com/office/drawing/2010/main" val="0"/>
                            </a:ext>
                          </a:extLst>
                        </a:blip>
                        <a:stretch>
                          <a:fillRect/>
                        </a:stretch>
                      </pic:blipFill>
                      <pic:spPr>
                        <a:xfrm>
                          <a:off x="0" y="0"/>
                          <a:ext cx="721360" cy="254000"/>
                        </a:xfrm>
                        <a:prstGeom prst="rect">
                          <a:avLst/>
                        </a:prstGeom>
                      </pic:spPr>
                    </pic:pic>
                  </a:graphicData>
                </a:graphic>
              </wp:inline>
            </w:drawing>
          </w:r>
        </w:p>
        <w:p w:rsidRPr="00F52DD7" w:rsidR="005B1764" w:rsidP="00A5744C" w:rsidRDefault="005B1764" w14:paraId="79FE7F5B" w14:textId="77777777">
          <w:pPr>
            <w:pStyle w:val="Footer"/>
            <w:spacing w:before="0"/>
            <w:rPr>
              <w:sz w:val="16"/>
              <w:szCs w:val="16"/>
            </w:rPr>
          </w:pPr>
        </w:p>
      </w:tc>
      <w:tc>
        <w:tcPr>
          <w:tcW w:w="1667" w:type="pct"/>
          <w:tcMar/>
        </w:tcPr>
        <w:p w:rsidRPr="008E4A96" w:rsidR="005B1764" w:rsidP="006E6672" w:rsidRDefault="005B1764" w14:paraId="537FA1A0" w14:textId="3B9A166E">
          <w:pPr>
            <w:pStyle w:val="Footer"/>
            <w:spacing w:before="0"/>
            <w:rPr>
              <w:b/>
              <w:sz w:val="16"/>
              <w:szCs w:val="16"/>
            </w:rPr>
          </w:pPr>
        </w:p>
        <w:p w:rsidRPr="008E4A96" w:rsidR="005B1764" w:rsidP="00A5744C" w:rsidRDefault="005B1764" w14:paraId="6268463F" w14:textId="0E5A6035">
          <w:pPr>
            <w:pStyle w:val="Footer"/>
            <w:spacing w:before="0"/>
            <w:jc w:val="center"/>
            <w:rPr>
              <w:b/>
              <w:sz w:val="16"/>
              <w:szCs w:val="16"/>
            </w:rPr>
          </w:pPr>
          <w:r w:rsidRPr="008E4A96">
            <w:rPr>
              <w:b/>
              <w:sz w:val="16"/>
              <w:szCs w:val="16"/>
            </w:rPr>
            <w:t xml:space="preserve">Status: </w:t>
          </w:r>
          <w:r>
            <w:rPr>
              <w:b/>
              <w:sz w:val="16"/>
              <w:szCs w:val="16"/>
            </w:rPr>
            <w:t>Approved</w:t>
          </w:r>
        </w:p>
        <w:p w:rsidRPr="00F52DD7" w:rsidR="005B1764" w:rsidP="00A5744C" w:rsidRDefault="005B1764" w14:paraId="555BD7E5" w14:textId="3B5BEE84">
          <w:pPr>
            <w:pStyle w:val="Footer"/>
            <w:spacing w:before="0"/>
            <w:jc w:val="center"/>
            <w:rPr>
              <w:sz w:val="16"/>
              <w:szCs w:val="16"/>
            </w:rPr>
          </w:pPr>
          <w:r>
            <w:rPr>
              <w:sz w:val="16"/>
              <w:szCs w:val="16"/>
            </w:rPr>
            <w:t>Version: v1.10</w:t>
          </w:r>
        </w:p>
      </w:tc>
      <w:tc>
        <w:tcPr>
          <w:tcW w:w="1667" w:type="pct"/>
          <w:tcMar/>
        </w:tcPr>
        <w:p w:rsidR="005B1764" w:rsidP="00A5744C" w:rsidRDefault="005B1764" w14:paraId="3F765371" w14:textId="77777777">
          <w:pPr>
            <w:pStyle w:val="Footer"/>
            <w:spacing w:before="0"/>
            <w:jc w:val="right"/>
            <w:rPr>
              <w:sz w:val="16"/>
              <w:szCs w:val="16"/>
              <w:lang w:val="fr-FR"/>
            </w:rPr>
          </w:pPr>
        </w:p>
        <w:p w:rsidRPr="00CB236F" w:rsidR="005B1764" w:rsidP="00A5744C" w:rsidRDefault="005B1764" w14:paraId="396BFB6E" w14:textId="223C652B">
          <w:pPr>
            <w:pStyle w:val="Footer"/>
            <w:spacing w:before="0"/>
            <w:jc w:val="right"/>
            <w:rPr>
              <w:sz w:val="16"/>
              <w:szCs w:val="16"/>
              <w:lang w:val="fr-FR"/>
            </w:rPr>
          </w:pPr>
          <w:r>
            <w:rPr>
              <w:sz w:val="16"/>
              <w:szCs w:val="16"/>
              <w:lang w:val="fr-FR"/>
            </w:rPr>
            <w:fldChar w:fldCharType="begin"/>
          </w:r>
          <w:r>
            <w:rPr>
              <w:sz w:val="16"/>
              <w:szCs w:val="16"/>
              <w:lang w:val="fr-FR"/>
            </w:rPr>
            <w:instrText xml:space="preserve"> FILENAME   \* MERGEFORMAT </w:instrText>
          </w:r>
          <w:r>
            <w:rPr>
              <w:sz w:val="16"/>
              <w:szCs w:val="16"/>
              <w:lang w:val="fr-FR"/>
            </w:rPr>
            <w:fldChar w:fldCharType="separate"/>
          </w:r>
          <w:r>
            <w:rPr>
              <w:noProof/>
              <w:sz w:val="16"/>
              <w:szCs w:val="16"/>
              <w:lang w:val="fr-FR"/>
            </w:rPr>
            <w:t>Pi_DTA_Data_Conversion_Strategy</w:t>
          </w:r>
          <w:r>
            <w:rPr>
              <w:sz w:val="16"/>
              <w:szCs w:val="16"/>
              <w:lang w:val="fr-FR"/>
            </w:rPr>
            <w:fldChar w:fldCharType="end"/>
          </w:r>
          <w:r w:rsidRPr="00F52DD7">
            <w:rPr>
              <w:sz w:val="16"/>
              <w:szCs w:val="16"/>
            </w:rPr>
            <w:t xml:space="preserve"> </w:t>
          </w:r>
        </w:p>
        <w:p w:rsidRPr="00F52DD7" w:rsidR="005B1764" w:rsidP="00A5744C" w:rsidRDefault="005B1764" w14:paraId="7E997B95" w14:textId="5E74B33B">
          <w:pPr>
            <w:pStyle w:val="Footer"/>
            <w:spacing w:before="0"/>
            <w:jc w:val="right"/>
            <w:rPr>
              <w:sz w:val="16"/>
              <w:szCs w:val="16"/>
            </w:rPr>
          </w:pPr>
          <w:r w:rsidRPr="00F52DD7">
            <w:rPr>
              <w:sz w:val="16"/>
              <w:szCs w:val="16"/>
            </w:rPr>
            <w:t xml:space="preserve">Page </w:t>
          </w:r>
          <w:r w:rsidRPr="00F52DD7">
            <w:rPr>
              <w:sz w:val="16"/>
              <w:szCs w:val="16"/>
            </w:rPr>
            <w:fldChar w:fldCharType="begin"/>
          </w:r>
          <w:r w:rsidRPr="00F52DD7">
            <w:rPr>
              <w:sz w:val="16"/>
              <w:szCs w:val="16"/>
            </w:rPr>
            <w:instrText xml:space="preserve"> PAGE </w:instrText>
          </w:r>
          <w:r w:rsidRPr="00F52DD7">
            <w:rPr>
              <w:sz w:val="16"/>
              <w:szCs w:val="16"/>
            </w:rPr>
            <w:fldChar w:fldCharType="separate"/>
          </w:r>
          <w:r w:rsidR="006B0623">
            <w:rPr>
              <w:noProof/>
              <w:sz w:val="16"/>
              <w:szCs w:val="16"/>
            </w:rPr>
            <w:t>2</w:t>
          </w:r>
          <w:r w:rsidRPr="00F52DD7">
            <w:rPr>
              <w:noProof/>
              <w:sz w:val="16"/>
              <w:szCs w:val="16"/>
            </w:rPr>
            <w:fldChar w:fldCharType="end"/>
          </w:r>
          <w:r w:rsidRPr="00F52DD7">
            <w:rPr>
              <w:sz w:val="16"/>
              <w:szCs w:val="16"/>
            </w:rPr>
            <w:t xml:space="preserve"> of </w:t>
          </w:r>
          <w:r w:rsidRPr="00F52DD7">
            <w:rPr>
              <w:sz w:val="16"/>
              <w:szCs w:val="16"/>
            </w:rPr>
            <w:fldChar w:fldCharType="begin"/>
          </w:r>
          <w:r w:rsidRPr="00F52DD7">
            <w:rPr>
              <w:sz w:val="16"/>
              <w:szCs w:val="16"/>
            </w:rPr>
            <w:instrText xml:space="preserve"> NUMPAGES </w:instrText>
          </w:r>
          <w:r w:rsidRPr="00F52DD7">
            <w:rPr>
              <w:sz w:val="16"/>
              <w:szCs w:val="16"/>
            </w:rPr>
            <w:fldChar w:fldCharType="separate"/>
          </w:r>
          <w:r w:rsidR="006B0623">
            <w:rPr>
              <w:noProof/>
              <w:sz w:val="16"/>
              <w:szCs w:val="16"/>
            </w:rPr>
            <w:t>32</w:t>
          </w:r>
          <w:r w:rsidRPr="00F52DD7">
            <w:rPr>
              <w:noProof/>
              <w:sz w:val="16"/>
              <w:szCs w:val="16"/>
            </w:rPr>
            <w:fldChar w:fldCharType="end"/>
          </w:r>
        </w:p>
      </w:tc>
    </w:tr>
  </w:tbl>
  <w:p w:rsidR="005B1764" w:rsidP="0025414A" w:rsidRDefault="005B1764" w14:paraId="2D874A5B" w14:textId="7777777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5000" w:type="pct"/>
      <w:tblBorders>
        <w:top w:val="single" w:color="auto" w:sz="4" w:space="0"/>
      </w:tblBorders>
      <w:tblLook w:val="01E0" w:firstRow="1" w:lastRow="1" w:firstColumn="1" w:lastColumn="1" w:noHBand="0" w:noVBand="0"/>
    </w:tblPr>
    <w:tblGrid>
      <w:gridCol w:w="3008"/>
      <w:gridCol w:w="3009"/>
      <w:gridCol w:w="3009"/>
    </w:tblGrid>
    <w:tr w:rsidRPr="00F52DD7" w:rsidR="005B1764" w:rsidTr="4B729488" w14:paraId="625DF75C" w14:textId="77777777">
      <w:trPr>
        <w:trHeight w:val="911"/>
      </w:trPr>
      <w:tc>
        <w:tcPr>
          <w:tcW w:w="1666" w:type="pct"/>
          <w:tcMar/>
        </w:tcPr>
        <w:p w:rsidR="005B1764" w:rsidP="00A5744C" w:rsidRDefault="005B1764" w14:paraId="0F776198" w14:textId="77777777">
          <w:pPr>
            <w:pStyle w:val="Footer"/>
            <w:spacing w:before="0"/>
            <w:rPr>
              <w:sz w:val="16"/>
              <w:szCs w:val="16"/>
            </w:rPr>
          </w:pPr>
        </w:p>
        <w:p w:rsidR="005B1764" w:rsidP="00A5744C" w:rsidRDefault="005B1764" w14:paraId="71E7C87A" w14:textId="77777777">
          <w:pPr>
            <w:pStyle w:val="Footer"/>
            <w:spacing w:before="0"/>
            <w:rPr>
              <w:sz w:val="16"/>
              <w:szCs w:val="16"/>
            </w:rPr>
          </w:pPr>
          <w:r>
            <w:rPr>
              <w:noProof/>
              <w:lang w:eastAsia="en-AU"/>
            </w:rPr>
            <w:drawing>
              <wp:inline distT="0" distB="0" distL="0" distR="0" wp14:anchorId="49E77411" wp14:editId="173421AB">
                <wp:extent cx="721360" cy="254000"/>
                <wp:effectExtent l="0" t="0" r="2540" b="0"/>
                <wp:docPr id="128876732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pic:nvPicPr>
                      <pic:blipFill>
                        <a:blip r:embed="rId1">
                          <a:extLst>
                            <a:ext uri="{28A0092B-C50C-407E-A947-70E740481C1C}">
                              <a14:useLocalDpi xmlns:a14="http://schemas.microsoft.com/office/drawing/2010/main" val="0"/>
                            </a:ext>
                          </a:extLst>
                        </a:blip>
                        <a:stretch>
                          <a:fillRect/>
                        </a:stretch>
                      </pic:blipFill>
                      <pic:spPr>
                        <a:xfrm>
                          <a:off x="0" y="0"/>
                          <a:ext cx="721360" cy="254000"/>
                        </a:xfrm>
                        <a:prstGeom prst="rect">
                          <a:avLst/>
                        </a:prstGeom>
                      </pic:spPr>
                    </pic:pic>
                  </a:graphicData>
                </a:graphic>
              </wp:inline>
            </w:drawing>
          </w:r>
        </w:p>
        <w:p w:rsidRPr="00F52DD7" w:rsidR="005B1764" w:rsidP="00A5744C" w:rsidRDefault="005B1764" w14:paraId="6402DC5D" w14:textId="77777777">
          <w:pPr>
            <w:pStyle w:val="Footer"/>
            <w:spacing w:before="0"/>
            <w:rPr>
              <w:sz w:val="16"/>
              <w:szCs w:val="16"/>
            </w:rPr>
          </w:pPr>
        </w:p>
      </w:tc>
      <w:tc>
        <w:tcPr>
          <w:tcW w:w="1667" w:type="pct"/>
          <w:tcMar/>
        </w:tcPr>
        <w:p w:rsidR="005B1764" w:rsidP="00A5744C" w:rsidRDefault="005B1764" w14:paraId="5CCCD94A" w14:textId="77777777">
          <w:pPr>
            <w:pStyle w:val="Footer"/>
            <w:spacing w:before="0"/>
            <w:jc w:val="center"/>
            <w:rPr>
              <w:sz w:val="16"/>
              <w:szCs w:val="16"/>
            </w:rPr>
          </w:pPr>
        </w:p>
        <w:p w:rsidRPr="008E4A96" w:rsidR="005B1764" w:rsidP="00A5744C" w:rsidRDefault="005B1764" w14:paraId="39B8CF3D" w14:textId="77777777">
          <w:pPr>
            <w:pStyle w:val="Footer"/>
            <w:spacing w:before="0"/>
            <w:jc w:val="center"/>
            <w:rPr>
              <w:b/>
              <w:sz w:val="16"/>
              <w:szCs w:val="16"/>
            </w:rPr>
          </w:pPr>
          <w:r w:rsidRPr="008E4A96">
            <w:rPr>
              <w:b/>
              <w:sz w:val="16"/>
              <w:szCs w:val="16"/>
            </w:rPr>
            <w:t>CONFIDENTIAL</w:t>
          </w:r>
          <w:r>
            <w:rPr>
              <w:b/>
              <w:sz w:val="16"/>
              <w:szCs w:val="16"/>
            </w:rPr>
            <w:t xml:space="preserve"> – NO DECISION HAS BEEN MADE</w:t>
          </w:r>
        </w:p>
        <w:p w:rsidRPr="008E4A96" w:rsidR="005B1764" w:rsidP="00A5744C" w:rsidRDefault="005B1764" w14:paraId="01F32B75" w14:textId="77777777">
          <w:pPr>
            <w:pStyle w:val="Footer"/>
            <w:spacing w:before="0"/>
            <w:jc w:val="center"/>
            <w:rPr>
              <w:b/>
              <w:sz w:val="16"/>
              <w:szCs w:val="16"/>
            </w:rPr>
          </w:pPr>
          <w:r w:rsidRPr="008E4A96">
            <w:rPr>
              <w:b/>
              <w:sz w:val="16"/>
              <w:szCs w:val="16"/>
            </w:rPr>
            <w:t>Status: Draft</w:t>
          </w:r>
        </w:p>
        <w:p w:rsidRPr="00F52DD7" w:rsidR="005B1764" w:rsidP="00A5744C" w:rsidRDefault="005B1764" w14:paraId="68D6E83D" w14:textId="1B41BFD8">
          <w:pPr>
            <w:pStyle w:val="Footer"/>
            <w:spacing w:before="0"/>
            <w:jc w:val="center"/>
            <w:rPr>
              <w:sz w:val="16"/>
              <w:szCs w:val="16"/>
            </w:rPr>
          </w:pPr>
          <w:r>
            <w:rPr>
              <w:sz w:val="16"/>
              <w:szCs w:val="16"/>
            </w:rPr>
            <w:t>Version: v0.40</w:t>
          </w:r>
        </w:p>
      </w:tc>
      <w:tc>
        <w:tcPr>
          <w:tcW w:w="1667" w:type="pct"/>
          <w:tcMar/>
        </w:tcPr>
        <w:p w:rsidR="005B1764" w:rsidP="00A5744C" w:rsidRDefault="005B1764" w14:paraId="179869F8" w14:textId="77777777">
          <w:pPr>
            <w:pStyle w:val="Footer"/>
            <w:spacing w:before="0"/>
            <w:jc w:val="right"/>
            <w:rPr>
              <w:sz w:val="16"/>
              <w:szCs w:val="16"/>
              <w:lang w:val="fr-FR"/>
            </w:rPr>
          </w:pPr>
        </w:p>
        <w:p w:rsidRPr="00CB236F" w:rsidR="005B1764" w:rsidP="00A5744C" w:rsidRDefault="005B1764" w14:paraId="4D261899" w14:textId="2540F918">
          <w:pPr>
            <w:pStyle w:val="Footer"/>
            <w:spacing w:before="0"/>
            <w:jc w:val="right"/>
            <w:rPr>
              <w:sz w:val="16"/>
              <w:szCs w:val="16"/>
              <w:lang w:val="fr-FR"/>
            </w:rPr>
          </w:pPr>
          <w:r>
            <w:rPr>
              <w:sz w:val="16"/>
              <w:szCs w:val="16"/>
              <w:lang w:val="fr-FR"/>
            </w:rPr>
            <w:fldChar w:fldCharType="begin"/>
          </w:r>
          <w:r>
            <w:rPr>
              <w:sz w:val="16"/>
              <w:szCs w:val="16"/>
              <w:lang w:val="fr-FR"/>
            </w:rPr>
            <w:instrText xml:space="preserve"> FILENAME   \* MERGEFORMAT </w:instrText>
          </w:r>
          <w:r>
            <w:rPr>
              <w:sz w:val="16"/>
              <w:szCs w:val="16"/>
              <w:lang w:val="fr-FR"/>
            </w:rPr>
            <w:fldChar w:fldCharType="separate"/>
          </w:r>
          <w:r>
            <w:rPr>
              <w:noProof/>
              <w:sz w:val="16"/>
              <w:szCs w:val="16"/>
              <w:lang w:val="fr-FR"/>
            </w:rPr>
            <w:t>RMIT Data Conversion Strategy v0.4</w:t>
          </w:r>
          <w:r>
            <w:rPr>
              <w:sz w:val="16"/>
              <w:szCs w:val="16"/>
              <w:lang w:val="fr-FR"/>
            </w:rPr>
            <w:fldChar w:fldCharType="end"/>
          </w:r>
          <w:r w:rsidRPr="00F52DD7">
            <w:rPr>
              <w:sz w:val="16"/>
              <w:szCs w:val="16"/>
            </w:rPr>
            <w:t xml:space="preserve"> </w:t>
          </w:r>
        </w:p>
        <w:p w:rsidRPr="00F52DD7" w:rsidR="005B1764" w:rsidP="00A5744C" w:rsidRDefault="005B1764" w14:paraId="498A86B0" w14:textId="69D70FD0">
          <w:pPr>
            <w:pStyle w:val="Footer"/>
            <w:spacing w:before="0"/>
            <w:jc w:val="right"/>
            <w:rPr>
              <w:sz w:val="16"/>
              <w:szCs w:val="16"/>
            </w:rPr>
          </w:pPr>
          <w:r w:rsidRPr="00F52DD7">
            <w:rPr>
              <w:sz w:val="16"/>
              <w:szCs w:val="16"/>
            </w:rPr>
            <w:t xml:space="preserve">Page </w:t>
          </w:r>
          <w:r w:rsidRPr="00F52DD7">
            <w:rPr>
              <w:sz w:val="16"/>
              <w:szCs w:val="16"/>
            </w:rPr>
            <w:fldChar w:fldCharType="begin"/>
          </w:r>
          <w:r w:rsidRPr="00F52DD7">
            <w:rPr>
              <w:sz w:val="16"/>
              <w:szCs w:val="16"/>
            </w:rPr>
            <w:instrText xml:space="preserve"> PAGE </w:instrText>
          </w:r>
          <w:r w:rsidRPr="00F52DD7">
            <w:rPr>
              <w:sz w:val="16"/>
              <w:szCs w:val="16"/>
            </w:rPr>
            <w:fldChar w:fldCharType="separate"/>
          </w:r>
          <w:r w:rsidR="00F14703">
            <w:rPr>
              <w:noProof/>
              <w:sz w:val="16"/>
              <w:szCs w:val="16"/>
            </w:rPr>
            <w:t>32</w:t>
          </w:r>
          <w:r w:rsidRPr="00F52DD7">
            <w:rPr>
              <w:noProof/>
              <w:sz w:val="16"/>
              <w:szCs w:val="16"/>
            </w:rPr>
            <w:fldChar w:fldCharType="end"/>
          </w:r>
          <w:r w:rsidRPr="00F52DD7">
            <w:rPr>
              <w:sz w:val="16"/>
              <w:szCs w:val="16"/>
            </w:rPr>
            <w:t xml:space="preserve"> of </w:t>
          </w:r>
          <w:r w:rsidRPr="00F52DD7">
            <w:rPr>
              <w:sz w:val="16"/>
              <w:szCs w:val="16"/>
            </w:rPr>
            <w:fldChar w:fldCharType="begin"/>
          </w:r>
          <w:r w:rsidRPr="00F52DD7">
            <w:rPr>
              <w:sz w:val="16"/>
              <w:szCs w:val="16"/>
            </w:rPr>
            <w:instrText xml:space="preserve"> NUMPAGES </w:instrText>
          </w:r>
          <w:r w:rsidRPr="00F52DD7">
            <w:rPr>
              <w:sz w:val="16"/>
              <w:szCs w:val="16"/>
            </w:rPr>
            <w:fldChar w:fldCharType="separate"/>
          </w:r>
          <w:r w:rsidR="00F14703">
            <w:rPr>
              <w:noProof/>
              <w:sz w:val="16"/>
              <w:szCs w:val="16"/>
            </w:rPr>
            <w:t>32</w:t>
          </w:r>
          <w:r w:rsidRPr="00F52DD7">
            <w:rPr>
              <w:noProof/>
              <w:sz w:val="16"/>
              <w:szCs w:val="16"/>
            </w:rPr>
            <w:fldChar w:fldCharType="end"/>
          </w:r>
        </w:p>
      </w:tc>
    </w:tr>
  </w:tbl>
  <w:p w:rsidR="005B1764" w:rsidP="0025414A" w:rsidRDefault="005B1764" w14:paraId="05433149" w14:textId="2E73119C">
    <w:pPr>
      <w:pStyle w:val="Footer"/>
    </w:pPr>
  </w:p>
  <w:p w:rsidR="005B1764" w:rsidRDefault="005B1764" w14:paraId="5A13BC18" w14:textId="7777777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764" w:rsidP="005437EC" w:rsidRDefault="005B1764" w14:paraId="43682C54" w14:textId="77777777">
      <w:r>
        <w:separator/>
      </w:r>
    </w:p>
  </w:footnote>
  <w:footnote w:type="continuationSeparator" w:id="0">
    <w:p w:rsidR="005B1764" w:rsidP="005437EC" w:rsidRDefault="005B1764" w14:paraId="65247ADF" w14:textId="77777777">
      <w:r>
        <w:continuationSeparator/>
      </w:r>
    </w:p>
  </w:footnote>
  <w:footnote w:type="continuationNotice" w:id="1">
    <w:p w:rsidR="005B1764" w:rsidRDefault="005B1764" w14:paraId="3B9563A5" w14:textId="77777777">
      <w:pPr>
        <w:spacing w:before="0"/>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764" w:rsidRDefault="00F14703" w14:paraId="4F9B5E8B" w14:textId="77777777">
    <w:pPr>
      <w:pStyle w:val="Header"/>
    </w:pPr>
    <w:r>
      <w:rPr>
        <w:noProof/>
      </w:rPr>
      <w:pict w14:anchorId="06E43E7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5210079" style="position:absolute;margin-left:0;margin-top:0;width:454.6pt;height:272.75pt;rotation:315;z-index:-251658240;mso-position-horizontal:center;mso-position-horizontal-relative:margin;mso-position-vertical:center;mso-position-vertical-relative:margin" o:spid="_x0000_s2051" o:allowincell="f" fillcolor="silver" stroked="f" type="#_x0000_t136">
          <v:fill opacity=".5"/>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764" w:rsidRDefault="00F14703" w14:paraId="50E27281" w14:textId="77777777">
    <w:pPr>
      <w:pStyle w:val="Header"/>
    </w:pPr>
    <w:r>
      <w:rPr>
        <w:noProof/>
      </w:rPr>
      <w:pict w14:anchorId="7D3C91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5210080" style="position:absolute;margin-left:0;margin-top:0;width:492.6pt;height:272.75pt;rotation:315;z-index:-251658239;mso-position-horizontal:center;mso-position-horizontal-relative:margin;mso-position-vertical:center;mso-position-vertical-relative:margin" o:spid="_x0000_s2050" o:allowincell="f" fillcolor="silver" stroked="f" type="#_x0000_t136">
          <v:fill opacity=".5"/>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764" w:rsidRDefault="00F14703" w14:paraId="467CCAF6" w14:textId="77777777">
    <w:pPr>
      <w:pStyle w:val="Header"/>
    </w:pPr>
    <w:r>
      <w:rPr>
        <w:noProof/>
      </w:rPr>
      <w:pict w14:anchorId="17AC7F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5210078" style="position:absolute;margin-left:0;margin-top:0;width:492.6pt;height:272.75pt;rotation:315;z-index:-251658238;mso-position-horizontal:center;mso-position-horizontal-relative:margin;mso-position-vertical:center;mso-position-vertical-relative:margin" o:spid="_x0000_s2049" o:allowincell="f" fillcolor="silver" stroked="f" type="#_x0000_t136">
          <v:fill opacity=".5"/>
          <v:textpath style="font-family:&quot;Calibri&quot;;font-size:1pt" string="DRAFT"/>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764" w:rsidRDefault="005B1764" w14:paraId="4D7FA342" w14:textId="77777777">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764" w:rsidRDefault="005B1764" w14:paraId="03754E54" w14:textId="77777777">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764" w:rsidRDefault="005B1764" w14:paraId="37372491" w14:textId="77777777">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764" w:rsidRDefault="005B1764" w14:paraId="56D64EC0" w14:textId="77777777">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764" w:rsidRDefault="005B1764" w14:paraId="40957DEE" w14:textId="77777777">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764" w:rsidRDefault="005B1764" w14:paraId="42092B60" w14:textId="7777777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CC84866E"/>
    <w:lvl w:ilvl="0">
      <w:start w:val="1"/>
      <w:numFmt w:val="bullet"/>
      <w:pStyle w:val="ListBullet2"/>
      <w:lvlText w:val=""/>
      <w:lvlJc w:val="left"/>
      <w:pPr>
        <w:tabs>
          <w:tab w:val="num" w:pos="720"/>
        </w:tabs>
        <w:ind w:left="720" w:hanging="720"/>
      </w:pPr>
      <w:rPr>
        <w:rFonts w:hint="default" w:ascii="Symbol" w:hAnsi="Symbol"/>
        <w:color w:val="auto"/>
      </w:rPr>
    </w:lvl>
  </w:abstractNum>
  <w:abstractNum w:abstractNumId="1" w15:restartNumberingAfterBreak="0">
    <w:nsid w:val="03FF77AC"/>
    <w:multiLevelType w:val="multilevel"/>
    <w:tmpl w:val="3BBC087A"/>
    <w:lvl w:ilvl="0">
      <w:start w:val="4"/>
      <w:numFmt w:val="decimal"/>
      <w:lvlText w:val="%1."/>
      <w:lvlJc w:val="left"/>
      <w:pPr>
        <w:ind w:left="360" w:hanging="360"/>
      </w:pPr>
      <w:rPr>
        <w:rFonts w:hint="default" w:cs="Times New Roman"/>
      </w:rPr>
    </w:lvl>
    <w:lvl w:ilvl="1">
      <w:start w:val="1"/>
      <w:numFmt w:val="decimal"/>
      <w:lvlText w:val="%1.%2."/>
      <w:lvlJc w:val="left"/>
      <w:pPr>
        <w:ind w:left="792" w:hanging="432"/>
      </w:pPr>
      <w:rPr>
        <w:rFonts w:hint="default" w:cs="Times New Roman"/>
      </w:rPr>
    </w:lvl>
    <w:lvl w:ilvl="2">
      <w:start w:val="1"/>
      <w:numFmt w:val="decimal"/>
      <w:lvlText w:val="%1.%2.%3."/>
      <w:lvlJc w:val="left"/>
      <w:pPr>
        <w:ind w:left="6984" w:hanging="504"/>
      </w:pPr>
      <w:rPr>
        <w:rFonts w:hint="default" w:cs="Times New Roman"/>
      </w:rPr>
    </w:lvl>
    <w:lvl w:ilvl="3">
      <w:start w:val="1"/>
      <w:numFmt w:val="decimal"/>
      <w:lvlText w:val="%1.%2.%3.%4."/>
      <w:lvlJc w:val="left"/>
      <w:pPr>
        <w:ind w:left="1728" w:hanging="648"/>
      </w:pPr>
      <w:rPr>
        <w:rFonts w:hint="default" w:cs="Times New Roman"/>
      </w:rPr>
    </w:lvl>
    <w:lvl w:ilvl="4">
      <w:start w:val="1"/>
      <w:numFmt w:val="decimal"/>
      <w:lvlText w:val="%1.%2.%3.%4.%5."/>
      <w:lvlJc w:val="left"/>
      <w:pPr>
        <w:ind w:left="2232" w:hanging="792"/>
      </w:pPr>
      <w:rPr>
        <w:rFonts w:hint="default" w:cs="Times New Roman"/>
      </w:rPr>
    </w:lvl>
    <w:lvl w:ilvl="5">
      <w:start w:val="1"/>
      <w:numFmt w:val="decimal"/>
      <w:lvlText w:val="%1.%2.%3.%4.%5.%6."/>
      <w:lvlJc w:val="left"/>
      <w:pPr>
        <w:ind w:left="2736" w:hanging="936"/>
      </w:pPr>
      <w:rPr>
        <w:rFonts w:hint="default" w:cs="Times New Roman"/>
      </w:rPr>
    </w:lvl>
    <w:lvl w:ilvl="6">
      <w:start w:val="1"/>
      <w:numFmt w:val="decimal"/>
      <w:lvlText w:val="%1.%2.%3.%4.%5.%6.%7."/>
      <w:lvlJc w:val="left"/>
      <w:pPr>
        <w:ind w:left="3240" w:hanging="1080"/>
      </w:pPr>
      <w:rPr>
        <w:rFonts w:hint="default" w:cs="Times New Roman"/>
      </w:rPr>
    </w:lvl>
    <w:lvl w:ilvl="7">
      <w:start w:val="1"/>
      <w:numFmt w:val="decimal"/>
      <w:lvlText w:val="%1.%2.%3.%4.%5.%6.%7.%8."/>
      <w:lvlJc w:val="left"/>
      <w:pPr>
        <w:ind w:left="3744" w:hanging="1224"/>
      </w:pPr>
      <w:rPr>
        <w:rFonts w:hint="default" w:cs="Times New Roman"/>
      </w:rPr>
    </w:lvl>
    <w:lvl w:ilvl="8">
      <w:start w:val="1"/>
      <w:numFmt w:val="decimal"/>
      <w:lvlText w:val="%1.%2.%3.%4.%5.%6.%7.%8.%9."/>
      <w:lvlJc w:val="left"/>
      <w:pPr>
        <w:ind w:left="4320" w:hanging="1440"/>
      </w:pPr>
      <w:rPr>
        <w:rFonts w:hint="default" w:cs="Times New Roman"/>
      </w:rPr>
    </w:lvl>
  </w:abstractNum>
  <w:abstractNum w:abstractNumId="2" w15:restartNumberingAfterBreak="0">
    <w:nsid w:val="04317A54"/>
    <w:multiLevelType w:val="hybridMultilevel"/>
    <w:tmpl w:val="88DE266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5A52EF7"/>
    <w:multiLevelType w:val="multilevel"/>
    <w:tmpl w:val="1FC2DDCE"/>
    <w:styleLink w:val="NubmeredHeadings"/>
    <w:lvl w:ilvl="0">
      <w:start w:val="1"/>
      <w:numFmt w:val="decimal"/>
      <w:lvlRestart w:val="0"/>
      <w:lvlText w:val="%1."/>
      <w:lvlJc w:val="left"/>
      <w:pPr>
        <w:ind w:left="851" w:hanging="851"/>
      </w:pPr>
      <w:rPr>
        <w:rFonts w:hint="default" w:ascii="Calibri" w:hAnsi="Calibri"/>
        <w:b/>
        <w:i w:val="0"/>
        <w:color w:val="C00000"/>
        <w:sz w:val="36"/>
        <w:szCs w:val="36"/>
      </w:rPr>
    </w:lvl>
    <w:lvl w:ilvl="1">
      <w:start w:val="1"/>
      <w:numFmt w:val="decimal"/>
      <w:lvlText w:val="%1.%2"/>
      <w:lvlJc w:val="left"/>
      <w:pPr>
        <w:tabs>
          <w:tab w:val="num" w:pos="0"/>
        </w:tabs>
        <w:ind w:left="851" w:hanging="851"/>
      </w:pPr>
      <w:rPr>
        <w:rFonts w:hint="default" w:asciiTheme="minorHAnsi" w:hAnsiTheme="minorHAnsi"/>
        <w:b/>
        <w:i w:val="0"/>
        <w:color w:val="C00000"/>
        <w:sz w:val="32"/>
        <w:szCs w:val="32"/>
      </w:rPr>
    </w:lvl>
    <w:lvl w:ilvl="2">
      <w:start w:val="1"/>
      <w:numFmt w:val="decimal"/>
      <w:lvlText w:val="%1.%2.%3"/>
      <w:lvlJc w:val="left"/>
      <w:pPr>
        <w:tabs>
          <w:tab w:val="num" w:pos="0"/>
        </w:tabs>
        <w:ind w:left="851" w:hanging="851"/>
      </w:pPr>
      <w:rPr>
        <w:rFonts w:hint="default"/>
        <w:b/>
        <w:bCs w:val="0"/>
        <w:i w:val="0"/>
        <w:iCs w:val="0"/>
        <w:caps w:val="0"/>
        <w:smallCaps w:val="0"/>
        <w:strike w:val="0"/>
        <w:dstrike w:val="0"/>
        <w:outline w:val="0"/>
        <w:shadow w:val="0"/>
        <w:emboss w:val="0"/>
        <w:imprint w:val="0"/>
        <w:noProof w:val="0"/>
        <w:vanish w:val="0"/>
        <w:color w:val="C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0"/>
        </w:tabs>
        <w:ind w:left="851" w:hanging="851"/>
      </w:pPr>
      <w:rPr>
        <w:rFonts w:hint="default" w:ascii="EYInterstate Light" w:hAnsi="EYInterstate Light"/>
        <w:b/>
        <w:i w:val="0"/>
        <w:color w:val="000000"/>
        <w:sz w:val="22"/>
      </w:rPr>
    </w:lvl>
    <w:lvl w:ilvl="4">
      <w:start w:val="1"/>
      <w:numFmt w:val="none"/>
      <w:lvlText w:val=""/>
      <w:lvlJc w:val="left"/>
      <w:pPr>
        <w:tabs>
          <w:tab w:val="num" w:pos="0"/>
        </w:tabs>
        <w:ind w:left="851" w:hanging="851"/>
      </w:pPr>
      <w:rPr>
        <w:rFonts w:hint="default"/>
      </w:rPr>
    </w:lvl>
    <w:lvl w:ilvl="5">
      <w:start w:val="1"/>
      <w:numFmt w:val="none"/>
      <w:lvlText w:val=""/>
      <w:lvlJc w:val="left"/>
      <w:pPr>
        <w:tabs>
          <w:tab w:val="num" w:pos="0"/>
        </w:tabs>
        <w:ind w:left="851" w:hanging="851"/>
      </w:pPr>
      <w:rPr>
        <w:rFonts w:hint="default"/>
      </w:rPr>
    </w:lvl>
    <w:lvl w:ilvl="6">
      <w:start w:val="1"/>
      <w:numFmt w:val="none"/>
      <w:lvlText w:val=""/>
      <w:lvlJc w:val="left"/>
      <w:pPr>
        <w:tabs>
          <w:tab w:val="num" w:pos="0"/>
        </w:tabs>
        <w:ind w:left="851" w:hanging="851"/>
      </w:pPr>
      <w:rPr>
        <w:rFonts w:hint="default"/>
      </w:rPr>
    </w:lvl>
    <w:lvl w:ilvl="7">
      <w:start w:val="1"/>
      <w:numFmt w:val="none"/>
      <w:lvlText w:val=""/>
      <w:lvlJc w:val="left"/>
      <w:pPr>
        <w:tabs>
          <w:tab w:val="num" w:pos="0"/>
        </w:tabs>
        <w:ind w:left="851" w:hanging="851"/>
      </w:pPr>
      <w:rPr>
        <w:rFonts w:hint="default"/>
      </w:rPr>
    </w:lvl>
    <w:lvl w:ilvl="8">
      <w:start w:val="1"/>
      <w:numFmt w:val="none"/>
      <w:lvlText w:val=""/>
      <w:lvlJc w:val="left"/>
      <w:pPr>
        <w:tabs>
          <w:tab w:val="num" w:pos="0"/>
        </w:tabs>
        <w:ind w:left="851" w:hanging="851"/>
      </w:pPr>
      <w:rPr>
        <w:rFonts w:hint="default"/>
      </w:rPr>
    </w:lvl>
  </w:abstractNum>
  <w:abstractNum w:abstractNumId="4" w15:restartNumberingAfterBreak="0">
    <w:nsid w:val="06F87B2E"/>
    <w:multiLevelType w:val="hybridMultilevel"/>
    <w:tmpl w:val="08F6430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5" w15:restartNumberingAfterBreak="0">
    <w:nsid w:val="0704590A"/>
    <w:multiLevelType w:val="hybridMultilevel"/>
    <w:tmpl w:val="4974359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6" w15:restartNumberingAfterBreak="0">
    <w:nsid w:val="0B53198B"/>
    <w:multiLevelType w:val="hybridMultilevel"/>
    <w:tmpl w:val="E52ECDD0"/>
    <w:lvl w:ilvl="0" w:tplc="04090001">
      <w:start w:val="1"/>
      <w:numFmt w:val="bullet"/>
      <w:lvlText w:val=""/>
      <w:lvlJc w:val="left"/>
      <w:pPr>
        <w:ind w:left="1440" w:hanging="360"/>
      </w:pPr>
      <w:rPr>
        <w:rFonts w:hint="default" w:ascii="Symbol" w:hAnsi="Symbol"/>
      </w:rPr>
    </w:lvl>
    <w:lvl w:ilvl="1" w:tplc="04090003">
      <w:start w:val="1"/>
      <w:numFmt w:val="bullet"/>
      <w:lvlText w:val="o"/>
      <w:lvlJc w:val="left"/>
      <w:pPr>
        <w:ind w:left="2160" w:hanging="360"/>
      </w:pPr>
      <w:rPr>
        <w:rFonts w:hint="default" w:ascii="Courier New" w:hAnsi="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rPr>
    </w:lvl>
    <w:lvl w:ilvl="8" w:tplc="04090005" w:tentative="1">
      <w:start w:val="1"/>
      <w:numFmt w:val="bullet"/>
      <w:lvlText w:val=""/>
      <w:lvlJc w:val="left"/>
      <w:pPr>
        <w:ind w:left="7200" w:hanging="360"/>
      </w:pPr>
      <w:rPr>
        <w:rFonts w:hint="default" w:ascii="Wingdings" w:hAnsi="Wingdings"/>
      </w:rPr>
    </w:lvl>
  </w:abstractNum>
  <w:abstractNum w:abstractNumId="7" w15:restartNumberingAfterBreak="0">
    <w:nsid w:val="0BCD6436"/>
    <w:multiLevelType w:val="multilevel"/>
    <w:tmpl w:val="36DCF7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C00000"/>
        <w:sz w:val="32"/>
        <w:szCs w:val="3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0750B55"/>
    <w:multiLevelType w:val="multilevel"/>
    <w:tmpl w:val="B68001F2"/>
    <w:lvl w:ilvl="0">
      <w:start w:val="1"/>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12A7383F"/>
    <w:multiLevelType w:val="hybridMultilevel"/>
    <w:tmpl w:val="1DBCF802"/>
    <w:lvl w:ilvl="0" w:tplc="0C090001">
      <w:start w:val="1"/>
      <w:numFmt w:val="bullet"/>
      <w:lvlText w:val=""/>
      <w:lvlJc w:val="left"/>
      <w:pPr>
        <w:ind w:left="1080" w:hanging="360"/>
      </w:pPr>
      <w:rPr>
        <w:rFonts w:hint="default" w:ascii="Symbol" w:hAnsi="Symbol"/>
      </w:rPr>
    </w:lvl>
    <w:lvl w:ilvl="1" w:tplc="0C090003" w:tentative="1">
      <w:start w:val="1"/>
      <w:numFmt w:val="bullet"/>
      <w:lvlText w:val="o"/>
      <w:lvlJc w:val="left"/>
      <w:pPr>
        <w:ind w:left="1800" w:hanging="360"/>
      </w:pPr>
      <w:rPr>
        <w:rFonts w:hint="default" w:ascii="Courier New" w:hAnsi="Courier New" w:cs="Courier New"/>
      </w:rPr>
    </w:lvl>
    <w:lvl w:ilvl="2" w:tplc="0C090005" w:tentative="1">
      <w:start w:val="1"/>
      <w:numFmt w:val="bullet"/>
      <w:lvlText w:val=""/>
      <w:lvlJc w:val="left"/>
      <w:pPr>
        <w:ind w:left="2520" w:hanging="360"/>
      </w:pPr>
      <w:rPr>
        <w:rFonts w:hint="default" w:ascii="Wingdings" w:hAnsi="Wingdings"/>
      </w:rPr>
    </w:lvl>
    <w:lvl w:ilvl="3" w:tplc="0C090001" w:tentative="1">
      <w:start w:val="1"/>
      <w:numFmt w:val="bullet"/>
      <w:lvlText w:val=""/>
      <w:lvlJc w:val="left"/>
      <w:pPr>
        <w:ind w:left="3240" w:hanging="360"/>
      </w:pPr>
      <w:rPr>
        <w:rFonts w:hint="default" w:ascii="Symbol" w:hAnsi="Symbol"/>
      </w:rPr>
    </w:lvl>
    <w:lvl w:ilvl="4" w:tplc="0C090003" w:tentative="1">
      <w:start w:val="1"/>
      <w:numFmt w:val="bullet"/>
      <w:lvlText w:val="o"/>
      <w:lvlJc w:val="left"/>
      <w:pPr>
        <w:ind w:left="3960" w:hanging="360"/>
      </w:pPr>
      <w:rPr>
        <w:rFonts w:hint="default" w:ascii="Courier New" w:hAnsi="Courier New" w:cs="Courier New"/>
      </w:rPr>
    </w:lvl>
    <w:lvl w:ilvl="5" w:tplc="0C090005" w:tentative="1">
      <w:start w:val="1"/>
      <w:numFmt w:val="bullet"/>
      <w:lvlText w:val=""/>
      <w:lvlJc w:val="left"/>
      <w:pPr>
        <w:ind w:left="4680" w:hanging="360"/>
      </w:pPr>
      <w:rPr>
        <w:rFonts w:hint="default" w:ascii="Wingdings" w:hAnsi="Wingdings"/>
      </w:rPr>
    </w:lvl>
    <w:lvl w:ilvl="6" w:tplc="0C090001" w:tentative="1">
      <w:start w:val="1"/>
      <w:numFmt w:val="bullet"/>
      <w:lvlText w:val=""/>
      <w:lvlJc w:val="left"/>
      <w:pPr>
        <w:ind w:left="5400" w:hanging="360"/>
      </w:pPr>
      <w:rPr>
        <w:rFonts w:hint="default" w:ascii="Symbol" w:hAnsi="Symbol"/>
      </w:rPr>
    </w:lvl>
    <w:lvl w:ilvl="7" w:tplc="0C090003" w:tentative="1">
      <w:start w:val="1"/>
      <w:numFmt w:val="bullet"/>
      <w:lvlText w:val="o"/>
      <w:lvlJc w:val="left"/>
      <w:pPr>
        <w:ind w:left="6120" w:hanging="360"/>
      </w:pPr>
      <w:rPr>
        <w:rFonts w:hint="default" w:ascii="Courier New" w:hAnsi="Courier New" w:cs="Courier New"/>
      </w:rPr>
    </w:lvl>
    <w:lvl w:ilvl="8" w:tplc="0C090005" w:tentative="1">
      <w:start w:val="1"/>
      <w:numFmt w:val="bullet"/>
      <w:lvlText w:val=""/>
      <w:lvlJc w:val="left"/>
      <w:pPr>
        <w:ind w:left="6840" w:hanging="360"/>
      </w:pPr>
      <w:rPr>
        <w:rFonts w:hint="default" w:ascii="Wingdings" w:hAnsi="Wingdings"/>
      </w:rPr>
    </w:lvl>
  </w:abstractNum>
  <w:abstractNum w:abstractNumId="10" w15:restartNumberingAfterBreak="0">
    <w:nsid w:val="133D32BB"/>
    <w:multiLevelType w:val="multilevel"/>
    <w:tmpl w:val="E46468E8"/>
    <w:lvl w:ilvl="0">
      <w:start w:val="5"/>
      <w:numFmt w:val="decimal"/>
      <w:lvlText w:val="%1."/>
      <w:lvlJc w:val="left"/>
      <w:pPr>
        <w:ind w:left="660" w:hanging="66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3560753"/>
    <w:multiLevelType w:val="hybridMultilevel"/>
    <w:tmpl w:val="3ADA1CD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2" w15:restartNumberingAfterBreak="0">
    <w:nsid w:val="15FC0A1B"/>
    <w:multiLevelType w:val="multilevel"/>
    <w:tmpl w:val="B9AEBAA4"/>
    <w:lvl w:ilvl="0">
      <w:start w:val="4"/>
      <w:numFmt w:val="decimal"/>
      <w:lvlText w:val="%1."/>
      <w:lvlJc w:val="left"/>
      <w:pPr>
        <w:ind w:left="880" w:hanging="880"/>
      </w:pPr>
      <w:rPr>
        <w:rFonts w:hint="default"/>
      </w:rPr>
    </w:lvl>
    <w:lvl w:ilvl="1">
      <w:start w:val="1"/>
      <w:numFmt w:val="decimal"/>
      <w:lvlText w:val="%1.%2."/>
      <w:lvlJc w:val="left"/>
      <w:pPr>
        <w:ind w:left="940" w:hanging="880"/>
      </w:pPr>
      <w:rPr>
        <w:rFonts w:hint="default"/>
      </w:rPr>
    </w:lvl>
    <w:lvl w:ilvl="2">
      <w:start w:val="1"/>
      <w:numFmt w:val="decimal"/>
      <w:lvlText w:val="%1.%2.%3."/>
      <w:lvlJc w:val="left"/>
      <w:pPr>
        <w:ind w:left="1000" w:hanging="880"/>
      </w:pPr>
      <w:rPr>
        <w:rFonts w:hint="default"/>
      </w:rPr>
    </w:lvl>
    <w:lvl w:ilvl="3">
      <w:start w:val="4"/>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2160" w:hanging="180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3" w15:restartNumberingAfterBreak="0">
    <w:nsid w:val="20C021E5"/>
    <w:multiLevelType w:val="multilevel"/>
    <w:tmpl w:val="027004DA"/>
    <w:styleLink w:val="NumberedHeadings1"/>
    <w:lvl w:ilvl="0">
      <w:start w:val="1"/>
      <w:numFmt w:val="decimal"/>
      <w:lvlRestart w:val="0"/>
      <w:lvlText w:val="%1."/>
      <w:lvlJc w:val="left"/>
      <w:pPr>
        <w:tabs>
          <w:tab w:val="num" w:pos="357"/>
        </w:tabs>
        <w:ind w:left="0" w:firstLine="0"/>
      </w:pPr>
      <w:rPr>
        <w:rFonts w:hint="default" w:ascii="Calibri" w:hAnsi="Calibri"/>
        <w:b/>
        <w:i w:val="0"/>
        <w:color w:val="C00000"/>
        <w:sz w:val="36"/>
        <w:szCs w:val="36"/>
      </w:rPr>
    </w:lvl>
    <w:lvl w:ilvl="1">
      <w:start w:val="1"/>
      <w:numFmt w:val="decimal"/>
      <w:lvlText w:val="%1.%2"/>
      <w:lvlJc w:val="left"/>
      <w:pPr>
        <w:tabs>
          <w:tab w:val="num" w:pos="357"/>
        </w:tabs>
        <w:ind w:left="0" w:firstLine="0"/>
      </w:pPr>
      <w:rPr>
        <w:rFonts w:hint="default" w:ascii="Calibri" w:hAnsi="Calibri"/>
        <w:b/>
        <w:i w:val="0"/>
        <w:color w:val="C00000"/>
        <w:sz w:val="32"/>
        <w:szCs w:val="32"/>
      </w:rPr>
    </w:lvl>
    <w:lvl w:ilvl="2">
      <w:start w:val="1"/>
      <w:numFmt w:val="decimal"/>
      <w:lvlText w:val="%1.%2.%3"/>
      <w:lvlJc w:val="left"/>
      <w:pPr>
        <w:tabs>
          <w:tab w:val="num" w:pos="357"/>
        </w:tabs>
        <w:ind w:left="0" w:firstLine="0"/>
      </w:pPr>
      <w:rPr>
        <w:rFonts w:hint="default" w:ascii="Calibri" w:hAnsi="Calibri"/>
        <w:b/>
        <w:bCs w:val="0"/>
        <w:i w:val="0"/>
        <w:iCs w:val="0"/>
        <w:caps w:val="0"/>
        <w:smallCaps w:val="0"/>
        <w:strike w:val="0"/>
        <w:dstrike w:val="0"/>
        <w:outline w:val="0"/>
        <w:shadow w:val="0"/>
        <w:emboss w:val="0"/>
        <w:imprint w:val="0"/>
        <w:noProof w:val="0"/>
        <w:vanish w:val="0"/>
        <w:color w:val="C0000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357"/>
        </w:tabs>
        <w:ind w:left="0" w:firstLine="0"/>
      </w:pPr>
      <w:rPr>
        <w:rFonts w:hint="default" w:ascii="Calibri" w:hAnsi="Calibri"/>
        <w:b/>
        <w:i w:val="0"/>
        <w:color w:val="C00000"/>
        <w:sz w:val="24"/>
      </w:rPr>
    </w:lvl>
    <w:lvl w:ilvl="4">
      <w:start w:val="1"/>
      <w:numFmt w:val="none"/>
      <w:lvlText w:val=""/>
      <w:lvlJc w:val="left"/>
      <w:pPr>
        <w:tabs>
          <w:tab w:val="num" w:pos="0"/>
        </w:tabs>
        <w:ind w:left="851" w:hanging="851"/>
      </w:pPr>
      <w:rPr>
        <w:rFonts w:hint="default"/>
      </w:rPr>
    </w:lvl>
    <w:lvl w:ilvl="5">
      <w:start w:val="1"/>
      <w:numFmt w:val="none"/>
      <w:lvlText w:val=""/>
      <w:lvlJc w:val="left"/>
      <w:pPr>
        <w:tabs>
          <w:tab w:val="num" w:pos="0"/>
        </w:tabs>
        <w:ind w:left="851" w:hanging="851"/>
      </w:pPr>
      <w:rPr>
        <w:rFonts w:hint="default"/>
      </w:rPr>
    </w:lvl>
    <w:lvl w:ilvl="6">
      <w:start w:val="1"/>
      <w:numFmt w:val="none"/>
      <w:lvlText w:val=""/>
      <w:lvlJc w:val="left"/>
      <w:pPr>
        <w:tabs>
          <w:tab w:val="num" w:pos="0"/>
        </w:tabs>
        <w:ind w:left="851" w:hanging="851"/>
      </w:pPr>
      <w:rPr>
        <w:rFonts w:hint="default"/>
      </w:rPr>
    </w:lvl>
    <w:lvl w:ilvl="7">
      <w:start w:val="1"/>
      <w:numFmt w:val="none"/>
      <w:lvlText w:val=""/>
      <w:lvlJc w:val="left"/>
      <w:pPr>
        <w:tabs>
          <w:tab w:val="num" w:pos="0"/>
        </w:tabs>
        <w:ind w:left="851" w:hanging="851"/>
      </w:pPr>
      <w:rPr>
        <w:rFonts w:hint="default"/>
      </w:rPr>
    </w:lvl>
    <w:lvl w:ilvl="8">
      <w:start w:val="1"/>
      <w:numFmt w:val="none"/>
      <w:lvlText w:val=""/>
      <w:lvlJc w:val="left"/>
      <w:pPr>
        <w:tabs>
          <w:tab w:val="num" w:pos="0"/>
        </w:tabs>
        <w:ind w:left="851" w:hanging="851"/>
      </w:pPr>
      <w:rPr>
        <w:rFonts w:hint="default"/>
      </w:rPr>
    </w:lvl>
  </w:abstractNum>
  <w:abstractNum w:abstractNumId="14" w15:restartNumberingAfterBreak="0">
    <w:nsid w:val="243C3D31"/>
    <w:multiLevelType w:val="multilevel"/>
    <w:tmpl w:val="E60E39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C00000"/>
        <w:sz w:val="32"/>
        <w:szCs w:val="3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6694762"/>
    <w:multiLevelType w:val="hybridMultilevel"/>
    <w:tmpl w:val="55E0F0B8"/>
    <w:lvl w:ilvl="0" w:tplc="60A07042">
      <w:start w:val="1"/>
      <w:numFmt w:val="bullet"/>
      <w:lvlText w:val=""/>
      <w:lvlJc w:val="left"/>
      <w:pPr>
        <w:ind w:left="1080" w:hanging="360"/>
      </w:pPr>
      <w:rPr>
        <w:rFonts w:hint="default" w:ascii="Symbol" w:hAnsi="Symbol"/>
      </w:rPr>
    </w:lvl>
    <w:lvl w:ilvl="1" w:tplc="0C090003" w:tentative="1">
      <w:start w:val="1"/>
      <w:numFmt w:val="bullet"/>
      <w:lvlText w:val="o"/>
      <w:lvlJc w:val="left"/>
      <w:pPr>
        <w:ind w:left="1800" w:hanging="360"/>
      </w:pPr>
      <w:rPr>
        <w:rFonts w:hint="default" w:ascii="Courier New" w:hAnsi="Courier New" w:cs="Courier New"/>
      </w:rPr>
    </w:lvl>
    <w:lvl w:ilvl="2" w:tplc="0C090005" w:tentative="1">
      <w:start w:val="1"/>
      <w:numFmt w:val="bullet"/>
      <w:lvlText w:val=""/>
      <w:lvlJc w:val="left"/>
      <w:pPr>
        <w:ind w:left="2520" w:hanging="360"/>
      </w:pPr>
      <w:rPr>
        <w:rFonts w:hint="default" w:ascii="Wingdings" w:hAnsi="Wingdings"/>
      </w:rPr>
    </w:lvl>
    <w:lvl w:ilvl="3" w:tplc="0C090001" w:tentative="1">
      <w:start w:val="1"/>
      <w:numFmt w:val="bullet"/>
      <w:lvlText w:val=""/>
      <w:lvlJc w:val="left"/>
      <w:pPr>
        <w:ind w:left="3240" w:hanging="360"/>
      </w:pPr>
      <w:rPr>
        <w:rFonts w:hint="default" w:ascii="Symbol" w:hAnsi="Symbol"/>
      </w:rPr>
    </w:lvl>
    <w:lvl w:ilvl="4" w:tplc="0C090003" w:tentative="1">
      <w:start w:val="1"/>
      <w:numFmt w:val="bullet"/>
      <w:lvlText w:val="o"/>
      <w:lvlJc w:val="left"/>
      <w:pPr>
        <w:ind w:left="3960" w:hanging="360"/>
      </w:pPr>
      <w:rPr>
        <w:rFonts w:hint="default" w:ascii="Courier New" w:hAnsi="Courier New" w:cs="Courier New"/>
      </w:rPr>
    </w:lvl>
    <w:lvl w:ilvl="5" w:tplc="0C090005" w:tentative="1">
      <w:start w:val="1"/>
      <w:numFmt w:val="bullet"/>
      <w:lvlText w:val=""/>
      <w:lvlJc w:val="left"/>
      <w:pPr>
        <w:ind w:left="4680" w:hanging="360"/>
      </w:pPr>
      <w:rPr>
        <w:rFonts w:hint="default" w:ascii="Wingdings" w:hAnsi="Wingdings"/>
      </w:rPr>
    </w:lvl>
    <w:lvl w:ilvl="6" w:tplc="0C090001" w:tentative="1">
      <w:start w:val="1"/>
      <w:numFmt w:val="bullet"/>
      <w:lvlText w:val=""/>
      <w:lvlJc w:val="left"/>
      <w:pPr>
        <w:ind w:left="5400" w:hanging="360"/>
      </w:pPr>
      <w:rPr>
        <w:rFonts w:hint="default" w:ascii="Symbol" w:hAnsi="Symbol"/>
      </w:rPr>
    </w:lvl>
    <w:lvl w:ilvl="7" w:tplc="0C090003" w:tentative="1">
      <w:start w:val="1"/>
      <w:numFmt w:val="bullet"/>
      <w:lvlText w:val="o"/>
      <w:lvlJc w:val="left"/>
      <w:pPr>
        <w:ind w:left="6120" w:hanging="360"/>
      </w:pPr>
      <w:rPr>
        <w:rFonts w:hint="default" w:ascii="Courier New" w:hAnsi="Courier New" w:cs="Courier New"/>
      </w:rPr>
    </w:lvl>
    <w:lvl w:ilvl="8" w:tplc="0C090005" w:tentative="1">
      <w:start w:val="1"/>
      <w:numFmt w:val="bullet"/>
      <w:lvlText w:val=""/>
      <w:lvlJc w:val="left"/>
      <w:pPr>
        <w:ind w:left="6840" w:hanging="360"/>
      </w:pPr>
      <w:rPr>
        <w:rFonts w:hint="default" w:ascii="Wingdings" w:hAnsi="Wingdings"/>
      </w:rPr>
    </w:lvl>
  </w:abstractNum>
  <w:abstractNum w:abstractNumId="16" w15:restartNumberingAfterBreak="0">
    <w:nsid w:val="2E4F36D4"/>
    <w:multiLevelType w:val="hybridMultilevel"/>
    <w:tmpl w:val="86642AF2"/>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7" w15:restartNumberingAfterBreak="0">
    <w:nsid w:val="2FDA094D"/>
    <w:multiLevelType w:val="hybridMultilevel"/>
    <w:tmpl w:val="2654CFBC"/>
    <w:lvl w:ilvl="0" w:tplc="0C090001">
      <w:start w:val="1"/>
      <w:numFmt w:val="bullet"/>
      <w:lvlText w:val=""/>
      <w:lvlJc w:val="left"/>
      <w:pPr>
        <w:ind w:left="1080" w:hanging="360"/>
      </w:pPr>
      <w:rPr>
        <w:rFonts w:hint="default" w:ascii="Symbol" w:hAnsi="Symbol"/>
      </w:rPr>
    </w:lvl>
    <w:lvl w:ilvl="1" w:tplc="0C090003" w:tentative="1">
      <w:start w:val="1"/>
      <w:numFmt w:val="bullet"/>
      <w:lvlText w:val="o"/>
      <w:lvlJc w:val="left"/>
      <w:pPr>
        <w:ind w:left="1800" w:hanging="360"/>
      </w:pPr>
      <w:rPr>
        <w:rFonts w:hint="default" w:ascii="Courier New" w:hAnsi="Courier New" w:cs="Courier New"/>
      </w:rPr>
    </w:lvl>
    <w:lvl w:ilvl="2" w:tplc="0C090005" w:tentative="1">
      <w:start w:val="1"/>
      <w:numFmt w:val="bullet"/>
      <w:lvlText w:val=""/>
      <w:lvlJc w:val="left"/>
      <w:pPr>
        <w:ind w:left="2520" w:hanging="360"/>
      </w:pPr>
      <w:rPr>
        <w:rFonts w:hint="default" w:ascii="Wingdings" w:hAnsi="Wingdings"/>
      </w:rPr>
    </w:lvl>
    <w:lvl w:ilvl="3" w:tplc="0C090001" w:tentative="1">
      <w:start w:val="1"/>
      <w:numFmt w:val="bullet"/>
      <w:lvlText w:val=""/>
      <w:lvlJc w:val="left"/>
      <w:pPr>
        <w:ind w:left="3240" w:hanging="360"/>
      </w:pPr>
      <w:rPr>
        <w:rFonts w:hint="default" w:ascii="Symbol" w:hAnsi="Symbol"/>
      </w:rPr>
    </w:lvl>
    <w:lvl w:ilvl="4" w:tplc="0C090003" w:tentative="1">
      <w:start w:val="1"/>
      <w:numFmt w:val="bullet"/>
      <w:lvlText w:val="o"/>
      <w:lvlJc w:val="left"/>
      <w:pPr>
        <w:ind w:left="3960" w:hanging="360"/>
      </w:pPr>
      <w:rPr>
        <w:rFonts w:hint="default" w:ascii="Courier New" w:hAnsi="Courier New" w:cs="Courier New"/>
      </w:rPr>
    </w:lvl>
    <w:lvl w:ilvl="5" w:tplc="0C090005" w:tentative="1">
      <w:start w:val="1"/>
      <w:numFmt w:val="bullet"/>
      <w:lvlText w:val=""/>
      <w:lvlJc w:val="left"/>
      <w:pPr>
        <w:ind w:left="4680" w:hanging="360"/>
      </w:pPr>
      <w:rPr>
        <w:rFonts w:hint="default" w:ascii="Wingdings" w:hAnsi="Wingdings"/>
      </w:rPr>
    </w:lvl>
    <w:lvl w:ilvl="6" w:tplc="0C090001" w:tentative="1">
      <w:start w:val="1"/>
      <w:numFmt w:val="bullet"/>
      <w:lvlText w:val=""/>
      <w:lvlJc w:val="left"/>
      <w:pPr>
        <w:ind w:left="5400" w:hanging="360"/>
      </w:pPr>
      <w:rPr>
        <w:rFonts w:hint="default" w:ascii="Symbol" w:hAnsi="Symbol"/>
      </w:rPr>
    </w:lvl>
    <w:lvl w:ilvl="7" w:tplc="0C090003" w:tentative="1">
      <w:start w:val="1"/>
      <w:numFmt w:val="bullet"/>
      <w:lvlText w:val="o"/>
      <w:lvlJc w:val="left"/>
      <w:pPr>
        <w:ind w:left="6120" w:hanging="360"/>
      </w:pPr>
      <w:rPr>
        <w:rFonts w:hint="default" w:ascii="Courier New" w:hAnsi="Courier New" w:cs="Courier New"/>
      </w:rPr>
    </w:lvl>
    <w:lvl w:ilvl="8" w:tplc="0C090005" w:tentative="1">
      <w:start w:val="1"/>
      <w:numFmt w:val="bullet"/>
      <w:lvlText w:val=""/>
      <w:lvlJc w:val="left"/>
      <w:pPr>
        <w:ind w:left="6840" w:hanging="360"/>
      </w:pPr>
      <w:rPr>
        <w:rFonts w:hint="default" w:ascii="Wingdings" w:hAnsi="Wingdings"/>
      </w:rPr>
    </w:lvl>
  </w:abstractNum>
  <w:abstractNum w:abstractNumId="18" w15:restartNumberingAfterBreak="0">
    <w:nsid w:val="30B00DAF"/>
    <w:multiLevelType w:val="multilevel"/>
    <w:tmpl w:val="F5FAFC88"/>
    <w:lvl w:ilvl="0">
      <w:start w:val="1"/>
      <w:numFmt w:val="decimal"/>
      <w:lvlRestart w:val="0"/>
      <w:pStyle w:val="DTTHeading1"/>
      <w:lvlText w:val="%1."/>
      <w:lvlJc w:val="left"/>
      <w:pPr>
        <w:tabs>
          <w:tab w:val="num" w:pos="357"/>
        </w:tabs>
        <w:ind w:left="0" w:firstLine="0"/>
      </w:pPr>
      <w:rPr>
        <w:rFonts w:hint="default" w:ascii="Calibri" w:hAnsi="Calibri"/>
        <w:b/>
        <w:i w:val="0"/>
        <w:color w:val="C00000"/>
        <w:sz w:val="36"/>
        <w:szCs w:val="36"/>
      </w:rPr>
    </w:lvl>
    <w:lvl w:ilvl="1">
      <w:start w:val="1"/>
      <w:numFmt w:val="decimal"/>
      <w:lvlText w:val="%1.%2"/>
      <w:lvlJc w:val="left"/>
      <w:pPr>
        <w:tabs>
          <w:tab w:val="num" w:pos="640"/>
        </w:tabs>
        <w:ind w:left="283" w:firstLine="0"/>
      </w:pPr>
      <w:rPr>
        <w:rFonts w:hint="default" w:ascii="Calibri" w:hAnsi="Calibri"/>
        <w:b/>
        <w:i w:val="0"/>
        <w:color w:val="C00000"/>
        <w:sz w:val="32"/>
        <w:szCs w:val="32"/>
      </w:rPr>
    </w:lvl>
    <w:lvl w:ilvl="2">
      <w:start w:val="1"/>
      <w:numFmt w:val="decimal"/>
      <w:pStyle w:val="DTTHeading3"/>
      <w:lvlText w:val="%1.%2.%3"/>
      <w:lvlJc w:val="left"/>
      <w:pPr>
        <w:tabs>
          <w:tab w:val="num" w:pos="357"/>
        </w:tabs>
        <w:ind w:left="0" w:firstLine="0"/>
      </w:pPr>
      <w:rPr>
        <w:rFonts w:hint="default" w:ascii="Calibri" w:hAnsi="Calibri"/>
        <w:b/>
        <w:bCs w:val="0"/>
        <w:i w:val="0"/>
        <w:iCs w:val="0"/>
        <w:caps w:val="0"/>
        <w:smallCaps w:val="0"/>
        <w:strike w:val="0"/>
        <w:dstrike w:val="0"/>
        <w:outline w:val="0"/>
        <w:shadow w:val="0"/>
        <w:emboss w:val="0"/>
        <w:imprint w:val="0"/>
        <w:noProof w:val="0"/>
        <w:vanish w:val="0"/>
        <w:color w:val="C0000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DTTHeading4"/>
      <w:lvlText w:val="%1.%2.%3.%4"/>
      <w:lvlJc w:val="left"/>
      <w:pPr>
        <w:tabs>
          <w:tab w:val="num" w:pos="357"/>
        </w:tabs>
        <w:ind w:left="0" w:firstLine="0"/>
      </w:pPr>
      <w:rPr>
        <w:rFonts w:hint="default" w:ascii="Calibri" w:hAnsi="Calibri"/>
        <w:b/>
        <w:i w:val="0"/>
        <w:color w:val="C00000"/>
        <w:sz w:val="24"/>
      </w:rPr>
    </w:lvl>
    <w:lvl w:ilvl="4">
      <w:start w:val="1"/>
      <w:numFmt w:val="none"/>
      <w:lvlText w:val=""/>
      <w:lvlJc w:val="left"/>
      <w:pPr>
        <w:tabs>
          <w:tab w:val="num" w:pos="0"/>
        </w:tabs>
        <w:ind w:left="851" w:hanging="851"/>
      </w:pPr>
      <w:rPr>
        <w:rFonts w:hint="default"/>
      </w:rPr>
    </w:lvl>
    <w:lvl w:ilvl="5">
      <w:start w:val="1"/>
      <w:numFmt w:val="none"/>
      <w:lvlText w:val=""/>
      <w:lvlJc w:val="left"/>
      <w:pPr>
        <w:tabs>
          <w:tab w:val="num" w:pos="0"/>
        </w:tabs>
        <w:ind w:left="851" w:hanging="851"/>
      </w:pPr>
      <w:rPr>
        <w:rFonts w:hint="default"/>
      </w:rPr>
    </w:lvl>
    <w:lvl w:ilvl="6">
      <w:start w:val="1"/>
      <w:numFmt w:val="none"/>
      <w:lvlText w:val=""/>
      <w:lvlJc w:val="left"/>
      <w:pPr>
        <w:tabs>
          <w:tab w:val="num" w:pos="0"/>
        </w:tabs>
        <w:ind w:left="851" w:hanging="851"/>
      </w:pPr>
      <w:rPr>
        <w:rFonts w:hint="default"/>
      </w:rPr>
    </w:lvl>
    <w:lvl w:ilvl="7">
      <w:start w:val="1"/>
      <w:numFmt w:val="none"/>
      <w:lvlText w:val=""/>
      <w:lvlJc w:val="left"/>
      <w:pPr>
        <w:tabs>
          <w:tab w:val="num" w:pos="0"/>
        </w:tabs>
        <w:ind w:left="851" w:hanging="851"/>
      </w:pPr>
      <w:rPr>
        <w:rFonts w:hint="default"/>
      </w:rPr>
    </w:lvl>
    <w:lvl w:ilvl="8">
      <w:start w:val="1"/>
      <w:numFmt w:val="none"/>
      <w:lvlText w:val=""/>
      <w:lvlJc w:val="left"/>
      <w:pPr>
        <w:tabs>
          <w:tab w:val="num" w:pos="0"/>
        </w:tabs>
        <w:ind w:left="851" w:hanging="851"/>
      </w:pPr>
      <w:rPr>
        <w:rFonts w:hint="default"/>
      </w:rPr>
    </w:lvl>
  </w:abstractNum>
  <w:abstractNum w:abstractNumId="19" w15:restartNumberingAfterBreak="0">
    <w:nsid w:val="316110B4"/>
    <w:multiLevelType w:val="multilevel"/>
    <w:tmpl w:val="597C75B0"/>
    <w:styleLink w:val="NumberedHeadings"/>
    <w:lvl w:ilvl="0">
      <w:start w:val="1"/>
      <w:numFmt w:val="decimal"/>
      <w:lvlRestart w:val="0"/>
      <w:lvlText w:val="%1."/>
      <w:lvlJc w:val="left"/>
      <w:pPr>
        <w:tabs>
          <w:tab w:val="num" w:pos="357"/>
        </w:tabs>
        <w:ind w:left="0" w:firstLine="0"/>
      </w:pPr>
      <w:rPr>
        <w:rFonts w:hint="default" w:ascii="Calibri" w:hAnsi="Calibri"/>
        <w:b/>
        <w:i w:val="0"/>
        <w:color w:val="C00000"/>
        <w:sz w:val="36"/>
        <w:szCs w:val="36"/>
      </w:rPr>
    </w:lvl>
    <w:lvl w:ilvl="1">
      <w:start w:val="1"/>
      <w:numFmt w:val="decimal"/>
      <w:lvlText w:val="%1.%2"/>
      <w:lvlJc w:val="left"/>
      <w:pPr>
        <w:tabs>
          <w:tab w:val="num" w:pos="640"/>
        </w:tabs>
        <w:ind w:left="283" w:firstLine="0"/>
      </w:pPr>
      <w:rPr>
        <w:rFonts w:hint="default" w:ascii="Calibri" w:hAnsi="Calibri"/>
        <w:b/>
        <w:i w:val="0"/>
        <w:color w:val="C00000"/>
        <w:sz w:val="32"/>
        <w:szCs w:val="32"/>
      </w:rPr>
    </w:lvl>
    <w:lvl w:ilvl="2">
      <w:start w:val="1"/>
      <w:numFmt w:val="decimal"/>
      <w:lvlText w:val="%1.%2.%3"/>
      <w:lvlJc w:val="left"/>
      <w:pPr>
        <w:tabs>
          <w:tab w:val="num" w:pos="357"/>
        </w:tabs>
        <w:ind w:left="0" w:firstLine="0"/>
      </w:pPr>
      <w:rPr>
        <w:rFonts w:hint="default" w:ascii="Calibri" w:hAnsi="Calibri"/>
        <w:b/>
        <w:bCs w:val="0"/>
        <w:i w:val="0"/>
        <w:iCs w:val="0"/>
        <w:caps w:val="0"/>
        <w:smallCaps w:val="0"/>
        <w:strike w:val="0"/>
        <w:dstrike w:val="0"/>
        <w:outline w:val="0"/>
        <w:shadow w:val="0"/>
        <w:emboss w:val="0"/>
        <w:imprint w:val="0"/>
        <w:noProof w:val="0"/>
        <w:vanish w:val="0"/>
        <w:color w:val="C0000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357"/>
        </w:tabs>
        <w:ind w:left="0" w:firstLine="0"/>
      </w:pPr>
      <w:rPr>
        <w:rFonts w:hint="default" w:ascii="Calibri" w:hAnsi="Calibri"/>
        <w:b/>
        <w:i w:val="0"/>
        <w:color w:val="C00000"/>
        <w:sz w:val="24"/>
      </w:rPr>
    </w:lvl>
    <w:lvl w:ilvl="4">
      <w:start w:val="1"/>
      <w:numFmt w:val="none"/>
      <w:lvlText w:val=""/>
      <w:lvlJc w:val="left"/>
      <w:pPr>
        <w:tabs>
          <w:tab w:val="num" w:pos="0"/>
        </w:tabs>
        <w:ind w:left="851" w:hanging="851"/>
      </w:pPr>
      <w:rPr>
        <w:rFonts w:hint="default"/>
      </w:rPr>
    </w:lvl>
    <w:lvl w:ilvl="5">
      <w:start w:val="1"/>
      <w:numFmt w:val="none"/>
      <w:lvlText w:val=""/>
      <w:lvlJc w:val="left"/>
      <w:pPr>
        <w:tabs>
          <w:tab w:val="num" w:pos="0"/>
        </w:tabs>
        <w:ind w:left="851" w:hanging="851"/>
      </w:pPr>
      <w:rPr>
        <w:rFonts w:hint="default"/>
      </w:rPr>
    </w:lvl>
    <w:lvl w:ilvl="6">
      <w:start w:val="1"/>
      <w:numFmt w:val="none"/>
      <w:lvlText w:val=""/>
      <w:lvlJc w:val="left"/>
      <w:pPr>
        <w:tabs>
          <w:tab w:val="num" w:pos="0"/>
        </w:tabs>
        <w:ind w:left="851" w:hanging="851"/>
      </w:pPr>
      <w:rPr>
        <w:rFonts w:hint="default"/>
      </w:rPr>
    </w:lvl>
    <w:lvl w:ilvl="7">
      <w:start w:val="1"/>
      <w:numFmt w:val="none"/>
      <w:lvlText w:val=""/>
      <w:lvlJc w:val="left"/>
      <w:pPr>
        <w:tabs>
          <w:tab w:val="num" w:pos="0"/>
        </w:tabs>
        <w:ind w:left="851" w:hanging="851"/>
      </w:pPr>
      <w:rPr>
        <w:rFonts w:hint="default"/>
      </w:rPr>
    </w:lvl>
    <w:lvl w:ilvl="8">
      <w:start w:val="1"/>
      <w:numFmt w:val="none"/>
      <w:lvlText w:val=""/>
      <w:lvlJc w:val="left"/>
      <w:pPr>
        <w:tabs>
          <w:tab w:val="num" w:pos="0"/>
        </w:tabs>
        <w:ind w:left="851" w:hanging="851"/>
      </w:pPr>
      <w:rPr>
        <w:rFonts w:hint="default"/>
      </w:rPr>
    </w:lvl>
  </w:abstractNum>
  <w:abstractNum w:abstractNumId="20" w15:restartNumberingAfterBreak="0">
    <w:nsid w:val="35287E0E"/>
    <w:multiLevelType w:val="multilevel"/>
    <w:tmpl w:val="47F628A2"/>
    <w:lvl w:ilvl="0">
      <w:start w:val="1"/>
      <w:numFmt w:val="decimal"/>
      <w:lvlText w:val="%1."/>
      <w:lvlJc w:val="left"/>
      <w:pPr>
        <w:ind w:left="360" w:hanging="360"/>
      </w:pPr>
      <w:rPr>
        <w:rFonts w:hint="default"/>
        <w:b w:val="0"/>
        <w:color w:val="auto"/>
        <w:sz w:val="22"/>
      </w:rPr>
    </w:lvl>
    <w:lvl w:ilvl="1">
      <w:start w:val="1"/>
      <w:numFmt w:val="decimal"/>
      <w:lvlText w:val="%1.%2."/>
      <w:lvlJc w:val="left"/>
      <w:pPr>
        <w:ind w:left="720" w:hanging="720"/>
      </w:pPr>
      <w:rPr>
        <w:rFonts w:hint="default"/>
        <w:b w:val="0"/>
        <w:color w:val="auto"/>
        <w:sz w:val="22"/>
      </w:rPr>
    </w:lvl>
    <w:lvl w:ilvl="2">
      <w:start w:val="1"/>
      <w:numFmt w:val="decimal"/>
      <w:lvlText w:val="%1.%2.%3."/>
      <w:lvlJc w:val="left"/>
      <w:pPr>
        <w:ind w:left="1080" w:hanging="1080"/>
      </w:pPr>
      <w:rPr>
        <w:rFonts w:hint="default"/>
        <w:b w:val="0"/>
        <w:color w:val="auto"/>
        <w:sz w:val="22"/>
      </w:rPr>
    </w:lvl>
    <w:lvl w:ilvl="3">
      <w:start w:val="1"/>
      <w:numFmt w:val="decimal"/>
      <w:lvlText w:val="%1.%2.%3.%4."/>
      <w:lvlJc w:val="left"/>
      <w:pPr>
        <w:ind w:left="1080" w:hanging="1080"/>
      </w:pPr>
      <w:rPr>
        <w:rFonts w:hint="default"/>
        <w:b w:val="0"/>
        <w:color w:val="auto"/>
        <w:sz w:val="22"/>
      </w:rPr>
    </w:lvl>
    <w:lvl w:ilvl="4">
      <w:start w:val="1"/>
      <w:numFmt w:val="decimal"/>
      <w:lvlText w:val="%1.%2.%3.%4.%5."/>
      <w:lvlJc w:val="left"/>
      <w:pPr>
        <w:ind w:left="1440" w:hanging="1440"/>
      </w:pPr>
      <w:rPr>
        <w:rFonts w:hint="default"/>
        <w:b w:val="0"/>
        <w:color w:val="auto"/>
        <w:sz w:val="22"/>
      </w:rPr>
    </w:lvl>
    <w:lvl w:ilvl="5">
      <w:start w:val="1"/>
      <w:numFmt w:val="decimal"/>
      <w:lvlText w:val="%1.%2.%3.%4.%5.%6."/>
      <w:lvlJc w:val="left"/>
      <w:pPr>
        <w:ind w:left="1800" w:hanging="1800"/>
      </w:pPr>
      <w:rPr>
        <w:rFonts w:hint="default"/>
        <w:b w:val="0"/>
        <w:color w:val="auto"/>
        <w:sz w:val="22"/>
      </w:rPr>
    </w:lvl>
    <w:lvl w:ilvl="6">
      <w:start w:val="1"/>
      <w:numFmt w:val="decimal"/>
      <w:lvlText w:val="%1.%2.%3.%4.%5.%6.%7."/>
      <w:lvlJc w:val="left"/>
      <w:pPr>
        <w:ind w:left="1800" w:hanging="1800"/>
      </w:pPr>
      <w:rPr>
        <w:rFonts w:hint="default"/>
        <w:b w:val="0"/>
        <w:color w:val="auto"/>
        <w:sz w:val="22"/>
      </w:rPr>
    </w:lvl>
    <w:lvl w:ilvl="7">
      <w:start w:val="1"/>
      <w:numFmt w:val="decimal"/>
      <w:lvlText w:val="%1.%2.%3.%4.%5.%6.%7.%8."/>
      <w:lvlJc w:val="left"/>
      <w:pPr>
        <w:ind w:left="2160" w:hanging="2160"/>
      </w:pPr>
      <w:rPr>
        <w:rFonts w:hint="default"/>
        <w:b w:val="0"/>
        <w:color w:val="auto"/>
        <w:sz w:val="22"/>
      </w:rPr>
    </w:lvl>
    <w:lvl w:ilvl="8">
      <w:start w:val="1"/>
      <w:numFmt w:val="decimal"/>
      <w:lvlText w:val="%1.%2.%3.%4.%5.%6.%7.%8.%9."/>
      <w:lvlJc w:val="left"/>
      <w:pPr>
        <w:ind w:left="2520" w:hanging="2520"/>
      </w:pPr>
      <w:rPr>
        <w:rFonts w:hint="default"/>
        <w:b w:val="0"/>
        <w:color w:val="auto"/>
        <w:sz w:val="22"/>
      </w:rPr>
    </w:lvl>
  </w:abstractNum>
  <w:abstractNum w:abstractNumId="21" w15:restartNumberingAfterBreak="0">
    <w:nsid w:val="3CF075C9"/>
    <w:multiLevelType w:val="multilevel"/>
    <w:tmpl w:val="7160EE24"/>
    <w:lvl w:ilvl="0">
      <w:start w:val="5"/>
      <w:numFmt w:val="decimal"/>
      <w:lvlText w:val="%1."/>
      <w:lvlJc w:val="left"/>
      <w:pPr>
        <w:ind w:left="660" w:hanging="66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0C87AFB"/>
    <w:multiLevelType w:val="multilevel"/>
    <w:tmpl w:val="227092E6"/>
    <w:lvl w:ilvl="0">
      <w:start w:val="1"/>
      <w:numFmt w:val="bullet"/>
      <w:lvlText w:val=""/>
      <w:lvlJc w:val="left"/>
      <w:pPr>
        <w:ind w:left="284" w:hanging="284"/>
      </w:pPr>
      <w:rPr>
        <w:rFonts w:hint="default" w:ascii="Symbol" w:hAnsi="Symbol"/>
      </w:rPr>
    </w:lvl>
    <w:lvl w:ilvl="1">
      <w:start w:val="1"/>
      <w:numFmt w:val="bullet"/>
      <w:lvlText w:val="o"/>
      <w:lvlJc w:val="left"/>
      <w:pPr>
        <w:ind w:left="1080" w:hanging="360"/>
      </w:pPr>
      <w:rPr>
        <w:rFonts w:hint="default" w:ascii="Courier New" w:hAnsi="Courier New"/>
      </w:rPr>
    </w:lvl>
    <w:lvl w:ilvl="2">
      <w:start w:val="1"/>
      <w:numFmt w:val="bullet"/>
      <w:lvlText w:val=""/>
      <w:lvlJc w:val="left"/>
      <w:pPr>
        <w:ind w:left="1800" w:hanging="360"/>
      </w:pPr>
      <w:rPr>
        <w:rFonts w:hint="default" w:ascii="Wingdings" w:hAnsi="Wingdings"/>
      </w:rPr>
    </w:lvl>
    <w:lvl w:ilvl="3">
      <w:start w:val="1"/>
      <w:numFmt w:val="bullet"/>
      <w:lvlText w:val=""/>
      <w:lvlJc w:val="left"/>
      <w:pPr>
        <w:ind w:left="2520" w:hanging="360"/>
      </w:pPr>
      <w:rPr>
        <w:rFonts w:hint="default" w:ascii="Symbol" w:hAnsi="Symbol"/>
      </w:rPr>
    </w:lvl>
    <w:lvl w:ilvl="4">
      <w:start w:val="1"/>
      <w:numFmt w:val="bullet"/>
      <w:pStyle w:val="Highlightpanelbulletlist"/>
      <w:lvlText w:val="o"/>
      <w:lvlJc w:val="left"/>
      <w:pPr>
        <w:ind w:left="3240" w:hanging="360"/>
      </w:pPr>
      <w:rPr>
        <w:rFonts w:hint="default" w:ascii="Courier New" w:hAnsi="Courier New"/>
      </w:rPr>
    </w:lvl>
    <w:lvl w:ilvl="5">
      <w:start w:val="1"/>
      <w:numFmt w:val="bullet"/>
      <w:lvlText w:val=""/>
      <w:lvlJc w:val="left"/>
      <w:pPr>
        <w:ind w:left="3960" w:hanging="360"/>
      </w:pPr>
      <w:rPr>
        <w:rFonts w:hint="default" w:ascii="Wingdings" w:hAnsi="Wingdings"/>
      </w:rPr>
    </w:lvl>
    <w:lvl w:ilvl="6">
      <w:start w:val="1"/>
      <w:numFmt w:val="bullet"/>
      <w:lvlText w:val=""/>
      <w:lvlJc w:val="left"/>
      <w:pPr>
        <w:ind w:left="4680" w:hanging="360"/>
      </w:pPr>
      <w:rPr>
        <w:rFonts w:hint="default" w:ascii="Symbol" w:hAnsi="Symbol"/>
      </w:rPr>
    </w:lvl>
    <w:lvl w:ilvl="7">
      <w:start w:val="1"/>
      <w:numFmt w:val="bullet"/>
      <w:lvlText w:val="o"/>
      <w:lvlJc w:val="left"/>
      <w:pPr>
        <w:ind w:left="5400" w:hanging="360"/>
      </w:pPr>
      <w:rPr>
        <w:rFonts w:hint="default" w:ascii="Courier New" w:hAnsi="Courier New"/>
      </w:rPr>
    </w:lvl>
    <w:lvl w:ilvl="8">
      <w:start w:val="1"/>
      <w:numFmt w:val="bullet"/>
      <w:pStyle w:val="Heading9"/>
      <w:lvlText w:val=""/>
      <w:lvlJc w:val="left"/>
      <w:pPr>
        <w:ind w:left="6120" w:hanging="360"/>
      </w:pPr>
      <w:rPr>
        <w:rFonts w:hint="default" w:ascii="Wingdings" w:hAnsi="Wingdings"/>
      </w:rPr>
    </w:lvl>
  </w:abstractNum>
  <w:abstractNum w:abstractNumId="23" w15:restartNumberingAfterBreak="0">
    <w:nsid w:val="4120210E"/>
    <w:multiLevelType w:val="multilevel"/>
    <w:tmpl w:val="BED2067C"/>
    <w:lvl w:ilvl="0">
      <w:start w:val="7"/>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4" w15:restartNumberingAfterBreak="0">
    <w:nsid w:val="487441AA"/>
    <w:multiLevelType w:val="hybridMultilevel"/>
    <w:tmpl w:val="EBE68446"/>
    <w:lvl w:ilvl="0" w:tplc="7F8E0816">
      <w:start w:val="1"/>
      <w:numFmt w:val="bullet"/>
      <w:lvlText w:val=""/>
      <w:lvlJc w:val="left"/>
      <w:pPr>
        <w:ind w:left="360" w:hanging="360"/>
      </w:pPr>
      <w:rPr>
        <w:rFonts w:hint="default" w:ascii="Symbol" w:hAnsi="Symbol"/>
        <w:color w:val="000000" w:themeColor="text1"/>
        <w:sz w:val="22"/>
        <w:szCs w:val="22"/>
      </w:rPr>
    </w:lvl>
    <w:lvl w:ilvl="1" w:tplc="8EFAB456">
      <w:start w:val="1"/>
      <w:numFmt w:val="bullet"/>
      <w:lvlText w:val="o"/>
      <w:lvlJc w:val="left"/>
      <w:pPr>
        <w:ind w:left="1080" w:hanging="360"/>
      </w:pPr>
      <w:rPr>
        <w:rFonts w:hint="default" w:ascii="Courier New" w:hAnsi="Courier New" w:cs="Courier New"/>
        <w:color w:val="000000" w:themeColor="text1"/>
        <w:sz w:val="22"/>
        <w:szCs w:val="16"/>
      </w:rPr>
    </w:lvl>
    <w:lvl w:ilvl="2" w:tplc="04090005">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5" w15:restartNumberingAfterBreak="0">
    <w:nsid w:val="4F20354A"/>
    <w:multiLevelType w:val="hybridMultilevel"/>
    <w:tmpl w:val="3D66DD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32F0C3E"/>
    <w:multiLevelType w:val="hybridMultilevel"/>
    <w:tmpl w:val="068CA0C8"/>
    <w:lvl w:ilvl="0" w:tplc="0C090001">
      <w:start w:val="1"/>
      <w:numFmt w:val="bullet"/>
      <w:lvlText w:val=""/>
      <w:lvlJc w:val="left"/>
      <w:pPr>
        <w:ind w:left="720" w:hanging="360"/>
      </w:pPr>
      <w:rPr>
        <w:rFonts w:hint="default" w:ascii="Symbol" w:hAnsi="Symbol"/>
      </w:rPr>
    </w:lvl>
    <w:lvl w:ilvl="1" w:tplc="0C090003">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7" w15:restartNumberingAfterBreak="0">
    <w:nsid w:val="549363CC"/>
    <w:multiLevelType w:val="hybridMultilevel"/>
    <w:tmpl w:val="A4782FE6"/>
    <w:lvl w:ilvl="0" w:tplc="0C090001">
      <w:start w:val="1"/>
      <w:numFmt w:val="bullet"/>
      <w:lvlText w:val=""/>
      <w:lvlJc w:val="left"/>
      <w:pPr>
        <w:ind w:left="1080" w:hanging="360"/>
      </w:pPr>
      <w:rPr>
        <w:rFonts w:hint="default" w:ascii="Symbol" w:hAnsi="Symbol"/>
      </w:rPr>
    </w:lvl>
    <w:lvl w:ilvl="1" w:tplc="0C090003" w:tentative="1">
      <w:start w:val="1"/>
      <w:numFmt w:val="bullet"/>
      <w:lvlText w:val="o"/>
      <w:lvlJc w:val="left"/>
      <w:pPr>
        <w:ind w:left="1800" w:hanging="360"/>
      </w:pPr>
      <w:rPr>
        <w:rFonts w:hint="default" w:ascii="Courier New" w:hAnsi="Courier New" w:cs="Courier New"/>
      </w:rPr>
    </w:lvl>
    <w:lvl w:ilvl="2" w:tplc="0C090005" w:tentative="1">
      <w:start w:val="1"/>
      <w:numFmt w:val="bullet"/>
      <w:lvlText w:val=""/>
      <w:lvlJc w:val="left"/>
      <w:pPr>
        <w:ind w:left="2520" w:hanging="360"/>
      </w:pPr>
      <w:rPr>
        <w:rFonts w:hint="default" w:ascii="Wingdings" w:hAnsi="Wingdings"/>
      </w:rPr>
    </w:lvl>
    <w:lvl w:ilvl="3" w:tplc="0C090001" w:tentative="1">
      <w:start w:val="1"/>
      <w:numFmt w:val="bullet"/>
      <w:lvlText w:val=""/>
      <w:lvlJc w:val="left"/>
      <w:pPr>
        <w:ind w:left="3240" w:hanging="360"/>
      </w:pPr>
      <w:rPr>
        <w:rFonts w:hint="default" w:ascii="Symbol" w:hAnsi="Symbol"/>
      </w:rPr>
    </w:lvl>
    <w:lvl w:ilvl="4" w:tplc="0C090003" w:tentative="1">
      <w:start w:val="1"/>
      <w:numFmt w:val="bullet"/>
      <w:lvlText w:val="o"/>
      <w:lvlJc w:val="left"/>
      <w:pPr>
        <w:ind w:left="3960" w:hanging="360"/>
      </w:pPr>
      <w:rPr>
        <w:rFonts w:hint="default" w:ascii="Courier New" w:hAnsi="Courier New" w:cs="Courier New"/>
      </w:rPr>
    </w:lvl>
    <w:lvl w:ilvl="5" w:tplc="0C090005" w:tentative="1">
      <w:start w:val="1"/>
      <w:numFmt w:val="bullet"/>
      <w:lvlText w:val=""/>
      <w:lvlJc w:val="left"/>
      <w:pPr>
        <w:ind w:left="4680" w:hanging="360"/>
      </w:pPr>
      <w:rPr>
        <w:rFonts w:hint="default" w:ascii="Wingdings" w:hAnsi="Wingdings"/>
      </w:rPr>
    </w:lvl>
    <w:lvl w:ilvl="6" w:tplc="0C090001" w:tentative="1">
      <w:start w:val="1"/>
      <w:numFmt w:val="bullet"/>
      <w:lvlText w:val=""/>
      <w:lvlJc w:val="left"/>
      <w:pPr>
        <w:ind w:left="5400" w:hanging="360"/>
      </w:pPr>
      <w:rPr>
        <w:rFonts w:hint="default" w:ascii="Symbol" w:hAnsi="Symbol"/>
      </w:rPr>
    </w:lvl>
    <w:lvl w:ilvl="7" w:tplc="0C090003" w:tentative="1">
      <w:start w:val="1"/>
      <w:numFmt w:val="bullet"/>
      <w:lvlText w:val="o"/>
      <w:lvlJc w:val="left"/>
      <w:pPr>
        <w:ind w:left="6120" w:hanging="360"/>
      </w:pPr>
      <w:rPr>
        <w:rFonts w:hint="default" w:ascii="Courier New" w:hAnsi="Courier New" w:cs="Courier New"/>
      </w:rPr>
    </w:lvl>
    <w:lvl w:ilvl="8" w:tplc="0C090005" w:tentative="1">
      <w:start w:val="1"/>
      <w:numFmt w:val="bullet"/>
      <w:lvlText w:val=""/>
      <w:lvlJc w:val="left"/>
      <w:pPr>
        <w:ind w:left="6840" w:hanging="360"/>
      </w:pPr>
      <w:rPr>
        <w:rFonts w:hint="default" w:ascii="Wingdings" w:hAnsi="Wingdings"/>
      </w:rPr>
    </w:lvl>
  </w:abstractNum>
  <w:abstractNum w:abstractNumId="28" w15:restartNumberingAfterBreak="0">
    <w:nsid w:val="55D355D3"/>
    <w:multiLevelType w:val="multilevel"/>
    <w:tmpl w:val="76726008"/>
    <w:lvl w:ilvl="0">
      <w:start w:val="3"/>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9" w15:restartNumberingAfterBreak="0">
    <w:nsid w:val="568E3D1A"/>
    <w:multiLevelType w:val="multilevel"/>
    <w:tmpl w:val="A1A00E5A"/>
    <w:lvl w:ilvl="0">
      <w:start w:val="4"/>
      <w:numFmt w:val="decimal"/>
      <w:lvlText w:val="%1."/>
      <w:lvlJc w:val="left"/>
      <w:pPr>
        <w:ind w:left="360" w:hanging="360"/>
      </w:pPr>
      <w:rPr>
        <w:rFonts w:hint="default" w:cs="Times New Roman"/>
      </w:rPr>
    </w:lvl>
    <w:lvl w:ilvl="1">
      <w:start w:val="2"/>
      <w:numFmt w:val="decimal"/>
      <w:lvlText w:val="%1.%2."/>
      <w:lvlJc w:val="left"/>
      <w:pPr>
        <w:ind w:left="792" w:hanging="432"/>
      </w:pPr>
      <w:rPr>
        <w:rFonts w:hint="default" w:cs="Times New Roman"/>
      </w:rPr>
    </w:lvl>
    <w:lvl w:ilvl="2">
      <w:start w:val="1"/>
      <w:numFmt w:val="decimal"/>
      <w:lvlText w:val="%1.%2.%3."/>
      <w:lvlJc w:val="left"/>
      <w:pPr>
        <w:ind w:left="6984" w:hanging="504"/>
      </w:pPr>
      <w:rPr>
        <w:rFonts w:hint="default" w:cs="Times New Roman"/>
      </w:rPr>
    </w:lvl>
    <w:lvl w:ilvl="3">
      <w:start w:val="1"/>
      <w:numFmt w:val="decimal"/>
      <w:lvlText w:val="%1.%2.%3.%4."/>
      <w:lvlJc w:val="left"/>
      <w:pPr>
        <w:ind w:left="1728" w:hanging="648"/>
      </w:pPr>
      <w:rPr>
        <w:rFonts w:hint="default" w:cs="Times New Roman"/>
      </w:rPr>
    </w:lvl>
    <w:lvl w:ilvl="4">
      <w:start w:val="1"/>
      <w:numFmt w:val="decimal"/>
      <w:lvlText w:val="%1.%2.%3.%4.%5."/>
      <w:lvlJc w:val="left"/>
      <w:pPr>
        <w:ind w:left="2232" w:hanging="792"/>
      </w:pPr>
      <w:rPr>
        <w:rFonts w:hint="default" w:cs="Times New Roman"/>
      </w:rPr>
    </w:lvl>
    <w:lvl w:ilvl="5">
      <w:start w:val="1"/>
      <w:numFmt w:val="decimal"/>
      <w:lvlText w:val="%1.%2.%3.%4.%5.%6."/>
      <w:lvlJc w:val="left"/>
      <w:pPr>
        <w:ind w:left="2736" w:hanging="936"/>
      </w:pPr>
      <w:rPr>
        <w:rFonts w:hint="default" w:cs="Times New Roman"/>
      </w:rPr>
    </w:lvl>
    <w:lvl w:ilvl="6">
      <w:start w:val="1"/>
      <w:numFmt w:val="decimal"/>
      <w:lvlText w:val="%1.%2.%3.%4.%5.%6.%7."/>
      <w:lvlJc w:val="left"/>
      <w:pPr>
        <w:ind w:left="3240" w:hanging="1080"/>
      </w:pPr>
      <w:rPr>
        <w:rFonts w:hint="default" w:cs="Times New Roman"/>
      </w:rPr>
    </w:lvl>
    <w:lvl w:ilvl="7">
      <w:start w:val="1"/>
      <w:numFmt w:val="decimal"/>
      <w:lvlText w:val="%1.%2.%3.%4.%5.%6.%7.%8."/>
      <w:lvlJc w:val="left"/>
      <w:pPr>
        <w:ind w:left="3744" w:hanging="1224"/>
      </w:pPr>
      <w:rPr>
        <w:rFonts w:hint="default" w:cs="Times New Roman"/>
      </w:rPr>
    </w:lvl>
    <w:lvl w:ilvl="8">
      <w:start w:val="1"/>
      <w:numFmt w:val="decimal"/>
      <w:lvlText w:val="%1.%2.%3.%4.%5.%6.%7.%8.%9."/>
      <w:lvlJc w:val="left"/>
      <w:pPr>
        <w:ind w:left="4320" w:hanging="1440"/>
      </w:pPr>
      <w:rPr>
        <w:rFonts w:hint="default" w:cs="Times New Roman"/>
      </w:rPr>
    </w:lvl>
  </w:abstractNum>
  <w:abstractNum w:abstractNumId="30" w15:restartNumberingAfterBreak="0">
    <w:nsid w:val="57FF1B8E"/>
    <w:multiLevelType w:val="multilevel"/>
    <w:tmpl w:val="A72AA69E"/>
    <w:lvl w:ilvl="0">
      <w:start w:val="4"/>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1" w15:restartNumberingAfterBreak="0">
    <w:nsid w:val="5AF230B4"/>
    <w:multiLevelType w:val="hybridMultilevel"/>
    <w:tmpl w:val="58AAD65A"/>
    <w:lvl w:ilvl="0" w:tplc="0C090003">
      <w:start w:val="1"/>
      <w:numFmt w:val="bullet"/>
      <w:lvlText w:val="o"/>
      <w:lvlJc w:val="left"/>
      <w:pPr>
        <w:ind w:left="360" w:hanging="360"/>
      </w:pPr>
      <w:rPr>
        <w:rFonts w:hint="default" w:ascii="Courier New" w:hAnsi="Courier New" w:cs="Courier New"/>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32" w15:restartNumberingAfterBreak="0">
    <w:nsid w:val="5B481B19"/>
    <w:multiLevelType w:val="hybridMultilevel"/>
    <w:tmpl w:val="75D28038"/>
    <w:lvl w:ilvl="0" w:tplc="0C090001">
      <w:start w:val="1"/>
      <w:numFmt w:val="bullet"/>
      <w:lvlText w:val=""/>
      <w:lvlJc w:val="left"/>
      <w:pPr>
        <w:ind w:left="360" w:hanging="360"/>
      </w:pPr>
      <w:rPr>
        <w:rFonts w:hint="default" w:ascii="Symbol" w:hAnsi="Symbol"/>
      </w:rPr>
    </w:lvl>
    <w:lvl w:ilvl="1" w:tplc="0C090003" w:tentative="1">
      <w:start w:val="1"/>
      <w:numFmt w:val="bullet"/>
      <w:lvlText w:val="o"/>
      <w:lvlJc w:val="left"/>
      <w:pPr>
        <w:ind w:left="1080" w:hanging="360"/>
      </w:pPr>
      <w:rPr>
        <w:rFonts w:hint="default" w:ascii="Courier New" w:hAnsi="Courier New" w:cs="Courier New"/>
      </w:rPr>
    </w:lvl>
    <w:lvl w:ilvl="2" w:tplc="0C090005" w:tentative="1">
      <w:start w:val="1"/>
      <w:numFmt w:val="bullet"/>
      <w:lvlText w:val=""/>
      <w:lvlJc w:val="left"/>
      <w:pPr>
        <w:ind w:left="1800" w:hanging="360"/>
      </w:pPr>
      <w:rPr>
        <w:rFonts w:hint="default" w:ascii="Wingdings" w:hAnsi="Wingdings"/>
      </w:rPr>
    </w:lvl>
    <w:lvl w:ilvl="3" w:tplc="0C090001" w:tentative="1">
      <w:start w:val="1"/>
      <w:numFmt w:val="bullet"/>
      <w:lvlText w:val=""/>
      <w:lvlJc w:val="left"/>
      <w:pPr>
        <w:ind w:left="2520" w:hanging="360"/>
      </w:pPr>
      <w:rPr>
        <w:rFonts w:hint="default" w:ascii="Symbol" w:hAnsi="Symbol"/>
      </w:rPr>
    </w:lvl>
    <w:lvl w:ilvl="4" w:tplc="0C090003" w:tentative="1">
      <w:start w:val="1"/>
      <w:numFmt w:val="bullet"/>
      <w:lvlText w:val="o"/>
      <w:lvlJc w:val="left"/>
      <w:pPr>
        <w:ind w:left="3240" w:hanging="360"/>
      </w:pPr>
      <w:rPr>
        <w:rFonts w:hint="default" w:ascii="Courier New" w:hAnsi="Courier New" w:cs="Courier New"/>
      </w:rPr>
    </w:lvl>
    <w:lvl w:ilvl="5" w:tplc="0C090005" w:tentative="1">
      <w:start w:val="1"/>
      <w:numFmt w:val="bullet"/>
      <w:lvlText w:val=""/>
      <w:lvlJc w:val="left"/>
      <w:pPr>
        <w:ind w:left="3960" w:hanging="360"/>
      </w:pPr>
      <w:rPr>
        <w:rFonts w:hint="default" w:ascii="Wingdings" w:hAnsi="Wingdings"/>
      </w:rPr>
    </w:lvl>
    <w:lvl w:ilvl="6" w:tplc="0C090001" w:tentative="1">
      <w:start w:val="1"/>
      <w:numFmt w:val="bullet"/>
      <w:lvlText w:val=""/>
      <w:lvlJc w:val="left"/>
      <w:pPr>
        <w:ind w:left="4680" w:hanging="360"/>
      </w:pPr>
      <w:rPr>
        <w:rFonts w:hint="default" w:ascii="Symbol" w:hAnsi="Symbol"/>
      </w:rPr>
    </w:lvl>
    <w:lvl w:ilvl="7" w:tplc="0C090003" w:tentative="1">
      <w:start w:val="1"/>
      <w:numFmt w:val="bullet"/>
      <w:lvlText w:val="o"/>
      <w:lvlJc w:val="left"/>
      <w:pPr>
        <w:ind w:left="5400" w:hanging="360"/>
      </w:pPr>
      <w:rPr>
        <w:rFonts w:hint="default" w:ascii="Courier New" w:hAnsi="Courier New" w:cs="Courier New"/>
      </w:rPr>
    </w:lvl>
    <w:lvl w:ilvl="8" w:tplc="0C090005" w:tentative="1">
      <w:start w:val="1"/>
      <w:numFmt w:val="bullet"/>
      <w:lvlText w:val=""/>
      <w:lvlJc w:val="left"/>
      <w:pPr>
        <w:ind w:left="6120" w:hanging="360"/>
      </w:pPr>
      <w:rPr>
        <w:rFonts w:hint="default" w:ascii="Wingdings" w:hAnsi="Wingdings"/>
      </w:rPr>
    </w:lvl>
  </w:abstractNum>
  <w:abstractNum w:abstractNumId="33" w15:restartNumberingAfterBreak="0">
    <w:nsid w:val="5D845DF2"/>
    <w:multiLevelType w:val="hybridMultilevel"/>
    <w:tmpl w:val="95DC8D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5F2B2FB0"/>
    <w:multiLevelType w:val="multilevel"/>
    <w:tmpl w:val="56A8D3C6"/>
    <w:lvl w:ilvl="0">
      <w:start w:val="4"/>
      <w:numFmt w:val="decimal"/>
      <w:lvlText w:val="%1."/>
      <w:lvlJc w:val="left"/>
      <w:pPr>
        <w:ind w:left="660" w:hanging="660"/>
      </w:pPr>
      <w:rPr>
        <w:rFonts w:hint="default"/>
      </w:rPr>
    </w:lvl>
    <w:lvl w:ilvl="1">
      <w:start w:val="2"/>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F311FF0"/>
    <w:multiLevelType w:val="multilevel"/>
    <w:tmpl w:val="FE26BC5C"/>
    <w:lvl w:ilvl="0">
      <w:start w:val="5"/>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6" w15:restartNumberingAfterBreak="0">
    <w:nsid w:val="62D269B7"/>
    <w:multiLevelType w:val="hybridMultilevel"/>
    <w:tmpl w:val="BAD2C1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6D2A3168"/>
    <w:multiLevelType w:val="hybridMultilevel"/>
    <w:tmpl w:val="240058B8"/>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8" w15:restartNumberingAfterBreak="0">
    <w:nsid w:val="6D7E3BAB"/>
    <w:multiLevelType w:val="hybridMultilevel"/>
    <w:tmpl w:val="9432A6F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39" w15:restartNumberingAfterBreak="0">
    <w:nsid w:val="6E67417D"/>
    <w:multiLevelType w:val="hybridMultilevel"/>
    <w:tmpl w:val="48FC4E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6EBE380A"/>
    <w:multiLevelType w:val="hybridMultilevel"/>
    <w:tmpl w:val="23BC437A"/>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1" w15:restartNumberingAfterBreak="0">
    <w:nsid w:val="6F1E1E12"/>
    <w:multiLevelType w:val="multilevel"/>
    <w:tmpl w:val="C082EB16"/>
    <w:lvl w:ilvl="0">
      <w:start w:val="2"/>
      <w:numFmt w:val="decimal"/>
      <w:lvlText w:val="%1."/>
      <w:lvlJc w:val="left"/>
      <w:pPr>
        <w:ind w:left="500" w:hanging="500"/>
      </w:pPr>
      <w:rPr>
        <w:rFonts w:hint="default" w:cs="Times New Roman"/>
      </w:rPr>
    </w:lvl>
    <w:lvl w:ilvl="1">
      <w:start w:val="1"/>
      <w:numFmt w:val="decimal"/>
      <w:lvlText w:val="%1.%2."/>
      <w:lvlJc w:val="left"/>
      <w:pPr>
        <w:ind w:left="720" w:hanging="720"/>
      </w:pPr>
      <w:rPr>
        <w:rFonts w:hint="default" w:cs="Times New Roman"/>
      </w:rPr>
    </w:lvl>
    <w:lvl w:ilvl="2">
      <w:start w:val="1"/>
      <w:numFmt w:val="decimal"/>
      <w:lvlText w:val="%1.%2.%3."/>
      <w:lvlJc w:val="left"/>
      <w:pPr>
        <w:ind w:left="1080" w:hanging="1080"/>
      </w:pPr>
      <w:rPr>
        <w:rFonts w:hint="default" w:cs="Times New Roman"/>
      </w:rPr>
    </w:lvl>
    <w:lvl w:ilvl="3">
      <w:start w:val="1"/>
      <w:numFmt w:val="decimal"/>
      <w:lvlText w:val="%1.%2.%3.%4."/>
      <w:lvlJc w:val="left"/>
      <w:pPr>
        <w:ind w:left="1080" w:hanging="1080"/>
      </w:pPr>
      <w:rPr>
        <w:rFonts w:hint="default" w:cs="Times New Roman"/>
      </w:rPr>
    </w:lvl>
    <w:lvl w:ilvl="4">
      <w:start w:val="1"/>
      <w:numFmt w:val="decimal"/>
      <w:lvlText w:val="%1.%2.%3.%4.%5."/>
      <w:lvlJc w:val="left"/>
      <w:pPr>
        <w:ind w:left="1440" w:hanging="1440"/>
      </w:pPr>
      <w:rPr>
        <w:rFonts w:hint="default" w:cs="Times New Roman"/>
      </w:rPr>
    </w:lvl>
    <w:lvl w:ilvl="5">
      <w:start w:val="1"/>
      <w:numFmt w:val="decimal"/>
      <w:lvlText w:val="%1.%2.%3.%4.%5.%6."/>
      <w:lvlJc w:val="left"/>
      <w:pPr>
        <w:ind w:left="1800" w:hanging="1800"/>
      </w:pPr>
      <w:rPr>
        <w:rFonts w:hint="default" w:cs="Times New Roman"/>
      </w:rPr>
    </w:lvl>
    <w:lvl w:ilvl="6">
      <w:start w:val="1"/>
      <w:numFmt w:val="decimal"/>
      <w:lvlText w:val="%1.%2.%3.%4.%5.%6.%7."/>
      <w:lvlJc w:val="left"/>
      <w:pPr>
        <w:ind w:left="1800" w:hanging="1800"/>
      </w:pPr>
      <w:rPr>
        <w:rFonts w:hint="default" w:cs="Times New Roman"/>
      </w:rPr>
    </w:lvl>
    <w:lvl w:ilvl="7">
      <w:start w:val="1"/>
      <w:numFmt w:val="decimal"/>
      <w:lvlText w:val="%1.%2.%3.%4.%5.%6.%7.%8."/>
      <w:lvlJc w:val="left"/>
      <w:pPr>
        <w:ind w:left="2160" w:hanging="2160"/>
      </w:pPr>
      <w:rPr>
        <w:rFonts w:hint="default" w:cs="Times New Roman"/>
      </w:rPr>
    </w:lvl>
    <w:lvl w:ilvl="8">
      <w:start w:val="1"/>
      <w:numFmt w:val="decimal"/>
      <w:lvlText w:val="%1.%2.%3.%4.%5.%6.%7.%8.%9."/>
      <w:lvlJc w:val="left"/>
      <w:pPr>
        <w:ind w:left="2520" w:hanging="2520"/>
      </w:pPr>
      <w:rPr>
        <w:rFonts w:hint="default" w:cs="Times New Roman"/>
      </w:rPr>
    </w:lvl>
  </w:abstractNum>
  <w:abstractNum w:abstractNumId="42" w15:restartNumberingAfterBreak="0">
    <w:nsid w:val="6F5F6BF5"/>
    <w:multiLevelType w:val="hybridMultilevel"/>
    <w:tmpl w:val="A7BECFC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rPr>
    </w:lvl>
    <w:lvl w:ilvl="8" w:tplc="04090005" w:tentative="1">
      <w:start w:val="1"/>
      <w:numFmt w:val="bullet"/>
      <w:lvlText w:val=""/>
      <w:lvlJc w:val="left"/>
      <w:pPr>
        <w:ind w:left="6120" w:hanging="360"/>
      </w:pPr>
      <w:rPr>
        <w:rFonts w:hint="default" w:ascii="Wingdings" w:hAnsi="Wingdings"/>
      </w:rPr>
    </w:lvl>
  </w:abstractNum>
  <w:abstractNum w:abstractNumId="43" w15:restartNumberingAfterBreak="0">
    <w:nsid w:val="7BBB0550"/>
    <w:multiLevelType w:val="hybridMultilevel"/>
    <w:tmpl w:val="1F882DD2"/>
    <w:lvl w:ilvl="0" w:tplc="04090001">
      <w:start w:val="1"/>
      <w:numFmt w:val="bullet"/>
      <w:lvlText w:val=""/>
      <w:lvlJc w:val="left"/>
      <w:pPr>
        <w:ind w:left="1080" w:hanging="720"/>
      </w:pPr>
      <w:rPr>
        <w:rFonts w:hint="default" w:ascii="Symbol" w:hAnsi="Symbol"/>
      </w:rPr>
    </w:lvl>
    <w:lvl w:ilvl="1" w:tplc="61C05ED0">
      <w:start w:val="1600"/>
      <w:numFmt w:val="bullet"/>
      <w:lvlText w:val="-"/>
      <w:lvlJc w:val="left"/>
      <w:pPr>
        <w:ind w:left="1440" w:hanging="360"/>
      </w:pPr>
      <w:rPr>
        <w:rFonts w:hint="default" w:ascii="Calibri" w:hAnsi="Calibri" w:eastAsia="Times New Roman" w:cs="Times New Roman"/>
      </w:rPr>
    </w:lvl>
    <w:lvl w:ilvl="2" w:tplc="0C090005">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abstractNumId w:val="22"/>
  </w:num>
  <w:num w:numId="2">
    <w:abstractNumId w:val="3"/>
  </w:num>
  <w:num w:numId="3">
    <w:abstractNumId w:val="0"/>
  </w:num>
  <w:num w:numId="4">
    <w:abstractNumId w:val="5"/>
  </w:num>
  <w:num w:numId="5">
    <w:abstractNumId w:val="17"/>
  </w:num>
  <w:num w:numId="6">
    <w:abstractNumId w:val="27"/>
  </w:num>
  <w:num w:numId="7">
    <w:abstractNumId w:val="15"/>
  </w:num>
  <w:num w:numId="8">
    <w:abstractNumId w:val="9"/>
  </w:num>
  <w:num w:numId="9">
    <w:abstractNumId w:val="43"/>
  </w:num>
  <w:num w:numId="10">
    <w:abstractNumId w:val="19"/>
  </w:num>
  <w:num w:numId="11">
    <w:abstractNumId w:val="26"/>
  </w:num>
  <w:num w:numId="12">
    <w:abstractNumId w:val="13"/>
  </w:num>
  <w:num w:numId="13">
    <w:abstractNumId w:val="18"/>
  </w:num>
  <w:num w:numId="14">
    <w:abstractNumId w:val="2"/>
  </w:num>
  <w:num w:numId="15">
    <w:abstractNumId w:val="38"/>
  </w:num>
  <w:num w:numId="16">
    <w:abstractNumId w:val="1"/>
  </w:num>
  <w:num w:numId="17">
    <w:abstractNumId w:val="29"/>
  </w:num>
  <w:num w:numId="18">
    <w:abstractNumId w:val="18"/>
  </w:num>
  <w:num w:numId="19">
    <w:abstractNumId w:val="25"/>
  </w:num>
  <w:num w:numId="20">
    <w:abstractNumId w:val="33"/>
  </w:num>
  <w:num w:numId="21">
    <w:abstractNumId w:val="6"/>
  </w:num>
  <w:num w:numId="22">
    <w:abstractNumId w:val="4"/>
  </w:num>
  <w:num w:numId="23">
    <w:abstractNumId w:val="42"/>
  </w:num>
  <w:num w:numId="24">
    <w:abstractNumId w:val="34"/>
  </w:num>
  <w:num w:numId="25">
    <w:abstractNumId w:val="21"/>
  </w:num>
  <w:num w:numId="26">
    <w:abstractNumId w:val="35"/>
  </w:num>
  <w:num w:numId="27">
    <w:abstractNumId w:val="14"/>
  </w:num>
  <w:num w:numId="28">
    <w:abstractNumId w:val="18"/>
    <w:lvlOverride w:ilvl="0">
      <w:startOverride w:val="1"/>
    </w:lvlOverride>
    <w:lvlOverride w:ilvl="1">
      <w:startOverride w:val="5"/>
    </w:lvlOverride>
  </w:num>
  <w:num w:numId="29">
    <w:abstractNumId w:val="41"/>
  </w:num>
  <w:num w:numId="30">
    <w:abstractNumId w:val="28"/>
  </w:num>
  <w:num w:numId="31">
    <w:abstractNumId w:val="30"/>
  </w:num>
  <w:num w:numId="32">
    <w:abstractNumId w:val="12"/>
  </w:num>
  <w:num w:numId="33">
    <w:abstractNumId w:val="39"/>
  </w:num>
  <w:num w:numId="34">
    <w:abstractNumId w:val="23"/>
  </w:num>
  <w:num w:numId="35">
    <w:abstractNumId w:val="11"/>
  </w:num>
  <w:num w:numId="36">
    <w:abstractNumId w:val="40"/>
  </w:num>
  <w:num w:numId="37">
    <w:abstractNumId w:val="10"/>
  </w:num>
  <w:num w:numId="38">
    <w:abstractNumId w:val="31"/>
  </w:num>
  <w:num w:numId="39">
    <w:abstractNumId w:val="32"/>
  </w:num>
  <w:num w:numId="40">
    <w:abstractNumId w:val="7"/>
  </w:num>
  <w:num w:numId="41">
    <w:abstractNumId w:val="18"/>
    <w:lvlOverride w:ilvl="0">
      <w:startOverride w:val="1"/>
    </w:lvlOverride>
    <w:lvlOverride w:ilvl="1">
      <w:startOverride w:val="2"/>
    </w:lvlOverride>
  </w:num>
  <w:num w:numId="42">
    <w:abstractNumId w:val="8"/>
  </w:num>
  <w:num w:numId="43">
    <w:abstractNumId w:val="20"/>
  </w:num>
  <w:num w:numId="44">
    <w:abstractNumId w:val="15"/>
  </w:num>
  <w:num w:numId="45">
    <w:abstractNumId w:val="36"/>
  </w:num>
  <w:num w:numId="46">
    <w:abstractNumId w:val="24"/>
  </w:num>
  <w:num w:numId="47">
    <w:abstractNumId w:val="16"/>
  </w:num>
  <w:num w:numId="48">
    <w:abstractNumId w:val="37"/>
  </w:num>
  <w:numIdMacAtCleanup w:val="27"/>
</w:numbering>
</file>

<file path=word/people.xml><?xml version="1.0" encoding="utf-8"?>
<w15:people xmlns:mc="http://schemas.openxmlformats.org/markup-compatibility/2006" xmlns:w15="http://schemas.microsoft.com/office/word/2012/wordml" mc:Ignorable="w15">
  <w15:person w15:author="Nitin Patel">
    <w15:presenceInfo w15:providerId="None" w15:userId="Nitin Patel"/>
  </w15:person>
  <w15:person w15:author="Venkatesan Sivaraman Vijay">
    <w15:presenceInfo w15:providerId="None" w15:userId="Venkatesan Sivaraman Vijay"/>
  </w15:person>
  <w15:person w15:author="Deepakkumar Tiwari">
    <w15:presenceInfo w15:providerId="AD" w15:userId="S-1-5-21-1014577243-1730996482-2094860330-860358"/>
  </w15:person>
  <w15:person w15:author="Gaurav Garg">
    <w15:presenceInfo w15:providerId="None" w15:userId="Gaurav Garg"/>
  </w15:person>
  <w15:person w15:author="Roohi Rahiman">
    <w15:presenceInfo w15:providerId="AD" w15:userId="S::roohi.rahiman@rmit.edu.au::9bfb5a43-7483-43a8-817c-eff043475255"/>
  </w15:person>
  <w15:person w15:author="Garg, Gaurav">
    <w15:presenceInfo w15:providerId="AD" w15:userId="S::gaugarg@deloitte.com::0154b07c-fc58-471d-874d-2a478f9f7dd9"/>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activeWritingStyle w:lang="fr-FR" w:vendorID="64" w:dllVersion="6" w:nlCheck="1" w:checkStyle="0" w:appName="MSWord"/>
  <w:activeWritingStyle w:lang="en-AU" w:vendorID="64" w:dllVersion="6" w:nlCheck="1" w:checkStyle="0" w:appName="MSWord"/>
  <w:activeWritingStyle w:lang="en-US" w:vendorID="64" w:dllVersion="6" w:nlCheck="1" w:checkStyle="0" w:appName="MSWord"/>
  <w:activeWritingStyle w:lang="en-GB" w:vendorID="64" w:dllVersion="6" w:nlCheck="1" w:checkStyle="0" w:appName="MSWord"/>
  <w:activeWritingStyle w:lang="en-AU" w:vendorID="64" w:dllVersion="0" w:nlCheck="1" w:checkStyle="0" w:appName="MSWord"/>
  <w:activeWritingStyle w:lang="en-US" w:vendorID="64" w:dllVersion="0" w:nlCheck="1" w:checkStyle="0" w:appName="MSWord"/>
  <w:activeWritingStyle w:lang="en-GB" w:vendorID="64" w:dllVersion="0" w:nlCheck="1" w:checkStyle="0" w:appName="MSWord"/>
  <w:activeWritingStyle w:lang="fr-FR" w:vendorID="64" w:dllVersion="0" w:nlCheck="1" w:checkStyle="0" w:appName="MSWord"/>
  <w:activeWritingStyle w:lang="en-AU" w:vendorID="64" w:dllVersion="131078" w:nlCheck="1" w:checkStyle="0" w:appName="MSWord"/>
  <w:activeWritingStyle w:lang="en-US" w:vendorID="64" w:dllVersion="131078" w:nlCheck="1" w:checkStyle="0" w:appName="MSWord"/>
  <w:activeWritingStyle w:lang="en-GB" w:vendorID="64" w:dllVersion="131078" w:nlCheck="1" w:checkStyle="0" w:appName="MSWord"/>
  <w:activeWritingStyle w:lang="fr-FR" w:vendorID="64" w:dllVersion="131078" w:nlCheck="1" w:checkStyle="0" w:appName="MSWord"/>
  <w:trackRevisions/>
  <w:defaultTabStop w:val="720"/>
  <w:defaultTableStyle w:val="Style4"/>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c1NTYwNrEwNzMzNTZX0lEKTi0uzszPAykwNagFAFCOH3ktAAAA"/>
  </w:docVars>
  <w:rsids>
    <w:rsidRoot w:val="0069003E"/>
    <w:rsid w:val="00000154"/>
    <w:rsid w:val="0000024E"/>
    <w:rsid w:val="000005AE"/>
    <w:rsid w:val="00000798"/>
    <w:rsid w:val="00001393"/>
    <w:rsid w:val="00002C6C"/>
    <w:rsid w:val="000037F9"/>
    <w:rsid w:val="00004DED"/>
    <w:rsid w:val="00005A7A"/>
    <w:rsid w:val="00006CE0"/>
    <w:rsid w:val="00007060"/>
    <w:rsid w:val="00007515"/>
    <w:rsid w:val="00010867"/>
    <w:rsid w:val="00011192"/>
    <w:rsid w:val="000115C4"/>
    <w:rsid w:val="000116F2"/>
    <w:rsid w:val="0001324F"/>
    <w:rsid w:val="000136B8"/>
    <w:rsid w:val="00013B04"/>
    <w:rsid w:val="000142E6"/>
    <w:rsid w:val="0001505C"/>
    <w:rsid w:val="0001560B"/>
    <w:rsid w:val="00016320"/>
    <w:rsid w:val="000165BC"/>
    <w:rsid w:val="0001738C"/>
    <w:rsid w:val="00017453"/>
    <w:rsid w:val="000205D5"/>
    <w:rsid w:val="00020BAE"/>
    <w:rsid w:val="00020D0C"/>
    <w:rsid w:val="0002185F"/>
    <w:rsid w:val="00021917"/>
    <w:rsid w:val="00022916"/>
    <w:rsid w:val="00022F78"/>
    <w:rsid w:val="00023715"/>
    <w:rsid w:val="00023852"/>
    <w:rsid w:val="00024343"/>
    <w:rsid w:val="00027108"/>
    <w:rsid w:val="00027256"/>
    <w:rsid w:val="00030121"/>
    <w:rsid w:val="0003085F"/>
    <w:rsid w:val="00030E66"/>
    <w:rsid w:val="00031CC7"/>
    <w:rsid w:val="00032802"/>
    <w:rsid w:val="00032BFD"/>
    <w:rsid w:val="00032FEC"/>
    <w:rsid w:val="000337B3"/>
    <w:rsid w:val="00033C46"/>
    <w:rsid w:val="00034175"/>
    <w:rsid w:val="00034D7A"/>
    <w:rsid w:val="0003511D"/>
    <w:rsid w:val="000353E5"/>
    <w:rsid w:val="0003636C"/>
    <w:rsid w:val="0003735F"/>
    <w:rsid w:val="00037AAE"/>
    <w:rsid w:val="00040250"/>
    <w:rsid w:val="00040727"/>
    <w:rsid w:val="00040873"/>
    <w:rsid w:val="00042086"/>
    <w:rsid w:val="000425E7"/>
    <w:rsid w:val="00042A26"/>
    <w:rsid w:val="00042B77"/>
    <w:rsid w:val="00042C13"/>
    <w:rsid w:val="000433A3"/>
    <w:rsid w:val="000436C7"/>
    <w:rsid w:val="00043750"/>
    <w:rsid w:val="000438E6"/>
    <w:rsid w:val="000438F9"/>
    <w:rsid w:val="00043BFC"/>
    <w:rsid w:val="00044011"/>
    <w:rsid w:val="000442DC"/>
    <w:rsid w:val="000445A4"/>
    <w:rsid w:val="00044666"/>
    <w:rsid w:val="00044A28"/>
    <w:rsid w:val="00044AB7"/>
    <w:rsid w:val="00045128"/>
    <w:rsid w:val="000452B4"/>
    <w:rsid w:val="00045542"/>
    <w:rsid w:val="00045585"/>
    <w:rsid w:val="00045E2D"/>
    <w:rsid w:val="00046721"/>
    <w:rsid w:val="000469BF"/>
    <w:rsid w:val="000469DF"/>
    <w:rsid w:val="00046DD2"/>
    <w:rsid w:val="00046E0A"/>
    <w:rsid w:val="0004741C"/>
    <w:rsid w:val="00047D57"/>
    <w:rsid w:val="00050365"/>
    <w:rsid w:val="0005089F"/>
    <w:rsid w:val="00050B10"/>
    <w:rsid w:val="0005178E"/>
    <w:rsid w:val="00051BF2"/>
    <w:rsid w:val="000525BD"/>
    <w:rsid w:val="00052752"/>
    <w:rsid w:val="00052B60"/>
    <w:rsid w:val="00053265"/>
    <w:rsid w:val="00053C9E"/>
    <w:rsid w:val="00054094"/>
    <w:rsid w:val="000540DE"/>
    <w:rsid w:val="000547CC"/>
    <w:rsid w:val="00055BB8"/>
    <w:rsid w:val="00055CBE"/>
    <w:rsid w:val="00056927"/>
    <w:rsid w:val="00056D60"/>
    <w:rsid w:val="000578ED"/>
    <w:rsid w:val="00057AF6"/>
    <w:rsid w:val="000608A1"/>
    <w:rsid w:val="00061144"/>
    <w:rsid w:val="000612B5"/>
    <w:rsid w:val="00062533"/>
    <w:rsid w:val="000627DC"/>
    <w:rsid w:val="00063102"/>
    <w:rsid w:val="00063576"/>
    <w:rsid w:val="00063AAF"/>
    <w:rsid w:val="00064080"/>
    <w:rsid w:val="00064DBB"/>
    <w:rsid w:val="00064EF4"/>
    <w:rsid w:val="00065941"/>
    <w:rsid w:val="00066855"/>
    <w:rsid w:val="0006694C"/>
    <w:rsid w:val="00066BCC"/>
    <w:rsid w:val="000672E4"/>
    <w:rsid w:val="00067408"/>
    <w:rsid w:val="000676E8"/>
    <w:rsid w:val="00070271"/>
    <w:rsid w:val="00070BA3"/>
    <w:rsid w:val="00071130"/>
    <w:rsid w:val="000714B5"/>
    <w:rsid w:val="0007170A"/>
    <w:rsid w:val="000718EB"/>
    <w:rsid w:val="00072419"/>
    <w:rsid w:val="000724C3"/>
    <w:rsid w:val="00073067"/>
    <w:rsid w:val="0007337E"/>
    <w:rsid w:val="000733EB"/>
    <w:rsid w:val="00074CAA"/>
    <w:rsid w:val="00075382"/>
    <w:rsid w:val="000753FF"/>
    <w:rsid w:val="00075783"/>
    <w:rsid w:val="000767BB"/>
    <w:rsid w:val="00076F8D"/>
    <w:rsid w:val="00077455"/>
    <w:rsid w:val="00077BEB"/>
    <w:rsid w:val="00080742"/>
    <w:rsid w:val="000812EC"/>
    <w:rsid w:val="00081503"/>
    <w:rsid w:val="000826F7"/>
    <w:rsid w:val="00082CB4"/>
    <w:rsid w:val="00083002"/>
    <w:rsid w:val="00084536"/>
    <w:rsid w:val="00085481"/>
    <w:rsid w:val="0008688D"/>
    <w:rsid w:val="00086D5A"/>
    <w:rsid w:val="00087835"/>
    <w:rsid w:val="00087DCE"/>
    <w:rsid w:val="000902B3"/>
    <w:rsid w:val="00090E2D"/>
    <w:rsid w:val="000916D1"/>
    <w:rsid w:val="00091A81"/>
    <w:rsid w:val="000927B1"/>
    <w:rsid w:val="00092DE5"/>
    <w:rsid w:val="00092E34"/>
    <w:rsid w:val="00093365"/>
    <w:rsid w:val="00093390"/>
    <w:rsid w:val="000934CE"/>
    <w:rsid w:val="00093FD0"/>
    <w:rsid w:val="0009607C"/>
    <w:rsid w:val="000962D3"/>
    <w:rsid w:val="0009650C"/>
    <w:rsid w:val="00096F0B"/>
    <w:rsid w:val="00097C39"/>
    <w:rsid w:val="00097DC3"/>
    <w:rsid w:val="000A021F"/>
    <w:rsid w:val="000A328A"/>
    <w:rsid w:val="000A3A2A"/>
    <w:rsid w:val="000A3BCC"/>
    <w:rsid w:val="000A4093"/>
    <w:rsid w:val="000A45A2"/>
    <w:rsid w:val="000A5207"/>
    <w:rsid w:val="000A53D4"/>
    <w:rsid w:val="000A5F5A"/>
    <w:rsid w:val="000A65FE"/>
    <w:rsid w:val="000A6FDB"/>
    <w:rsid w:val="000A7725"/>
    <w:rsid w:val="000A7B40"/>
    <w:rsid w:val="000A7CD3"/>
    <w:rsid w:val="000A7F8D"/>
    <w:rsid w:val="000B0EF5"/>
    <w:rsid w:val="000B1573"/>
    <w:rsid w:val="000B20DD"/>
    <w:rsid w:val="000B25DC"/>
    <w:rsid w:val="000B2FE0"/>
    <w:rsid w:val="000B3445"/>
    <w:rsid w:val="000B37CC"/>
    <w:rsid w:val="000B4072"/>
    <w:rsid w:val="000B40C0"/>
    <w:rsid w:val="000B435F"/>
    <w:rsid w:val="000B46A4"/>
    <w:rsid w:val="000B4886"/>
    <w:rsid w:val="000B4A62"/>
    <w:rsid w:val="000B60B9"/>
    <w:rsid w:val="000B62CE"/>
    <w:rsid w:val="000B6F86"/>
    <w:rsid w:val="000B73B6"/>
    <w:rsid w:val="000B7A41"/>
    <w:rsid w:val="000B7DB9"/>
    <w:rsid w:val="000C1180"/>
    <w:rsid w:val="000C1D0F"/>
    <w:rsid w:val="000C22E0"/>
    <w:rsid w:val="000C376F"/>
    <w:rsid w:val="000C4555"/>
    <w:rsid w:val="000C4F59"/>
    <w:rsid w:val="000C5563"/>
    <w:rsid w:val="000C5883"/>
    <w:rsid w:val="000C5B70"/>
    <w:rsid w:val="000C5D02"/>
    <w:rsid w:val="000C677D"/>
    <w:rsid w:val="000C7494"/>
    <w:rsid w:val="000C7B8C"/>
    <w:rsid w:val="000C7F11"/>
    <w:rsid w:val="000D00B0"/>
    <w:rsid w:val="000D0543"/>
    <w:rsid w:val="000D07DB"/>
    <w:rsid w:val="000D0C1D"/>
    <w:rsid w:val="000D129A"/>
    <w:rsid w:val="000D37D2"/>
    <w:rsid w:val="000D3EB9"/>
    <w:rsid w:val="000D3EF3"/>
    <w:rsid w:val="000D47BC"/>
    <w:rsid w:val="000D4A0D"/>
    <w:rsid w:val="000D50A1"/>
    <w:rsid w:val="000D532C"/>
    <w:rsid w:val="000D78D9"/>
    <w:rsid w:val="000E02EE"/>
    <w:rsid w:val="000E0496"/>
    <w:rsid w:val="000E064D"/>
    <w:rsid w:val="000E0AE7"/>
    <w:rsid w:val="000E0BFD"/>
    <w:rsid w:val="000E2DB9"/>
    <w:rsid w:val="000E33D3"/>
    <w:rsid w:val="000E3446"/>
    <w:rsid w:val="000E35AB"/>
    <w:rsid w:val="000E40FF"/>
    <w:rsid w:val="000E43A6"/>
    <w:rsid w:val="000E5536"/>
    <w:rsid w:val="000E5B5C"/>
    <w:rsid w:val="000E5E05"/>
    <w:rsid w:val="000E5EF7"/>
    <w:rsid w:val="000E659E"/>
    <w:rsid w:val="000E6DA3"/>
    <w:rsid w:val="000E7CE6"/>
    <w:rsid w:val="000F0807"/>
    <w:rsid w:val="000F0F8B"/>
    <w:rsid w:val="000F0FF6"/>
    <w:rsid w:val="000F177F"/>
    <w:rsid w:val="000F19EE"/>
    <w:rsid w:val="000F23D1"/>
    <w:rsid w:val="000F2909"/>
    <w:rsid w:val="000F2AA8"/>
    <w:rsid w:val="000F31A8"/>
    <w:rsid w:val="000F3407"/>
    <w:rsid w:val="000F3F40"/>
    <w:rsid w:val="000F4148"/>
    <w:rsid w:val="000F489A"/>
    <w:rsid w:val="000F52B1"/>
    <w:rsid w:val="000F61C4"/>
    <w:rsid w:val="000F62C0"/>
    <w:rsid w:val="000F6617"/>
    <w:rsid w:val="000F671E"/>
    <w:rsid w:val="000F6F5B"/>
    <w:rsid w:val="000F785C"/>
    <w:rsid w:val="0010010F"/>
    <w:rsid w:val="00100726"/>
    <w:rsid w:val="00100FD2"/>
    <w:rsid w:val="001013AC"/>
    <w:rsid w:val="00101B28"/>
    <w:rsid w:val="00102155"/>
    <w:rsid w:val="0010280A"/>
    <w:rsid w:val="00102B4F"/>
    <w:rsid w:val="001032CD"/>
    <w:rsid w:val="001034F4"/>
    <w:rsid w:val="0010453C"/>
    <w:rsid w:val="001048C6"/>
    <w:rsid w:val="00104FE4"/>
    <w:rsid w:val="00105696"/>
    <w:rsid w:val="001058DC"/>
    <w:rsid w:val="00105A34"/>
    <w:rsid w:val="0010600F"/>
    <w:rsid w:val="001060F8"/>
    <w:rsid w:val="001063DC"/>
    <w:rsid w:val="001067CE"/>
    <w:rsid w:val="001075E7"/>
    <w:rsid w:val="001076AD"/>
    <w:rsid w:val="0010780E"/>
    <w:rsid w:val="00110078"/>
    <w:rsid w:val="00110E8E"/>
    <w:rsid w:val="00111857"/>
    <w:rsid w:val="001118AB"/>
    <w:rsid w:val="00111EBB"/>
    <w:rsid w:val="0011244D"/>
    <w:rsid w:val="001128C5"/>
    <w:rsid w:val="00112AF9"/>
    <w:rsid w:val="00112BA8"/>
    <w:rsid w:val="00112D5E"/>
    <w:rsid w:val="00113567"/>
    <w:rsid w:val="00114C31"/>
    <w:rsid w:val="00114F1A"/>
    <w:rsid w:val="00115D5E"/>
    <w:rsid w:val="00116051"/>
    <w:rsid w:val="001160C3"/>
    <w:rsid w:val="001160D5"/>
    <w:rsid w:val="0011645A"/>
    <w:rsid w:val="0011677D"/>
    <w:rsid w:val="001169B5"/>
    <w:rsid w:val="00116F62"/>
    <w:rsid w:val="00117503"/>
    <w:rsid w:val="0011751E"/>
    <w:rsid w:val="001205C5"/>
    <w:rsid w:val="001205FF"/>
    <w:rsid w:val="00121AEF"/>
    <w:rsid w:val="001220E4"/>
    <w:rsid w:val="0012400A"/>
    <w:rsid w:val="00124E5E"/>
    <w:rsid w:val="00125DC3"/>
    <w:rsid w:val="00125FBE"/>
    <w:rsid w:val="0012607B"/>
    <w:rsid w:val="00126248"/>
    <w:rsid w:val="00126A5C"/>
    <w:rsid w:val="0013071F"/>
    <w:rsid w:val="001316CA"/>
    <w:rsid w:val="00131B7C"/>
    <w:rsid w:val="00132540"/>
    <w:rsid w:val="00132751"/>
    <w:rsid w:val="00132CA7"/>
    <w:rsid w:val="00132E8F"/>
    <w:rsid w:val="001334AD"/>
    <w:rsid w:val="001336BD"/>
    <w:rsid w:val="00133DDE"/>
    <w:rsid w:val="0013400E"/>
    <w:rsid w:val="00134224"/>
    <w:rsid w:val="001346DF"/>
    <w:rsid w:val="00134E9B"/>
    <w:rsid w:val="00134F53"/>
    <w:rsid w:val="00135078"/>
    <w:rsid w:val="00136297"/>
    <w:rsid w:val="00136D10"/>
    <w:rsid w:val="00137D10"/>
    <w:rsid w:val="00140068"/>
    <w:rsid w:val="00140300"/>
    <w:rsid w:val="00140C8A"/>
    <w:rsid w:val="001426C8"/>
    <w:rsid w:val="001433DA"/>
    <w:rsid w:val="00144187"/>
    <w:rsid w:val="00144872"/>
    <w:rsid w:val="00144E90"/>
    <w:rsid w:val="00145208"/>
    <w:rsid w:val="00145240"/>
    <w:rsid w:val="00145317"/>
    <w:rsid w:val="0014597F"/>
    <w:rsid w:val="001469CF"/>
    <w:rsid w:val="00146BA2"/>
    <w:rsid w:val="00147648"/>
    <w:rsid w:val="00147C02"/>
    <w:rsid w:val="00147EA9"/>
    <w:rsid w:val="00147FEF"/>
    <w:rsid w:val="00150B01"/>
    <w:rsid w:val="00150CB5"/>
    <w:rsid w:val="001513AB"/>
    <w:rsid w:val="001513D3"/>
    <w:rsid w:val="00151CCF"/>
    <w:rsid w:val="00151E37"/>
    <w:rsid w:val="001525AB"/>
    <w:rsid w:val="00153048"/>
    <w:rsid w:val="00153DF5"/>
    <w:rsid w:val="00155AC3"/>
    <w:rsid w:val="00155FE3"/>
    <w:rsid w:val="001565CB"/>
    <w:rsid w:val="00156F20"/>
    <w:rsid w:val="00157A29"/>
    <w:rsid w:val="00157B64"/>
    <w:rsid w:val="00160F31"/>
    <w:rsid w:val="00161BA2"/>
    <w:rsid w:val="00161DBA"/>
    <w:rsid w:val="00162053"/>
    <w:rsid w:val="001620B6"/>
    <w:rsid w:val="00162202"/>
    <w:rsid w:val="00162D42"/>
    <w:rsid w:val="001633B2"/>
    <w:rsid w:val="00164DE2"/>
    <w:rsid w:val="00166B74"/>
    <w:rsid w:val="00167A07"/>
    <w:rsid w:val="00167B58"/>
    <w:rsid w:val="001700AF"/>
    <w:rsid w:val="001707B9"/>
    <w:rsid w:val="00170D90"/>
    <w:rsid w:val="00171B93"/>
    <w:rsid w:val="00171BEE"/>
    <w:rsid w:val="00171C12"/>
    <w:rsid w:val="00171C9A"/>
    <w:rsid w:val="00173C97"/>
    <w:rsid w:val="00173EA9"/>
    <w:rsid w:val="00174F12"/>
    <w:rsid w:val="00175201"/>
    <w:rsid w:val="00175586"/>
    <w:rsid w:val="00175D2D"/>
    <w:rsid w:val="00175E63"/>
    <w:rsid w:val="00175F99"/>
    <w:rsid w:val="001760FB"/>
    <w:rsid w:val="00176621"/>
    <w:rsid w:val="001771AB"/>
    <w:rsid w:val="00177CB4"/>
    <w:rsid w:val="00180090"/>
    <w:rsid w:val="001810FD"/>
    <w:rsid w:val="001817AA"/>
    <w:rsid w:val="001821CE"/>
    <w:rsid w:val="001824CB"/>
    <w:rsid w:val="0018304F"/>
    <w:rsid w:val="001831AD"/>
    <w:rsid w:val="001834E7"/>
    <w:rsid w:val="00184684"/>
    <w:rsid w:val="001846CE"/>
    <w:rsid w:val="00184E82"/>
    <w:rsid w:val="001850C5"/>
    <w:rsid w:val="00186D9C"/>
    <w:rsid w:val="00186E82"/>
    <w:rsid w:val="00186F43"/>
    <w:rsid w:val="0018709C"/>
    <w:rsid w:val="001903D5"/>
    <w:rsid w:val="00190711"/>
    <w:rsid w:val="00190EB5"/>
    <w:rsid w:val="00193007"/>
    <w:rsid w:val="0019340F"/>
    <w:rsid w:val="001937DC"/>
    <w:rsid w:val="00193B85"/>
    <w:rsid w:val="00193B92"/>
    <w:rsid w:val="00193C38"/>
    <w:rsid w:val="001944A3"/>
    <w:rsid w:val="00194675"/>
    <w:rsid w:val="00194EDE"/>
    <w:rsid w:val="00194EE3"/>
    <w:rsid w:val="00195271"/>
    <w:rsid w:val="001956F0"/>
    <w:rsid w:val="001958B7"/>
    <w:rsid w:val="00197D9F"/>
    <w:rsid w:val="00197F97"/>
    <w:rsid w:val="001A025C"/>
    <w:rsid w:val="001A098C"/>
    <w:rsid w:val="001A183A"/>
    <w:rsid w:val="001A3110"/>
    <w:rsid w:val="001A32A7"/>
    <w:rsid w:val="001A4238"/>
    <w:rsid w:val="001A4DE4"/>
    <w:rsid w:val="001A562D"/>
    <w:rsid w:val="001A6508"/>
    <w:rsid w:val="001A6A7D"/>
    <w:rsid w:val="001A6E9A"/>
    <w:rsid w:val="001A7A42"/>
    <w:rsid w:val="001B0064"/>
    <w:rsid w:val="001B04DB"/>
    <w:rsid w:val="001B0EB0"/>
    <w:rsid w:val="001B164B"/>
    <w:rsid w:val="001B371F"/>
    <w:rsid w:val="001B380F"/>
    <w:rsid w:val="001B4499"/>
    <w:rsid w:val="001B480D"/>
    <w:rsid w:val="001B4A4E"/>
    <w:rsid w:val="001B4AE1"/>
    <w:rsid w:val="001B525F"/>
    <w:rsid w:val="001B6671"/>
    <w:rsid w:val="001B6969"/>
    <w:rsid w:val="001B74D5"/>
    <w:rsid w:val="001B76A6"/>
    <w:rsid w:val="001B79E6"/>
    <w:rsid w:val="001B7D2D"/>
    <w:rsid w:val="001C07A4"/>
    <w:rsid w:val="001C1015"/>
    <w:rsid w:val="001C16D3"/>
    <w:rsid w:val="001C3170"/>
    <w:rsid w:val="001C3BFB"/>
    <w:rsid w:val="001C3FCB"/>
    <w:rsid w:val="001C5577"/>
    <w:rsid w:val="001C5D21"/>
    <w:rsid w:val="001C5EA6"/>
    <w:rsid w:val="001D01A3"/>
    <w:rsid w:val="001D0A69"/>
    <w:rsid w:val="001D0C2A"/>
    <w:rsid w:val="001D1055"/>
    <w:rsid w:val="001D14C8"/>
    <w:rsid w:val="001D1812"/>
    <w:rsid w:val="001D18DD"/>
    <w:rsid w:val="001D2490"/>
    <w:rsid w:val="001D29AA"/>
    <w:rsid w:val="001D2A26"/>
    <w:rsid w:val="001D2DA9"/>
    <w:rsid w:val="001D3059"/>
    <w:rsid w:val="001D3619"/>
    <w:rsid w:val="001D432B"/>
    <w:rsid w:val="001D5B36"/>
    <w:rsid w:val="001D623D"/>
    <w:rsid w:val="001D6478"/>
    <w:rsid w:val="001D7966"/>
    <w:rsid w:val="001E0090"/>
    <w:rsid w:val="001E01C7"/>
    <w:rsid w:val="001E0284"/>
    <w:rsid w:val="001E0695"/>
    <w:rsid w:val="001E06B2"/>
    <w:rsid w:val="001E07CB"/>
    <w:rsid w:val="001E08D5"/>
    <w:rsid w:val="001E1524"/>
    <w:rsid w:val="001E1863"/>
    <w:rsid w:val="001E19F9"/>
    <w:rsid w:val="001E1A53"/>
    <w:rsid w:val="001E1A5E"/>
    <w:rsid w:val="001E1CA1"/>
    <w:rsid w:val="001E1EDE"/>
    <w:rsid w:val="001E289F"/>
    <w:rsid w:val="001E4099"/>
    <w:rsid w:val="001E6930"/>
    <w:rsid w:val="001E7206"/>
    <w:rsid w:val="001E782F"/>
    <w:rsid w:val="001E7A2C"/>
    <w:rsid w:val="001E7F11"/>
    <w:rsid w:val="001F047C"/>
    <w:rsid w:val="001F0804"/>
    <w:rsid w:val="001F0A70"/>
    <w:rsid w:val="001F0A84"/>
    <w:rsid w:val="001F113E"/>
    <w:rsid w:val="001F20D3"/>
    <w:rsid w:val="001F27D0"/>
    <w:rsid w:val="001F28A5"/>
    <w:rsid w:val="001F321F"/>
    <w:rsid w:val="001F3DCB"/>
    <w:rsid w:val="001F3E98"/>
    <w:rsid w:val="001F4387"/>
    <w:rsid w:val="001F583B"/>
    <w:rsid w:val="001F59B2"/>
    <w:rsid w:val="001F60C2"/>
    <w:rsid w:val="001F6443"/>
    <w:rsid w:val="001F6803"/>
    <w:rsid w:val="001F6B8E"/>
    <w:rsid w:val="001F6F03"/>
    <w:rsid w:val="001F72BB"/>
    <w:rsid w:val="001F770E"/>
    <w:rsid w:val="001F7D32"/>
    <w:rsid w:val="001F7E5A"/>
    <w:rsid w:val="00200832"/>
    <w:rsid w:val="00200958"/>
    <w:rsid w:val="00200E45"/>
    <w:rsid w:val="00201282"/>
    <w:rsid w:val="00201299"/>
    <w:rsid w:val="002021B8"/>
    <w:rsid w:val="002024F1"/>
    <w:rsid w:val="00202674"/>
    <w:rsid w:val="0020321E"/>
    <w:rsid w:val="00203461"/>
    <w:rsid w:val="00203468"/>
    <w:rsid w:val="0020373C"/>
    <w:rsid w:val="00204DA0"/>
    <w:rsid w:val="0020529E"/>
    <w:rsid w:val="00205542"/>
    <w:rsid w:val="00205C2A"/>
    <w:rsid w:val="00205CB8"/>
    <w:rsid w:val="00205D4D"/>
    <w:rsid w:val="00205E2A"/>
    <w:rsid w:val="00205F4A"/>
    <w:rsid w:val="00207158"/>
    <w:rsid w:val="0020741B"/>
    <w:rsid w:val="00207601"/>
    <w:rsid w:val="0020778C"/>
    <w:rsid w:val="00207FC1"/>
    <w:rsid w:val="00210251"/>
    <w:rsid w:val="00210F03"/>
    <w:rsid w:val="00211056"/>
    <w:rsid w:val="0021139F"/>
    <w:rsid w:val="00211450"/>
    <w:rsid w:val="002118C7"/>
    <w:rsid w:val="00211F65"/>
    <w:rsid w:val="00212A96"/>
    <w:rsid w:val="0021323B"/>
    <w:rsid w:val="00213642"/>
    <w:rsid w:val="00214CE9"/>
    <w:rsid w:val="00215399"/>
    <w:rsid w:val="00215664"/>
    <w:rsid w:val="00216CBF"/>
    <w:rsid w:val="002177A0"/>
    <w:rsid w:val="00217C2E"/>
    <w:rsid w:val="00220BD6"/>
    <w:rsid w:val="00220D2B"/>
    <w:rsid w:val="00221413"/>
    <w:rsid w:val="002215DA"/>
    <w:rsid w:val="00221702"/>
    <w:rsid w:val="00221E5D"/>
    <w:rsid w:val="002226F1"/>
    <w:rsid w:val="00223B14"/>
    <w:rsid w:val="0022409B"/>
    <w:rsid w:val="002245E1"/>
    <w:rsid w:val="002263A0"/>
    <w:rsid w:val="002270FA"/>
    <w:rsid w:val="002278FD"/>
    <w:rsid w:val="00227DC8"/>
    <w:rsid w:val="002309E0"/>
    <w:rsid w:val="00230E4F"/>
    <w:rsid w:val="00232CB6"/>
    <w:rsid w:val="002333A0"/>
    <w:rsid w:val="00235C9C"/>
    <w:rsid w:val="00236277"/>
    <w:rsid w:val="002365D4"/>
    <w:rsid w:val="0023670E"/>
    <w:rsid w:val="002367A1"/>
    <w:rsid w:val="00237A21"/>
    <w:rsid w:val="00237E45"/>
    <w:rsid w:val="0024027C"/>
    <w:rsid w:val="00240428"/>
    <w:rsid w:val="002411BA"/>
    <w:rsid w:val="00242165"/>
    <w:rsid w:val="00242467"/>
    <w:rsid w:val="0024249A"/>
    <w:rsid w:val="00242540"/>
    <w:rsid w:val="00242D3F"/>
    <w:rsid w:val="002440AD"/>
    <w:rsid w:val="0024514B"/>
    <w:rsid w:val="0024684E"/>
    <w:rsid w:val="0024715A"/>
    <w:rsid w:val="002472A6"/>
    <w:rsid w:val="002477C0"/>
    <w:rsid w:val="00250AD2"/>
    <w:rsid w:val="00250B9D"/>
    <w:rsid w:val="00251E45"/>
    <w:rsid w:val="00251EAF"/>
    <w:rsid w:val="002520A5"/>
    <w:rsid w:val="002522AF"/>
    <w:rsid w:val="0025254D"/>
    <w:rsid w:val="0025318A"/>
    <w:rsid w:val="002533E0"/>
    <w:rsid w:val="0025340D"/>
    <w:rsid w:val="00254086"/>
    <w:rsid w:val="0025414A"/>
    <w:rsid w:val="0025438F"/>
    <w:rsid w:val="0025461B"/>
    <w:rsid w:val="00254B90"/>
    <w:rsid w:val="0025533C"/>
    <w:rsid w:val="00256312"/>
    <w:rsid w:val="002564A6"/>
    <w:rsid w:val="00256A61"/>
    <w:rsid w:val="00256CE8"/>
    <w:rsid w:val="00256D7B"/>
    <w:rsid w:val="002575BA"/>
    <w:rsid w:val="002578E9"/>
    <w:rsid w:val="0026170D"/>
    <w:rsid w:val="00261711"/>
    <w:rsid w:val="00262FBA"/>
    <w:rsid w:val="00264227"/>
    <w:rsid w:val="0026478E"/>
    <w:rsid w:val="00264EFE"/>
    <w:rsid w:val="00265DAE"/>
    <w:rsid w:val="00265E79"/>
    <w:rsid w:val="00267B2F"/>
    <w:rsid w:val="00270826"/>
    <w:rsid w:val="00270B2A"/>
    <w:rsid w:val="00270C66"/>
    <w:rsid w:val="00270E35"/>
    <w:rsid w:val="00270F52"/>
    <w:rsid w:val="00270FAD"/>
    <w:rsid w:val="00271604"/>
    <w:rsid w:val="0027161B"/>
    <w:rsid w:val="002717F0"/>
    <w:rsid w:val="00272899"/>
    <w:rsid w:val="00272C46"/>
    <w:rsid w:val="00273366"/>
    <w:rsid w:val="00273F0E"/>
    <w:rsid w:val="002743E1"/>
    <w:rsid w:val="00274494"/>
    <w:rsid w:val="00274560"/>
    <w:rsid w:val="002746CC"/>
    <w:rsid w:val="00275C17"/>
    <w:rsid w:val="00275C72"/>
    <w:rsid w:val="002765D4"/>
    <w:rsid w:val="00277590"/>
    <w:rsid w:val="002776AF"/>
    <w:rsid w:val="00277808"/>
    <w:rsid w:val="00277AD7"/>
    <w:rsid w:val="00280451"/>
    <w:rsid w:val="0028115D"/>
    <w:rsid w:val="002811F1"/>
    <w:rsid w:val="00281BA1"/>
    <w:rsid w:val="00281EBF"/>
    <w:rsid w:val="00282245"/>
    <w:rsid w:val="00283B21"/>
    <w:rsid w:val="00283DA6"/>
    <w:rsid w:val="002843A1"/>
    <w:rsid w:val="00284C3B"/>
    <w:rsid w:val="002851F4"/>
    <w:rsid w:val="00285B39"/>
    <w:rsid w:val="00285FB7"/>
    <w:rsid w:val="002871C2"/>
    <w:rsid w:val="00290868"/>
    <w:rsid w:val="00290EEA"/>
    <w:rsid w:val="00291C98"/>
    <w:rsid w:val="0029233A"/>
    <w:rsid w:val="0029367D"/>
    <w:rsid w:val="00293F90"/>
    <w:rsid w:val="00294CD7"/>
    <w:rsid w:val="00294EFB"/>
    <w:rsid w:val="002959B1"/>
    <w:rsid w:val="00295CAE"/>
    <w:rsid w:val="0029616F"/>
    <w:rsid w:val="002969A9"/>
    <w:rsid w:val="0029706F"/>
    <w:rsid w:val="00297454"/>
    <w:rsid w:val="00297ECF"/>
    <w:rsid w:val="002A0427"/>
    <w:rsid w:val="002A046B"/>
    <w:rsid w:val="002A12E8"/>
    <w:rsid w:val="002A1D9E"/>
    <w:rsid w:val="002A1EE5"/>
    <w:rsid w:val="002A2683"/>
    <w:rsid w:val="002A2D4C"/>
    <w:rsid w:val="002A32FD"/>
    <w:rsid w:val="002A3334"/>
    <w:rsid w:val="002A3BAF"/>
    <w:rsid w:val="002A3BFD"/>
    <w:rsid w:val="002A46DE"/>
    <w:rsid w:val="002A4BE5"/>
    <w:rsid w:val="002A590E"/>
    <w:rsid w:val="002A6134"/>
    <w:rsid w:val="002A6BA7"/>
    <w:rsid w:val="002A7288"/>
    <w:rsid w:val="002A7ECD"/>
    <w:rsid w:val="002A7F29"/>
    <w:rsid w:val="002A7F46"/>
    <w:rsid w:val="002B0820"/>
    <w:rsid w:val="002B0BDB"/>
    <w:rsid w:val="002B0D61"/>
    <w:rsid w:val="002B1195"/>
    <w:rsid w:val="002B152B"/>
    <w:rsid w:val="002B158F"/>
    <w:rsid w:val="002B1B91"/>
    <w:rsid w:val="002B2638"/>
    <w:rsid w:val="002B2888"/>
    <w:rsid w:val="002B358A"/>
    <w:rsid w:val="002B3E94"/>
    <w:rsid w:val="002B3F9F"/>
    <w:rsid w:val="002B4034"/>
    <w:rsid w:val="002B443F"/>
    <w:rsid w:val="002B4460"/>
    <w:rsid w:val="002B4E74"/>
    <w:rsid w:val="002B52C8"/>
    <w:rsid w:val="002B5855"/>
    <w:rsid w:val="002B657C"/>
    <w:rsid w:val="002B767D"/>
    <w:rsid w:val="002B77DB"/>
    <w:rsid w:val="002B79AF"/>
    <w:rsid w:val="002B7BFB"/>
    <w:rsid w:val="002B7C1E"/>
    <w:rsid w:val="002C07CC"/>
    <w:rsid w:val="002C0C08"/>
    <w:rsid w:val="002C0C92"/>
    <w:rsid w:val="002C1133"/>
    <w:rsid w:val="002C1C00"/>
    <w:rsid w:val="002C24D2"/>
    <w:rsid w:val="002C2F38"/>
    <w:rsid w:val="002C30D7"/>
    <w:rsid w:val="002C32DC"/>
    <w:rsid w:val="002C3A09"/>
    <w:rsid w:val="002C3BD4"/>
    <w:rsid w:val="002C3C14"/>
    <w:rsid w:val="002C4F36"/>
    <w:rsid w:val="002C5971"/>
    <w:rsid w:val="002C5C66"/>
    <w:rsid w:val="002C67B6"/>
    <w:rsid w:val="002C7509"/>
    <w:rsid w:val="002C752F"/>
    <w:rsid w:val="002D0027"/>
    <w:rsid w:val="002D063A"/>
    <w:rsid w:val="002D12B5"/>
    <w:rsid w:val="002D1A4D"/>
    <w:rsid w:val="002D2D80"/>
    <w:rsid w:val="002D3954"/>
    <w:rsid w:val="002D3F1B"/>
    <w:rsid w:val="002D3FA4"/>
    <w:rsid w:val="002D5BDE"/>
    <w:rsid w:val="002D6133"/>
    <w:rsid w:val="002D6150"/>
    <w:rsid w:val="002D62F7"/>
    <w:rsid w:val="002D6608"/>
    <w:rsid w:val="002D6B73"/>
    <w:rsid w:val="002D6CAE"/>
    <w:rsid w:val="002D7322"/>
    <w:rsid w:val="002E006F"/>
    <w:rsid w:val="002E0365"/>
    <w:rsid w:val="002E0B91"/>
    <w:rsid w:val="002E13B1"/>
    <w:rsid w:val="002E19BE"/>
    <w:rsid w:val="002E1BFF"/>
    <w:rsid w:val="002E1D34"/>
    <w:rsid w:val="002E2366"/>
    <w:rsid w:val="002E2670"/>
    <w:rsid w:val="002E2A6F"/>
    <w:rsid w:val="002E313C"/>
    <w:rsid w:val="002E4299"/>
    <w:rsid w:val="002E451F"/>
    <w:rsid w:val="002E57B2"/>
    <w:rsid w:val="002E667E"/>
    <w:rsid w:val="002E6AD8"/>
    <w:rsid w:val="002E6D5C"/>
    <w:rsid w:val="002E6DB7"/>
    <w:rsid w:val="002E7438"/>
    <w:rsid w:val="002E79DE"/>
    <w:rsid w:val="002F038F"/>
    <w:rsid w:val="002F08B3"/>
    <w:rsid w:val="002F1200"/>
    <w:rsid w:val="002F176E"/>
    <w:rsid w:val="002F3789"/>
    <w:rsid w:val="002F3F89"/>
    <w:rsid w:val="002F442A"/>
    <w:rsid w:val="002F4FF0"/>
    <w:rsid w:val="002F5094"/>
    <w:rsid w:val="002F5D2D"/>
    <w:rsid w:val="002F5DDD"/>
    <w:rsid w:val="002F6B18"/>
    <w:rsid w:val="002F7357"/>
    <w:rsid w:val="002F73FA"/>
    <w:rsid w:val="002F7445"/>
    <w:rsid w:val="002F79E7"/>
    <w:rsid w:val="003002BA"/>
    <w:rsid w:val="00300A7D"/>
    <w:rsid w:val="00300C97"/>
    <w:rsid w:val="00301124"/>
    <w:rsid w:val="003012D3"/>
    <w:rsid w:val="00301D2E"/>
    <w:rsid w:val="00302DFA"/>
    <w:rsid w:val="0030357F"/>
    <w:rsid w:val="00304310"/>
    <w:rsid w:val="00304451"/>
    <w:rsid w:val="0030519F"/>
    <w:rsid w:val="003062FE"/>
    <w:rsid w:val="00306C15"/>
    <w:rsid w:val="00306F2A"/>
    <w:rsid w:val="00310105"/>
    <w:rsid w:val="0031016B"/>
    <w:rsid w:val="00311228"/>
    <w:rsid w:val="003116A7"/>
    <w:rsid w:val="00311810"/>
    <w:rsid w:val="00311A13"/>
    <w:rsid w:val="00312299"/>
    <w:rsid w:val="00312EF6"/>
    <w:rsid w:val="0031378A"/>
    <w:rsid w:val="00313B08"/>
    <w:rsid w:val="00313BAE"/>
    <w:rsid w:val="00313BF8"/>
    <w:rsid w:val="00314017"/>
    <w:rsid w:val="003141EF"/>
    <w:rsid w:val="00314368"/>
    <w:rsid w:val="003145D0"/>
    <w:rsid w:val="00314795"/>
    <w:rsid w:val="00314F8F"/>
    <w:rsid w:val="003150EF"/>
    <w:rsid w:val="0031564E"/>
    <w:rsid w:val="0031581C"/>
    <w:rsid w:val="00315D64"/>
    <w:rsid w:val="003167C5"/>
    <w:rsid w:val="00316D31"/>
    <w:rsid w:val="003171C3"/>
    <w:rsid w:val="003178FB"/>
    <w:rsid w:val="0031791C"/>
    <w:rsid w:val="00317E13"/>
    <w:rsid w:val="00317E29"/>
    <w:rsid w:val="003209BC"/>
    <w:rsid w:val="00320AEC"/>
    <w:rsid w:val="00321901"/>
    <w:rsid w:val="00321D96"/>
    <w:rsid w:val="003234D6"/>
    <w:rsid w:val="00323880"/>
    <w:rsid w:val="00325284"/>
    <w:rsid w:val="0032603D"/>
    <w:rsid w:val="003263E4"/>
    <w:rsid w:val="003264ED"/>
    <w:rsid w:val="00327A0C"/>
    <w:rsid w:val="0033073C"/>
    <w:rsid w:val="0033088D"/>
    <w:rsid w:val="003312DC"/>
    <w:rsid w:val="003316F4"/>
    <w:rsid w:val="00331F0B"/>
    <w:rsid w:val="003328D2"/>
    <w:rsid w:val="00332ABB"/>
    <w:rsid w:val="00334CB9"/>
    <w:rsid w:val="0033554E"/>
    <w:rsid w:val="0033577D"/>
    <w:rsid w:val="00335B2B"/>
    <w:rsid w:val="00335CD3"/>
    <w:rsid w:val="00336169"/>
    <w:rsid w:val="003362C9"/>
    <w:rsid w:val="00336D95"/>
    <w:rsid w:val="0033708A"/>
    <w:rsid w:val="0033712F"/>
    <w:rsid w:val="0033723B"/>
    <w:rsid w:val="00337840"/>
    <w:rsid w:val="0034070F"/>
    <w:rsid w:val="0034198A"/>
    <w:rsid w:val="00341BC6"/>
    <w:rsid w:val="00342163"/>
    <w:rsid w:val="00342E24"/>
    <w:rsid w:val="003441DF"/>
    <w:rsid w:val="00344A4A"/>
    <w:rsid w:val="00344C18"/>
    <w:rsid w:val="00345A94"/>
    <w:rsid w:val="00345F26"/>
    <w:rsid w:val="00346FC4"/>
    <w:rsid w:val="00347778"/>
    <w:rsid w:val="00347A39"/>
    <w:rsid w:val="00350058"/>
    <w:rsid w:val="0035075E"/>
    <w:rsid w:val="00350FB7"/>
    <w:rsid w:val="00351BF8"/>
    <w:rsid w:val="00351EA4"/>
    <w:rsid w:val="00351F21"/>
    <w:rsid w:val="00351F24"/>
    <w:rsid w:val="00352754"/>
    <w:rsid w:val="00352D3E"/>
    <w:rsid w:val="0035327F"/>
    <w:rsid w:val="00353D01"/>
    <w:rsid w:val="00353D5B"/>
    <w:rsid w:val="00353F68"/>
    <w:rsid w:val="003557B4"/>
    <w:rsid w:val="00355CC8"/>
    <w:rsid w:val="00356F3A"/>
    <w:rsid w:val="003571FE"/>
    <w:rsid w:val="003572CA"/>
    <w:rsid w:val="00357D63"/>
    <w:rsid w:val="00357E64"/>
    <w:rsid w:val="0036091A"/>
    <w:rsid w:val="003617AB"/>
    <w:rsid w:val="0036183E"/>
    <w:rsid w:val="00361A27"/>
    <w:rsid w:val="00362102"/>
    <w:rsid w:val="00362432"/>
    <w:rsid w:val="00362729"/>
    <w:rsid w:val="003629A9"/>
    <w:rsid w:val="00362DC8"/>
    <w:rsid w:val="00363189"/>
    <w:rsid w:val="0036345B"/>
    <w:rsid w:val="003639A0"/>
    <w:rsid w:val="00363B57"/>
    <w:rsid w:val="00363BF9"/>
    <w:rsid w:val="00363C20"/>
    <w:rsid w:val="0036518F"/>
    <w:rsid w:val="003654F6"/>
    <w:rsid w:val="00365535"/>
    <w:rsid w:val="003669D4"/>
    <w:rsid w:val="0036759E"/>
    <w:rsid w:val="003701A5"/>
    <w:rsid w:val="00371AD4"/>
    <w:rsid w:val="00372393"/>
    <w:rsid w:val="0037255A"/>
    <w:rsid w:val="00372810"/>
    <w:rsid w:val="00372D2C"/>
    <w:rsid w:val="00373073"/>
    <w:rsid w:val="00373318"/>
    <w:rsid w:val="003734FC"/>
    <w:rsid w:val="0037426F"/>
    <w:rsid w:val="003746CB"/>
    <w:rsid w:val="00374A0A"/>
    <w:rsid w:val="003756B6"/>
    <w:rsid w:val="003757E6"/>
    <w:rsid w:val="003767F8"/>
    <w:rsid w:val="00376ABC"/>
    <w:rsid w:val="00377D86"/>
    <w:rsid w:val="00380820"/>
    <w:rsid w:val="0038115B"/>
    <w:rsid w:val="00381F9F"/>
    <w:rsid w:val="003822DE"/>
    <w:rsid w:val="00382345"/>
    <w:rsid w:val="003832FE"/>
    <w:rsid w:val="00383AB0"/>
    <w:rsid w:val="0038427A"/>
    <w:rsid w:val="003843CE"/>
    <w:rsid w:val="003843E1"/>
    <w:rsid w:val="0038457E"/>
    <w:rsid w:val="0038471A"/>
    <w:rsid w:val="00385159"/>
    <w:rsid w:val="003858D5"/>
    <w:rsid w:val="00385CBF"/>
    <w:rsid w:val="00385F49"/>
    <w:rsid w:val="0038651B"/>
    <w:rsid w:val="003867F7"/>
    <w:rsid w:val="00386804"/>
    <w:rsid w:val="00387895"/>
    <w:rsid w:val="0039044E"/>
    <w:rsid w:val="00390F8D"/>
    <w:rsid w:val="00391471"/>
    <w:rsid w:val="003928EE"/>
    <w:rsid w:val="00392A05"/>
    <w:rsid w:val="00393A1A"/>
    <w:rsid w:val="00393D11"/>
    <w:rsid w:val="0039419C"/>
    <w:rsid w:val="003947F8"/>
    <w:rsid w:val="00394B65"/>
    <w:rsid w:val="00394BA2"/>
    <w:rsid w:val="00395CE9"/>
    <w:rsid w:val="0039664D"/>
    <w:rsid w:val="003975CB"/>
    <w:rsid w:val="003A04BE"/>
    <w:rsid w:val="003A0B9D"/>
    <w:rsid w:val="003A0C65"/>
    <w:rsid w:val="003A1008"/>
    <w:rsid w:val="003A1F7A"/>
    <w:rsid w:val="003A217F"/>
    <w:rsid w:val="003A24AF"/>
    <w:rsid w:val="003A24B0"/>
    <w:rsid w:val="003A2C12"/>
    <w:rsid w:val="003A39F6"/>
    <w:rsid w:val="003A3DE9"/>
    <w:rsid w:val="003A46C2"/>
    <w:rsid w:val="003A499C"/>
    <w:rsid w:val="003A4BA8"/>
    <w:rsid w:val="003A4C82"/>
    <w:rsid w:val="003A5E75"/>
    <w:rsid w:val="003A63B2"/>
    <w:rsid w:val="003A771A"/>
    <w:rsid w:val="003A7D18"/>
    <w:rsid w:val="003B11CD"/>
    <w:rsid w:val="003B11F0"/>
    <w:rsid w:val="003B127B"/>
    <w:rsid w:val="003B1DA8"/>
    <w:rsid w:val="003B1FB8"/>
    <w:rsid w:val="003B2AE7"/>
    <w:rsid w:val="003B32B1"/>
    <w:rsid w:val="003B3CE6"/>
    <w:rsid w:val="003B4817"/>
    <w:rsid w:val="003B5019"/>
    <w:rsid w:val="003B51C3"/>
    <w:rsid w:val="003B5A32"/>
    <w:rsid w:val="003B5CE9"/>
    <w:rsid w:val="003B5E13"/>
    <w:rsid w:val="003B6B73"/>
    <w:rsid w:val="003B6BB3"/>
    <w:rsid w:val="003B73C8"/>
    <w:rsid w:val="003B7A23"/>
    <w:rsid w:val="003C01D5"/>
    <w:rsid w:val="003C05A7"/>
    <w:rsid w:val="003C20A0"/>
    <w:rsid w:val="003C298D"/>
    <w:rsid w:val="003C2D23"/>
    <w:rsid w:val="003C37FB"/>
    <w:rsid w:val="003C39C0"/>
    <w:rsid w:val="003C5A37"/>
    <w:rsid w:val="003C5A75"/>
    <w:rsid w:val="003C5B27"/>
    <w:rsid w:val="003C5C10"/>
    <w:rsid w:val="003C69ED"/>
    <w:rsid w:val="003C6D80"/>
    <w:rsid w:val="003C7034"/>
    <w:rsid w:val="003C7B15"/>
    <w:rsid w:val="003D0245"/>
    <w:rsid w:val="003D1C16"/>
    <w:rsid w:val="003D2824"/>
    <w:rsid w:val="003D3C54"/>
    <w:rsid w:val="003D3E3C"/>
    <w:rsid w:val="003D42DC"/>
    <w:rsid w:val="003D48CE"/>
    <w:rsid w:val="003D4B60"/>
    <w:rsid w:val="003D60BA"/>
    <w:rsid w:val="003D63C3"/>
    <w:rsid w:val="003D66E2"/>
    <w:rsid w:val="003D70E2"/>
    <w:rsid w:val="003D754C"/>
    <w:rsid w:val="003E18B4"/>
    <w:rsid w:val="003E1B97"/>
    <w:rsid w:val="003E1E73"/>
    <w:rsid w:val="003E2528"/>
    <w:rsid w:val="003E2692"/>
    <w:rsid w:val="003E2826"/>
    <w:rsid w:val="003E2F6A"/>
    <w:rsid w:val="003E397C"/>
    <w:rsid w:val="003E399F"/>
    <w:rsid w:val="003E549E"/>
    <w:rsid w:val="003E54FE"/>
    <w:rsid w:val="003E6109"/>
    <w:rsid w:val="003E6719"/>
    <w:rsid w:val="003E7A51"/>
    <w:rsid w:val="003E7C92"/>
    <w:rsid w:val="003E7E4C"/>
    <w:rsid w:val="003F0218"/>
    <w:rsid w:val="003F1496"/>
    <w:rsid w:val="003F16F6"/>
    <w:rsid w:val="003F1842"/>
    <w:rsid w:val="003F1CA1"/>
    <w:rsid w:val="003F23EB"/>
    <w:rsid w:val="003F2C43"/>
    <w:rsid w:val="003F4524"/>
    <w:rsid w:val="003F461C"/>
    <w:rsid w:val="003F4D76"/>
    <w:rsid w:val="003F4FE8"/>
    <w:rsid w:val="003F59E5"/>
    <w:rsid w:val="003F5DE7"/>
    <w:rsid w:val="003F6210"/>
    <w:rsid w:val="003F6D78"/>
    <w:rsid w:val="003F712B"/>
    <w:rsid w:val="003F721B"/>
    <w:rsid w:val="003F768B"/>
    <w:rsid w:val="003F775D"/>
    <w:rsid w:val="003F7CCA"/>
    <w:rsid w:val="00400C52"/>
    <w:rsid w:val="00401693"/>
    <w:rsid w:val="00402644"/>
    <w:rsid w:val="0040267F"/>
    <w:rsid w:val="00402BB6"/>
    <w:rsid w:val="00402CC1"/>
    <w:rsid w:val="00402E80"/>
    <w:rsid w:val="004035A8"/>
    <w:rsid w:val="0040484F"/>
    <w:rsid w:val="00404971"/>
    <w:rsid w:val="00405DCD"/>
    <w:rsid w:val="004070C8"/>
    <w:rsid w:val="0040778E"/>
    <w:rsid w:val="00410318"/>
    <w:rsid w:val="0041096B"/>
    <w:rsid w:val="00410B9F"/>
    <w:rsid w:val="004120BC"/>
    <w:rsid w:val="00412990"/>
    <w:rsid w:val="0041321A"/>
    <w:rsid w:val="0041362A"/>
    <w:rsid w:val="00413C03"/>
    <w:rsid w:val="0041403A"/>
    <w:rsid w:val="004143AD"/>
    <w:rsid w:val="00414A28"/>
    <w:rsid w:val="00414C6B"/>
    <w:rsid w:val="00415A37"/>
    <w:rsid w:val="00416400"/>
    <w:rsid w:val="00416498"/>
    <w:rsid w:val="00417812"/>
    <w:rsid w:val="00417DFB"/>
    <w:rsid w:val="00417FB9"/>
    <w:rsid w:val="0042033C"/>
    <w:rsid w:val="00420960"/>
    <w:rsid w:val="00421F77"/>
    <w:rsid w:val="004220DB"/>
    <w:rsid w:val="0042364F"/>
    <w:rsid w:val="0042379F"/>
    <w:rsid w:val="004248BA"/>
    <w:rsid w:val="004253F2"/>
    <w:rsid w:val="00425816"/>
    <w:rsid w:val="00425AE4"/>
    <w:rsid w:val="004261C0"/>
    <w:rsid w:val="0042677C"/>
    <w:rsid w:val="00426D06"/>
    <w:rsid w:val="00427EC7"/>
    <w:rsid w:val="00427F72"/>
    <w:rsid w:val="00430FA3"/>
    <w:rsid w:val="00431198"/>
    <w:rsid w:val="004316CF"/>
    <w:rsid w:val="00431FB1"/>
    <w:rsid w:val="004325C6"/>
    <w:rsid w:val="004326D7"/>
    <w:rsid w:val="00432A9A"/>
    <w:rsid w:val="004331F2"/>
    <w:rsid w:val="004349AC"/>
    <w:rsid w:val="00434F85"/>
    <w:rsid w:val="00435C1C"/>
    <w:rsid w:val="00435D87"/>
    <w:rsid w:val="00436084"/>
    <w:rsid w:val="00436AE4"/>
    <w:rsid w:val="00436C04"/>
    <w:rsid w:val="00436EB6"/>
    <w:rsid w:val="004375E4"/>
    <w:rsid w:val="00437EC7"/>
    <w:rsid w:val="00441BBE"/>
    <w:rsid w:val="00441E86"/>
    <w:rsid w:val="00442277"/>
    <w:rsid w:val="00442398"/>
    <w:rsid w:val="0044334C"/>
    <w:rsid w:val="004439F9"/>
    <w:rsid w:val="00444366"/>
    <w:rsid w:val="004444DA"/>
    <w:rsid w:val="00444574"/>
    <w:rsid w:val="004447C4"/>
    <w:rsid w:val="00444B5E"/>
    <w:rsid w:val="004451E3"/>
    <w:rsid w:val="00445246"/>
    <w:rsid w:val="004452E7"/>
    <w:rsid w:val="00445370"/>
    <w:rsid w:val="0044539B"/>
    <w:rsid w:val="00445A4B"/>
    <w:rsid w:val="00445D15"/>
    <w:rsid w:val="00445FCD"/>
    <w:rsid w:val="00446026"/>
    <w:rsid w:val="00446509"/>
    <w:rsid w:val="00446543"/>
    <w:rsid w:val="00446FAD"/>
    <w:rsid w:val="004478DB"/>
    <w:rsid w:val="00447AF3"/>
    <w:rsid w:val="00447FC6"/>
    <w:rsid w:val="0045006A"/>
    <w:rsid w:val="004514C7"/>
    <w:rsid w:val="00451ECC"/>
    <w:rsid w:val="004531B0"/>
    <w:rsid w:val="00454619"/>
    <w:rsid w:val="00454793"/>
    <w:rsid w:val="00454D08"/>
    <w:rsid w:val="004554ED"/>
    <w:rsid w:val="00455C5C"/>
    <w:rsid w:val="004563F3"/>
    <w:rsid w:val="0045674B"/>
    <w:rsid w:val="00456E97"/>
    <w:rsid w:val="004576DF"/>
    <w:rsid w:val="00457B29"/>
    <w:rsid w:val="00457BB6"/>
    <w:rsid w:val="004602B2"/>
    <w:rsid w:val="0046087A"/>
    <w:rsid w:val="004619B1"/>
    <w:rsid w:val="00461A25"/>
    <w:rsid w:val="00461EAA"/>
    <w:rsid w:val="004636EA"/>
    <w:rsid w:val="0046386A"/>
    <w:rsid w:val="0046463D"/>
    <w:rsid w:val="004646DB"/>
    <w:rsid w:val="00464CC0"/>
    <w:rsid w:val="004652B8"/>
    <w:rsid w:val="004657AA"/>
    <w:rsid w:val="004664A1"/>
    <w:rsid w:val="0046689F"/>
    <w:rsid w:val="00466C73"/>
    <w:rsid w:val="0046730D"/>
    <w:rsid w:val="00467445"/>
    <w:rsid w:val="00467B8C"/>
    <w:rsid w:val="0047044D"/>
    <w:rsid w:val="004708BD"/>
    <w:rsid w:val="00472DA8"/>
    <w:rsid w:val="0047326F"/>
    <w:rsid w:val="00473575"/>
    <w:rsid w:val="004739DF"/>
    <w:rsid w:val="00474466"/>
    <w:rsid w:val="00475B4E"/>
    <w:rsid w:val="00475B8D"/>
    <w:rsid w:val="00475D2D"/>
    <w:rsid w:val="00475F05"/>
    <w:rsid w:val="004763D3"/>
    <w:rsid w:val="0047692B"/>
    <w:rsid w:val="00476FA3"/>
    <w:rsid w:val="00477C75"/>
    <w:rsid w:val="00477E60"/>
    <w:rsid w:val="00477FD9"/>
    <w:rsid w:val="0048021B"/>
    <w:rsid w:val="0048021C"/>
    <w:rsid w:val="0048060D"/>
    <w:rsid w:val="004808BF"/>
    <w:rsid w:val="00480ED0"/>
    <w:rsid w:val="00481B81"/>
    <w:rsid w:val="00482034"/>
    <w:rsid w:val="00482F7C"/>
    <w:rsid w:val="004832B6"/>
    <w:rsid w:val="0048405C"/>
    <w:rsid w:val="004844E9"/>
    <w:rsid w:val="00484A19"/>
    <w:rsid w:val="00484DA9"/>
    <w:rsid w:val="0048510F"/>
    <w:rsid w:val="00485798"/>
    <w:rsid w:val="004858FD"/>
    <w:rsid w:val="004859D5"/>
    <w:rsid w:val="00485D1D"/>
    <w:rsid w:val="0048703D"/>
    <w:rsid w:val="004879EB"/>
    <w:rsid w:val="00487A6A"/>
    <w:rsid w:val="00490869"/>
    <w:rsid w:val="00490B5D"/>
    <w:rsid w:val="0049168D"/>
    <w:rsid w:val="00491AF4"/>
    <w:rsid w:val="00491DD2"/>
    <w:rsid w:val="00491EDF"/>
    <w:rsid w:val="00491F18"/>
    <w:rsid w:val="00491FAE"/>
    <w:rsid w:val="0049256E"/>
    <w:rsid w:val="0049284D"/>
    <w:rsid w:val="00492866"/>
    <w:rsid w:val="00492872"/>
    <w:rsid w:val="00492A88"/>
    <w:rsid w:val="00493204"/>
    <w:rsid w:val="00494350"/>
    <w:rsid w:val="004943D6"/>
    <w:rsid w:val="004945F6"/>
    <w:rsid w:val="00494D1B"/>
    <w:rsid w:val="00494E21"/>
    <w:rsid w:val="00496556"/>
    <w:rsid w:val="0049794E"/>
    <w:rsid w:val="004A0023"/>
    <w:rsid w:val="004A08C0"/>
    <w:rsid w:val="004A0B1B"/>
    <w:rsid w:val="004A0B66"/>
    <w:rsid w:val="004A0D07"/>
    <w:rsid w:val="004A1771"/>
    <w:rsid w:val="004A1962"/>
    <w:rsid w:val="004A1C71"/>
    <w:rsid w:val="004A2500"/>
    <w:rsid w:val="004A26C4"/>
    <w:rsid w:val="004A2F6A"/>
    <w:rsid w:val="004A41D1"/>
    <w:rsid w:val="004A47AF"/>
    <w:rsid w:val="004A4BC8"/>
    <w:rsid w:val="004A4C20"/>
    <w:rsid w:val="004A50A7"/>
    <w:rsid w:val="004A5290"/>
    <w:rsid w:val="004A540C"/>
    <w:rsid w:val="004A5810"/>
    <w:rsid w:val="004A6AF2"/>
    <w:rsid w:val="004A6AFF"/>
    <w:rsid w:val="004A6C57"/>
    <w:rsid w:val="004A79DF"/>
    <w:rsid w:val="004A7D00"/>
    <w:rsid w:val="004A7D20"/>
    <w:rsid w:val="004A7D96"/>
    <w:rsid w:val="004B077E"/>
    <w:rsid w:val="004B08DB"/>
    <w:rsid w:val="004B0C74"/>
    <w:rsid w:val="004B0EFF"/>
    <w:rsid w:val="004B1156"/>
    <w:rsid w:val="004B1617"/>
    <w:rsid w:val="004B1EA3"/>
    <w:rsid w:val="004B2951"/>
    <w:rsid w:val="004B300E"/>
    <w:rsid w:val="004B3322"/>
    <w:rsid w:val="004B3C63"/>
    <w:rsid w:val="004B3C74"/>
    <w:rsid w:val="004B3DBE"/>
    <w:rsid w:val="004B49CA"/>
    <w:rsid w:val="004B4ECD"/>
    <w:rsid w:val="004B50C4"/>
    <w:rsid w:val="004B5495"/>
    <w:rsid w:val="004B5784"/>
    <w:rsid w:val="004B5DED"/>
    <w:rsid w:val="004B67E0"/>
    <w:rsid w:val="004B689B"/>
    <w:rsid w:val="004B6DAB"/>
    <w:rsid w:val="004B715A"/>
    <w:rsid w:val="004C084F"/>
    <w:rsid w:val="004C0F48"/>
    <w:rsid w:val="004C0FA8"/>
    <w:rsid w:val="004C3142"/>
    <w:rsid w:val="004C5011"/>
    <w:rsid w:val="004C51C7"/>
    <w:rsid w:val="004C570F"/>
    <w:rsid w:val="004C67CA"/>
    <w:rsid w:val="004C6BFC"/>
    <w:rsid w:val="004C7D1C"/>
    <w:rsid w:val="004D013B"/>
    <w:rsid w:val="004D1884"/>
    <w:rsid w:val="004D1953"/>
    <w:rsid w:val="004D1D13"/>
    <w:rsid w:val="004D2731"/>
    <w:rsid w:val="004D2A68"/>
    <w:rsid w:val="004D2CB3"/>
    <w:rsid w:val="004D2EB2"/>
    <w:rsid w:val="004D30F2"/>
    <w:rsid w:val="004D33BB"/>
    <w:rsid w:val="004D382A"/>
    <w:rsid w:val="004D38B2"/>
    <w:rsid w:val="004D3DEE"/>
    <w:rsid w:val="004D5785"/>
    <w:rsid w:val="004D5D4E"/>
    <w:rsid w:val="004D6528"/>
    <w:rsid w:val="004D6FF0"/>
    <w:rsid w:val="004D7704"/>
    <w:rsid w:val="004D789C"/>
    <w:rsid w:val="004D7D6F"/>
    <w:rsid w:val="004E01F9"/>
    <w:rsid w:val="004E08B8"/>
    <w:rsid w:val="004E0ECD"/>
    <w:rsid w:val="004E1677"/>
    <w:rsid w:val="004E1E26"/>
    <w:rsid w:val="004E1E51"/>
    <w:rsid w:val="004E4AC5"/>
    <w:rsid w:val="004E58B9"/>
    <w:rsid w:val="004E654D"/>
    <w:rsid w:val="004E70D7"/>
    <w:rsid w:val="004E70E9"/>
    <w:rsid w:val="004E7670"/>
    <w:rsid w:val="004E7C43"/>
    <w:rsid w:val="004F0890"/>
    <w:rsid w:val="004F0BE3"/>
    <w:rsid w:val="004F0E11"/>
    <w:rsid w:val="004F0E20"/>
    <w:rsid w:val="004F1775"/>
    <w:rsid w:val="004F26AB"/>
    <w:rsid w:val="004F2C60"/>
    <w:rsid w:val="004F2FAD"/>
    <w:rsid w:val="004F49C2"/>
    <w:rsid w:val="004F56F3"/>
    <w:rsid w:val="004F5B7F"/>
    <w:rsid w:val="004F5EEA"/>
    <w:rsid w:val="004F6801"/>
    <w:rsid w:val="004F6DE9"/>
    <w:rsid w:val="004F72E1"/>
    <w:rsid w:val="004F74CC"/>
    <w:rsid w:val="004F75EA"/>
    <w:rsid w:val="004F7944"/>
    <w:rsid w:val="004F7B0E"/>
    <w:rsid w:val="004F7DBB"/>
    <w:rsid w:val="005010AE"/>
    <w:rsid w:val="00501325"/>
    <w:rsid w:val="00501501"/>
    <w:rsid w:val="005016C7"/>
    <w:rsid w:val="00501BDF"/>
    <w:rsid w:val="00501BF6"/>
    <w:rsid w:val="00501FBB"/>
    <w:rsid w:val="00502096"/>
    <w:rsid w:val="00502F93"/>
    <w:rsid w:val="00503285"/>
    <w:rsid w:val="00503E54"/>
    <w:rsid w:val="00504404"/>
    <w:rsid w:val="00504B98"/>
    <w:rsid w:val="00505807"/>
    <w:rsid w:val="00505DBB"/>
    <w:rsid w:val="00505F2E"/>
    <w:rsid w:val="0050629C"/>
    <w:rsid w:val="0050770A"/>
    <w:rsid w:val="00507AC4"/>
    <w:rsid w:val="00510CD2"/>
    <w:rsid w:val="00510F65"/>
    <w:rsid w:val="00511118"/>
    <w:rsid w:val="005137F2"/>
    <w:rsid w:val="00513C61"/>
    <w:rsid w:val="00513D13"/>
    <w:rsid w:val="005142C0"/>
    <w:rsid w:val="0051570B"/>
    <w:rsid w:val="005161DA"/>
    <w:rsid w:val="00517669"/>
    <w:rsid w:val="005178D5"/>
    <w:rsid w:val="005179B4"/>
    <w:rsid w:val="005207C7"/>
    <w:rsid w:val="00520A9B"/>
    <w:rsid w:val="00520D7C"/>
    <w:rsid w:val="00520EA2"/>
    <w:rsid w:val="005215D4"/>
    <w:rsid w:val="00521A95"/>
    <w:rsid w:val="00521AFA"/>
    <w:rsid w:val="00522088"/>
    <w:rsid w:val="00522112"/>
    <w:rsid w:val="0052242E"/>
    <w:rsid w:val="005228F5"/>
    <w:rsid w:val="00522928"/>
    <w:rsid w:val="00523142"/>
    <w:rsid w:val="00523DE7"/>
    <w:rsid w:val="005243F2"/>
    <w:rsid w:val="005247A8"/>
    <w:rsid w:val="00525D13"/>
    <w:rsid w:val="0052638A"/>
    <w:rsid w:val="0052654F"/>
    <w:rsid w:val="00526BA3"/>
    <w:rsid w:val="005278F1"/>
    <w:rsid w:val="00527AD7"/>
    <w:rsid w:val="00531032"/>
    <w:rsid w:val="0053181C"/>
    <w:rsid w:val="005318C8"/>
    <w:rsid w:val="0053194F"/>
    <w:rsid w:val="00532F92"/>
    <w:rsid w:val="00533B74"/>
    <w:rsid w:val="00533E8C"/>
    <w:rsid w:val="0053488D"/>
    <w:rsid w:val="00534DBE"/>
    <w:rsid w:val="00534DE9"/>
    <w:rsid w:val="00536CD9"/>
    <w:rsid w:val="005370B3"/>
    <w:rsid w:val="0053732B"/>
    <w:rsid w:val="005407FA"/>
    <w:rsid w:val="00540C66"/>
    <w:rsid w:val="00542308"/>
    <w:rsid w:val="00542B68"/>
    <w:rsid w:val="00543732"/>
    <w:rsid w:val="005437EC"/>
    <w:rsid w:val="00543B45"/>
    <w:rsid w:val="00543B95"/>
    <w:rsid w:val="00545AD0"/>
    <w:rsid w:val="00545F72"/>
    <w:rsid w:val="00546984"/>
    <w:rsid w:val="005472F3"/>
    <w:rsid w:val="0054747A"/>
    <w:rsid w:val="0055044A"/>
    <w:rsid w:val="005504C1"/>
    <w:rsid w:val="00550B0B"/>
    <w:rsid w:val="00552DAC"/>
    <w:rsid w:val="00553143"/>
    <w:rsid w:val="00553696"/>
    <w:rsid w:val="00553957"/>
    <w:rsid w:val="005539C4"/>
    <w:rsid w:val="00554130"/>
    <w:rsid w:val="005545D9"/>
    <w:rsid w:val="005551E5"/>
    <w:rsid w:val="00555568"/>
    <w:rsid w:val="00555A62"/>
    <w:rsid w:val="00555B16"/>
    <w:rsid w:val="00555D3F"/>
    <w:rsid w:val="00557208"/>
    <w:rsid w:val="005578AF"/>
    <w:rsid w:val="005601AC"/>
    <w:rsid w:val="0056035D"/>
    <w:rsid w:val="00560492"/>
    <w:rsid w:val="0056167D"/>
    <w:rsid w:val="005616EF"/>
    <w:rsid w:val="00561940"/>
    <w:rsid w:val="00562651"/>
    <w:rsid w:val="0056265F"/>
    <w:rsid w:val="005628BF"/>
    <w:rsid w:val="00562C8B"/>
    <w:rsid w:val="00562CE7"/>
    <w:rsid w:val="005631DE"/>
    <w:rsid w:val="00564182"/>
    <w:rsid w:val="005641F4"/>
    <w:rsid w:val="00564849"/>
    <w:rsid w:val="00564D62"/>
    <w:rsid w:val="00564EC8"/>
    <w:rsid w:val="00565F50"/>
    <w:rsid w:val="0056672D"/>
    <w:rsid w:val="00566838"/>
    <w:rsid w:val="00566C83"/>
    <w:rsid w:val="005678EB"/>
    <w:rsid w:val="00567B07"/>
    <w:rsid w:val="00567D64"/>
    <w:rsid w:val="00567D7C"/>
    <w:rsid w:val="005704FF"/>
    <w:rsid w:val="0057105C"/>
    <w:rsid w:val="005721D3"/>
    <w:rsid w:val="0057258E"/>
    <w:rsid w:val="00572DA9"/>
    <w:rsid w:val="00572F7D"/>
    <w:rsid w:val="005737EF"/>
    <w:rsid w:val="00574215"/>
    <w:rsid w:val="00575DF6"/>
    <w:rsid w:val="0057648F"/>
    <w:rsid w:val="00576F49"/>
    <w:rsid w:val="00577388"/>
    <w:rsid w:val="00577E4F"/>
    <w:rsid w:val="005800CE"/>
    <w:rsid w:val="0058043D"/>
    <w:rsid w:val="0058074A"/>
    <w:rsid w:val="00580E66"/>
    <w:rsid w:val="00580FF3"/>
    <w:rsid w:val="00581071"/>
    <w:rsid w:val="00581C53"/>
    <w:rsid w:val="0058288D"/>
    <w:rsid w:val="0058331F"/>
    <w:rsid w:val="0058369C"/>
    <w:rsid w:val="005836F6"/>
    <w:rsid w:val="00583843"/>
    <w:rsid w:val="0058409A"/>
    <w:rsid w:val="0058551F"/>
    <w:rsid w:val="0058600E"/>
    <w:rsid w:val="00586140"/>
    <w:rsid w:val="00586E52"/>
    <w:rsid w:val="00586E56"/>
    <w:rsid w:val="005870A4"/>
    <w:rsid w:val="005875E7"/>
    <w:rsid w:val="00587736"/>
    <w:rsid w:val="00587E79"/>
    <w:rsid w:val="0059017B"/>
    <w:rsid w:val="005905BA"/>
    <w:rsid w:val="0059081E"/>
    <w:rsid w:val="00591C95"/>
    <w:rsid w:val="00594025"/>
    <w:rsid w:val="005940C9"/>
    <w:rsid w:val="00594F2C"/>
    <w:rsid w:val="00595825"/>
    <w:rsid w:val="00595FDC"/>
    <w:rsid w:val="00596292"/>
    <w:rsid w:val="005963E7"/>
    <w:rsid w:val="005965C4"/>
    <w:rsid w:val="005975D7"/>
    <w:rsid w:val="00597F47"/>
    <w:rsid w:val="005A1691"/>
    <w:rsid w:val="005A2211"/>
    <w:rsid w:val="005A24DF"/>
    <w:rsid w:val="005A2644"/>
    <w:rsid w:val="005A2654"/>
    <w:rsid w:val="005A3829"/>
    <w:rsid w:val="005A40AF"/>
    <w:rsid w:val="005A41F0"/>
    <w:rsid w:val="005A4808"/>
    <w:rsid w:val="005A5C96"/>
    <w:rsid w:val="005A6588"/>
    <w:rsid w:val="005A6704"/>
    <w:rsid w:val="005A7DAC"/>
    <w:rsid w:val="005A7E9A"/>
    <w:rsid w:val="005A7F40"/>
    <w:rsid w:val="005B0940"/>
    <w:rsid w:val="005B0C41"/>
    <w:rsid w:val="005B0C8C"/>
    <w:rsid w:val="005B1764"/>
    <w:rsid w:val="005B2270"/>
    <w:rsid w:val="005B239F"/>
    <w:rsid w:val="005B28A1"/>
    <w:rsid w:val="005B2B47"/>
    <w:rsid w:val="005B2E86"/>
    <w:rsid w:val="005B355D"/>
    <w:rsid w:val="005B36BF"/>
    <w:rsid w:val="005B3B1A"/>
    <w:rsid w:val="005B404A"/>
    <w:rsid w:val="005B407A"/>
    <w:rsid w:val="005B44C5"/>
    <w:rsid w:val="005B519B"/>
    <w:rsid w:val="005B54BF"/>
    <w:rsid w:val="005B5A45"/>
    <w:rsid w:val="005B62F4"/>
    <w:rsid w:val="005B6A03"/>
    <w:rsid w:val="005B6D53"/>
    <w:rsid w:val="005B7CBE"/>
    <w:rsid w:val="005B7F30"/>
    <w:rsid w:val="005C0016"/>
    <w:rsid w:val="005C0825"/>
    <w:rsid w:val="005C091F"/>
    <w:rsid w:val="005C0ADF"/>
    <w:rsid w:val="005C0C43"/>
    <w:rsid w:val="005C0EDC"/>
    <w:rsid w:val="005C1581"/>
    <w:rsid w:val="005C261C"/>
    <w:rsid w:val="005C350D"/>
    <w:rsid w:val="005C3F1B"/>
    <w:rsid w:val="005C44B7"/>
    <w:rsid w:val="005C4E8E"/>
    <w:rsid w:val="005C4F0E"/>
    <w:rsid w:val="005C594D"/>
    <w:rsid w:val="005C6177"/>
    <w:rsid w:val="005C65CC"/>
    <w:rsid w:val="005C6683"/>
    <w:rsid w:val="005C68CD"/>
    <w:rsid w:val="005C6C1E"/>
    <w:rsid w:val="005C7050"/>
    <w:rsid w:val="005D039D"/>
    <w:rsid w:val="005D07CF"/>
    <w:rsid w:val="005D0D58"/>
    <w:rsid w:val="005D1523"/>
    <w:rsid w:val="005D15E6"/>
    <w:rsid w:val="005D21B3"/>
    <w:rsid w:val="005D21E2"/>
    <w:rsid w:val="005D2A5E"/>
    <w:rsid w:val="005D3676"/>
    <w:rsid w:val="005D45DC"/>
    <w:rsid w:val="005D5310"/>
    <w:rsid w:val="005D5C63"/>
    <w:rsid w:val="005D63CD"/>
    <w:rsid w:val="005E1EF6"/>
    <w:rsid w:val="005E2819"/>
    <w:rsid w:val="005E30A5"/>
    <w:rsid w:val="005E36CE"/>
    <w:rsid w:val="005E3771"/>
    <w:rsid w:val="005E3DB0"/>
    <w:rsid w:val="005E3E27"/>
    <w:rsid w:val="005E43EB"/>
    <w:rsid w:val="005E4535"/>
    <w:rsid w:val="005E4BA4"/>
    <w:rsid w:val="005E4CC9"/>
    <w:rsid w:val="005E5881"/>
    <w:rsid w:val="005E5952"/>
    <w:rsid w:val="005E5F1F"/>
    <w:rsid w:val="005E6410"/>
    <w:rsid w:val="005E68A8"/>
    <w:rsid w:val="005E7022"/>
    <w:rsid w:val="005E734F"/>
    <w:rsid w:val="005E73C1"/>
    <w:rsid w:val="005F0229"/>
    <w:rsid w:val="005F0282"/>
    <w:rsid w:val="005F05E7"/>
    <w:rsid w:val="005F0619"/>
    <w:rsid w:val="005F09C3"/>
    <w:rsid w:val="005F0CAD"/>
    <w:rsid w:val="005F0D30"/>
    <w:rsid w:val="005F184C"/>
    <w:rsid w:val="005F22E4"/>
    <w:rsid w:val="005F2550"/>
    <w:rsid w:val="005F2B51"/>
    <w:rsid w:val="005F3166"/>
    <w:rsid w:val="005F3F21"/>
    <w:rsid w:val="005F47D5"/>
    <w:rsid w:val="005F502E"/>
    <w:rsid w:val="005F62C9"/>
    <w:rsid w:val="005F6E5E"/>
    <w:rsid w:val="005F736B"/>
    <w:rsid w:val="005F749F"/>
    <w:rsid w:val="00601A22"/>
    <w:rsid w:val="00602333"/>
    <w:rsid w:val="00602876"/>
    <w:rsid w:val="006030B2"/>
    <w:rsid w:val="00603148"/>
    <w:rsid w:val="00603B3C"/>
    <w:rsid w:val="006054C2"/>
    <w:rsid w:val="00605F49"/>
    <w:rsid w:val="00606106"/>
    <w:rsid w:val="00607909"/>
    <w:rsid w:val="00607D7B"/>
    <w:rsid w:val="00607FA5"/>
    <w:rsid w:val="00610B4F"/>
    <w:rsid w:val="006113AA"/>
    <w:rsid w:val="006129BD"/>
    <w:rsid w:val="006129ED"/>
    <w:rsid w:val="00612C04"/>
    <w:rsid w:val="00613030"/>
    <w:rsid w:val="0061352C"/>
    <w:rsid w:val="00613933"/>
    <w:rsid w:val="006145C8"/>
    <w:rsid w:val="00614B11"/>
    <w:rsid w:val="00615774"/>
    <w:rsid w:val="00615B6C"/>
    <w:rsid w:val="00616479"/>
    <w:rsid w:val="006164D8"/>
    <w:rsid w:val="006201B8"/>
    <w:rsid w:val="006202D0"/>
    <w:rsid w:val="006205B5"/>
    <w:rsid w:val="006206DF"/>
    <w:rsid w:val="00620C28"/>
    <w:rsid w:val="00620D4A"/>
    <w:rsid w:val="00620DC6"/>
    <w:rsid w:val="00620F9A"/>
    <w:rsid w:val="00621498"/>
    <w:rsid w:val="00621695"/>
    <w:rsid w:val="006219CA"/>
    <w:rsid w:val="00621D7B"/>
    <w:rsid w:val="0062253B"/>
    <w:rsid w:val="00622879"/>
    <w:rsid w:val="006229A7"/>
    <w:rsid w:val="00623237"/>
    <w:rsid w:val="00624AB8"/>
    <w:rsid w:val="00625C4F"/>
    <w:rsid w:val="0062603D"/>
    <w:rsid w:val="006267E6"/>
    <w:rsid w:val="006271C8"/>
    <w:rsid w:val="00627C91"/>
    <w:rsid w:val="00627CA1"/>
    <w:rsid w:val="006302E6"/>
    <w:rsid w:val="00630342"/>
    <w:rsid w:val="00630489"/>
    <w:rsid w:val="00630764"/>
    <w:rsid w:val="00630D49"/>
    <w:rsid w:val="00631883"/>
    <w:rsid w:val="006319F9"/>
    <w:rsid w:val="00632157"/>
    <w:rsid w:val="00632C1D"/>
    <w:rsid w:val="00634276"/>
    <w:rsid w:val="006346E4"/>
    <w:rsid w:val="00634CC7"/>
    <w:rsid w:val="006350AA"/>
    <w:rsid w:val="006352C9"/>
    <w:rsid w:val="00635610"/>
    <w:rsid w:val="00635E74"/>
    <w:rsid w:val="006360DC"/>
    <w:rsid w:val="00636251"/>
    <w:rsid w:val="0063763E"/>
    <w:rsid w:val="00637D1C"/>
    <w:rsid w:val="00637E54"/>
    <w:rsid w:val="006407EE"/>
    <w:rsid w:val="00640F57"/>
    <w:rsid w:val="00641A08"/>
    <w:rsid w:val="00641FDF"/>
    <w:rsid w:val="0064205E"/>
    <w:rsid w:val="00642679"/>
    <w:rsid w:val="00642EFE"/>
    <w:rsid w:val="00643171"/>
    <w:rsid w:val="00643423"/>
    <w:rsid w:val="00643CAC"/>
    <w:rsid w:val="00643D6A"/>
    <w:rsid w:val="00643F89"/>
    <w:rsid w:val="00644047"/>
    <w:rsid w:val="0064416D"/>
    <w:rsid w:val="006442F3"/>
    <w:rsid w:val="00646013"/>
    <w:rsid w:val="006462F3"/>
    <w:rsid w:val="0064634D"/>
    <w:rsid w:val="00646CE5"/>
    <w:rsid w:val="00647B0E"/>
    <w:rsid w:val="00647D0B"/>
    <w:rsid w:val="00647E3C"/>
    <w:rsid w:val="0065019A"/>
    <w:rsid w:val="006505B4"/>
    <w:rsid w:val="00650685"/>
    <w:rsid w:val="006513F4"/>
    <w:rsid w:val="00651947"/>
    <w:rsid w:val="006519D5"/>
    <w:rsid w:val="00651E65"/>
    <w:rsid w:val="00652DE2"/>
    <w:rsid w:val="00652F62"/>
    <w:rsid w:val="0065391C"/>
    <w:rsid w:val="00653EB7"/>
    <w:rsid w:val="006547D9"/>
    <w:rsid w:val="00654B98"/>
    <w:rsid w:val="00660B6F"/>
    <w:rsid w:val="00660C7F"/>
    <w:rsid w:val="00661658"/>
    <w:rsid w:val="00661806"/>
    <w:rsid w:val="00662DEC"/>
    <w:rsid w:val="00663547"/>
    <w:rsid w:val="0066388E"/>
    <w:rsid w:val="00663C4B"/>
    <w:rsid w:val="00664629"/>
    <w:rsid w:val="00666365"/>
    <w:rsid w:val="006664C8"/>
    <w:rsid w:val="006667D5"/>
    <w:rsid w:val="00667181"/>
    <w:rsid w:val="00667D1A"/>
    <w:rsid w:val="0067094B"/>
    <w:rsid w:val="00671AF5"/>
    <w:rsid w:val="0067228D"/>
    <w:rsid w:val="0067229E"/>
    <w:rsid w:val="006722DF"/>
    <w:rsid w:val="006723F4"/>
    <w:rsid w:val="006724D9"/>
    <w:rsid w:val="00672806"/>
    <w:rsid w:val="006728D7"/>
    <w:rsid w:val="00672D8F"/>
    <w:rsid w:val="006730F2"/>
    <w:rsid w:val="00673F61"/>
    <w:rsid w:val="0067515D"/>
    <w:rsid w:val="00675E97"/>
    <w:rsid w:val="00676A21"/>
    <w:rsid w:val="00677032"/>
    <w:rsid w:val="006774C0"/>
    <w:rsid w:val="006776A3"/>
    <w:rsid w:val="00677A45"/>
    <w:rsid w:val="00680194"/>
    <w:rsid w:val="00680A99"/>
    <w:rsid w:val="006811AA"/>
    <w:rsid w:val="0068303F"/>
    <w:rsid w:val="00683311"/>
    <w:rsid w:val="00683AC7"/>
    <w:rsid w:val="0068434F"/>
    <w:rsid w:val="006844E4"/>
    <w:rsid w:val="0068499C"/>
    <w:rsid w:val="00684D4E"/>
    <w:rsid w:val="00684DA8"/>
    <w:rsid w:val="00685DA7"/>
    <w:rsid w:val="00685E74"/>
    <w:rsid w:val="00685F67"/>
    <w:rsid w:val="006862B5"/>
    <w:rsid w:val="00686596"/>
    <w:rsid w:val="0068699D"/>
    <w:rsid w:val="00686AEC"/>
    <w:rsid w:val="0069003E"/>
    <w:rsid w:val="0069015E"/>
    <w:rsid w:val="006904B7"/>
    <w:rsid w:val="00690E02"/>
    <w:rsid w:val="006916D1"/>
    <w:rsid w:val="00691BAB"/>
    <w:rsid w:val="00692417"/>
    <w:rsid w:val="00692856"/>
    <w:rsid w:val="00692B7A"/>
    <w:rsid w:val="00692D1C"/>
    <w:rsid w:val="00692E52"/>
    <w:rsid w:val="006935CF"/>
    <w:rsid w:val="0069386D"/>
    <w:rsid w:val="006944F5"/>
    <w:rsid w:val="00694717"/>
    <w:rsid w:val="00695426"/>
    <w:rsid w:val="006956C8"/>
    <w:rsid w:val="0069591A"/>
    <w:rsid w:val="0069621C"/>
    <w:rsid w:val="006965C4"/>
    <w:rsid w:val="006968E9"/>
    <w:rsid w:val="006969C4"/>
    <w:rsid w:val="00697D15"/>
    <w:rsid w:val="006A08E0"/>
    <w:rsid w:val="006A165A"/>
    <w:rsid w:val="006A1730"/>
    <w:rsid w:val="006A1D0A"/>
    <w:rsid w:val="006A29CD"/>
    <w:rsid w:val="006A2ADF"/>
    <w:rsid w:val="006A2FE4"/>
    <w:rsid w:val="006A3142"/>
    <w:rsid w:val="006A3198"/>
    <w:rsid w:val="006A32D9"/>
    <w:rsid w:val="006A44FD"/>
    <w:rsid w:val="006A4A00"/>
    <w:rsid w:val="006A668F"/>
    <w:rsid w:val="006B0623"/>
    <w:rsid w:val="006B11F7"/>
    <w:rsid w:val="006B1A11"/>
    <w:rsid w:val="006B24E9"/>
    <w:rsid w:val="006B27B6"/>
    <w:rsid w:val="006B2CE8"/>
    <w:rsid w:val="006B301A"/>
    <w:rsid w:val="006B332A"/>
    <w:rsid w:val="006B4083"/>
    <w:rsid w:val="006B4728"/>
    <w:rsid w:val="006B596F"/>
    <w:rsid w:val="006B6C6E"/>
    <w:rsid w:val="006B6E8D"/>
    <w:rsid w:val="006B6FD6"/>
    <w:rsid w:val="006B7093"/>
    <w:rsid w:val="006B7948"/>
    <w:rsid w:val="006C0488"/>
    <w:rsid w:val="006C0680"/>
    <w:rsid w:val="006C0696"/>
    <w:rsid w:val="006C14DC"/>
    <w:rsid w:val="006C3814"/>
    <w:rsid w:val="006C3932"/>
    <w:rsid w:val="006C3E40"/>
    <w:rsid w:val="006C43E0"/>
    <w:rsid w:val="006C44EE"/>
    <w:rsid w:val="006C4C66"/>
    <w:rsid w:val="006C5966"/>
    <w:rsid w:val="006C5C54"/>
    <w:rsid w:val="006C602A"/>
    <w:rsid w:val="006C61C3"/>
    <w:rsid w:val="006C741E"/>
    <w:rsid w:val="006C79C7"/>
    <w:rsid w:val="006C7D4C"/>
    <w:rsid w:val="006D23A7"/>
    <w:rsid w:val="006D26EB"/>
    <w:rsid w:val="006D2833"/>
    <w:rsid w:val="006D2B93"/>
    <w:rsid w:val="006D2D33"/>
    <w:rsid w:val="006D2DE3"/>
    <w:rsid w:val="006D3256"/>
    <w:rsid w:val="006D37A3"/>
    <w:rsid w:val="006D3BE8"/>
    <w:rsid w:val="006D4449"/>
    <w:rsid w:val="006D602A"/>
    <w:rsid w:val="006D603E"/>
    <w:rsid w:val="006D6B6C"/>
    <w:rsid w:val="006D6B6F"/>
    <w:rsid w:val="006D6B98"/>
    <w:rsid w:val="006E0DF2"/>
    <w:rsid w:val="006E18BB"/>
    <w:rsid w:val="006E1FFC"/>
    <w:rsid w:val="006E2776"/>
    <w:rsid w:val="006E292D"/>
    <w:rsid w:val="006E2A01"/>
    <w:rsid w:val="006E31D2"/>
    <w:rsid w:val="006E326C"/>
    <w:rsid w:val="006E33C3"/>
    <w:rsid w:val="006E3CCA"/>
    <w:rsid w:val="006E3D88"/>
    <w:rsid w:val="006E3E96"/>
    <w:rsid w:val="006E3F9C"/>
    <w:rsid w:val="006E4ED5"/>
    <w:rsid w:val="006E516B"/>
    <w:rsid w:val="006E58C9"/>
    <w:rsid w:val="006E5B06"/>
    <w:rsid w:val="006E6672"/>
    <w:rsid w:val="006E67EA"/>
    <w:rsid w:val="006F14B7"/>
    <w:rsid w:val="006F1865"/>
    <w:rsid w:val="006F1B13"/>
    <w:rsid w:val="006F1C6D"/>
    <w:rsid w:val="006F2B3B"/>
    <w:rsid w:val="006F2DC9"/>
    <w:rsid w:val="006F3056"/>
    <w:rsid w:val="006F3EB9"/>
    <w:rsid w:val="006F43AC"/>
    <w:rsid w:val="006F4C9E"/>
    <w:rsid w:val="006F4D3A"/>
    <w:rsid w:val="006F6AA9"/>
    <w:rsid w:val="006F6D86"/>
    <w:rsid w:val="006F71FE"/>
    <w:rsid w:val="006F755D"/>
    <w:rsid w:val="006F7891"/>
    <w:rsid w:val="006F7B5D"/>
    <w:rsid w:val="007001FB"/>
    <w:rsid w:val="0070027A"/>
    <w:rsid w:val="0070063B"/>
    <w:rsid w:val="00700F82"/>
    <w:rsid w:val="007011EE"/>
    <w:rsid w:val="007022AE"/>
    <w:rsid w:val="00702672"/>
    <w:rsid w:val="00702A0A"/>
    <w:rsid w:val="00702E3F"/>
    <w:rsid w:val="00703472"/>
    <w:rsid w:val="007039FF"/>
    <w:rsid w:val="0070499E"/>
    <w:rsid w:val="00704B7B"/>
    <w:rsid w:val="00705C64"/>
    <w:rsid w:val="0070617F"/>
    <w:rsid w:val="0070633B"/>
    <w:rsid w:val="007065EB"/>
    <w:rsid w:val="00710066"/>
    <w:rsid w:val="007101F6"/>
    <w:rsid w:val="00710240"/>
    <w:rsid w:val="007105BE"/>
    <w:rsid w:val="007109BE"/>
    <w:rsid w:val="00711097"/>
    <w:rsid w:val="00711121"/>
    <w:rsid w:val="007111CA"/>
    <w:rsid w:val="00711C0F"/>
    <w:rsid w:val="00712036"/>
    <w:rsid w:val="00712490"/>
    <w:rsid w:val="00712CB8"/>
    <w:rsid w:val="00712F92"/>
    <w:rsid w:val="00713677"/>
    <w:rsid w:val="00713701"/>
    <w:rsid w:val="00713A17"/>
    <w:rsid w:val="00713D39"/>
    <w:rsid w:val="00713D82"/>
    <w:rsid w:val="00713EDB"/>
    <w:rsid w:val="00715883"/>
    <w:rsid w:val="00715A73"/>
    <w:rsid w:val="007160F5"/>
    <w:rsid w:val="00716C2E"/>
    <w:rsid w:val="00717139"/>
    <w:rsid w:val="007178AC"/>
    <w:rsid w:val="00717CE1"/>
    <w:rsid w:val="007200E4"/>
    <w:rsid w:val="007215BA"/>
    <w:rsid w:val="00721E70"/>
    <w:rsid w:val="007234D3"/>
    <w:rsid w:val="00723BE2"/>
    <w:rsid w:val="00723EDD"/>
    <w:rsid w:val="00724129"/>
    <w:rsid w:val="007243DB"/>
    <w:rsid w:val="007249B2"/>
    <w:rsid w:val="00724E70"/>
    <w:rsid w:val="0072643A"/>
    <w:rsid w:val="00727363"/>
    <w:rsid w:val="00727654"/>
    <w:rsid w:val="007307F1"/>
    <w:rsid w:val="007311C1"/>
    <w:rsid w:val="00731249"/>
    <w:rsid w:val="007317CC"/>
    <w:rsid w:val="00733643"/>
    <w:rsid w:val="0073384E"/>
    <w:rsid w:val="007342F6"/>
    <w:rsid w:val="00734432"/>
    <w:rsid w:val="00734B23"/>
    <w:rsid w:val="00734C92"/>
    <w:rsid w:val="0073571D"/>
    <w:rsid w:val="00735A91"/>
    <w:rsid w:val="00735CBB"/>
    <w:rsid w:val="00735D41"/>
    <w:rsid w:val="00735FFA"/>
    <w:rsid w:val="00737723"/>
    <w:rsid w:val="007408CF"/>
    <w:rsid w:val="00740C1F"/>
    <w:rsid w:val="00741277"/>
    <w:rsid w:val="00743024"/>
    <w:rsid w:val="0074324D"/>
    <w:rsid w:val="00743845"/>
    <w:rsid w:val="00743B55"/>
    <w:rsid w:val="00743CC8"/>
    <w:rsid w:val="00743E77"/>
    <w:rsid w:val="00744149"/>
    <w:rsid w:val="007442CA"/>
    <w:rsid w:val="00744541"/>
    <w:rsid w:val="00744793"/>
    <w:rsid w:val="007450A0"/>
    <w:rsid w:val="007457F3"/>
    <w:rsid w:val="00745B3B"/>
    <w:rsid w:val="007461F6"/>
    <w:rsid w:val="00746E22"/>
    <w:rsid w:val="00746E8B"/>
    <w:rsid w:val="00747309"/>
    <w:rsid w:val="00747348"/>
    <w:rsid w:val="00747BAF"/>
    <w:rsid w:val="0075047E"/>
    <w:rsid w:val="0075049A"/>
    <w:rsid w:val="0075145D"/>
    <w:rsid w:val="0075181A"/>
    <w:rsid w:val="007518D6"/>
    <w:rsid w:val="00751AB2"/>
    <w:rsid w:val="007520A9"/>
    <w:rsid w:val="007521BA"/>
    <w:rsid w:val="00752771"/>
    <w:rsid w:val="00752A28"/>
    <w:rsid w:val="00752AA4"/>
    <w:rsid w:val="0075304B"/>
    <w:rsid w:val="0075357B"/>
    <w:rsid w:val="0075370A"/>
    <w:rsid w:val="00753E28"/>
    <w:rsid w:val="007541C5"/>
    <w:rsid w:val="00754B68"/>
    <w:rsid w:val="007551F3"/>
    <w:rsid w:val="007558CF"/>
    <w:rsid w:val="00755B98"/>
    <w:rsid w:val="00756104"/>
    <w:rsid w:val="0075616D"/>
    <w:rsid w:val="00756FE2"/>
    <w:rsid w:val="00757AFB"/>
    <w:rsid w:val="00757F1E"/>
    <w:rsid w:val="007606CA"/>
    <w:rsid w:val="00760730"/>
    <w:rsid w:val="007607A9"/>
    <w:rsid w:val="00760E43"/>
    <w:rsid w:val="0076190C"/>
    <w:rsid w:val="00762724"/>
    <w:rsid w:val="00762FF4"/>
    <w:rsid w:val="0076316E"/>
    <w:rsid w:val="0076482B"/>
    <w:rsid w:val="00764F64"/>
    <w:rsid w:val="00766947"/>
    <w:rsid w:val="00766B54"/>
    <w:rsid w:val="00766B98"/>
    <w:rsid w:val="00766CB3"/>
    <w:rsid w:val="007673E9"/>
    <w:rsid w:val="0076791C"/>
    <w:rsid w:val="00767D22"/>
    <w:rsid w:val="0077088B"/>
    <w:rsid w:val="0077170A"/>
    <w:rsid w:val="007719D5"/>
    <w:rsid w:val="00771C59"/>
    <w:rsid w:val="00771D94"/>
    <w:rsid w:val="007725B7"/>
    <w:rsid w:val="007728ED"/>
    <w:rsid w:val="00773032"/>
    <w:rsid w:val="007732FE"/>
    <w:rsid w:val="00773522"/>
    <w:rsid w:val="007738A5"/>
    <w:rsid w:val="00774AAE"/>
    <w:rsid w:val="00774B04"/>
    <w:rsid w:val="00774B29"/>
    <w:rsid w:val="00774FBC"/>
    <w:rsid w:val="0077613B"/>
    <w:rsid w:val="0077627C"/>
    <w:rsid w:val="00776F85"/>
    <w:rsid w:val="007773AF"/>
    <w:rsid w:val="0077790B"/>
    <w:rsid w:val="00780183"/>
    <w:rsid w:val="00780192"/>
    <w:rsid w:val="00780278"/>
    <w:rsid w:val="007808B2"/>
    <w:rsid w:val="007817BC"/>
    <w:rsid w:val="00781BDB"/>
    <w:rsid w:val="00782FCA"/>
    <w:rsid w:val="00783135"/>
    <w:rsid w:val="00783278"/>
    <w:rsid w:val="00783A94"/>
    <w:rsid w:val="0078418C"/>
    <w:rsid w:val="00785A48"/>
    <w:rsid w:val="0078621D"/>
    <w:rsid w:val="00786221"/>
    <w:rsid w:val="007864D5"/>
    <w:rsid w:val="007867B6"/>
    <w:rsid w:val="00786B37"/>
    <w:rsid w:val="00787126"/>
    <w:rsid w:val="00787428"/>
    <w:rsid w:val="00787451"/>
    <w:rsid w:val="0078762E"/>
    <w:rsid w:val="007878A1"/>
    <w:rsid w:val="0079054C"/>
    <w:rsid w:val="0079112C"/>
    <w:rsid w:val="007914E4"/>
    <w:rsid w:val="0079185B"/>
    <w:rsid w:val="007929A0"/>
    <w:rsid w:val="00792C51"/>
    <w:rsid w:val="00792EF0"/>
    <w:rsid w:val="0079319C"/>
    <w:rsid w:val="00793547"/>
    <w:rsid w:val="007937B8"/>
    <w:rsid w:val="007938DF"/>
    <w:rsid w:val="00793E3B"/>
    <w:rsid w:val="00794335"/>
    <w:rsid w:val="0079491E"/>
    <w:rsid w:val="007949E3"/>
    <w:rsid w:val="00794F3F"/>
    <w:rsid w:val="0079521F"/>
    <w:rsid w:val="0079645C"/>
    <w:rsid w:val="00796D05"/>
    <w:rsid w:val="00797DAD"/>
    <w:rsid w:val="007A1E11"/>
    <w:rsid w:val="007A1FA6"/>
    <w:rsid w:val="007A2656"/>
    <w:rsid w:val="007A270A"/>
    <w:rsid w:val="007A358B"/>
    <w:rsid w:val="007A42FB"/>
    <w:rsid w:val="007A483B"/>
    <w:rsid w:val="007A4D74"/>
    <w:rsid w:val="007A5520"/>
    <w:rsid w:val="007A6B63"/>
    <w:rsid w:val="007A7A5C"/>
    <w:rsid w:val="007B0393"/>
    <w:rsid w:val="007B0405"/>
    <w:rsid w:val="007B068E"/>
    <w:rsid w:val="007B0A46"/>
    <w:rsid w:val="007B0B76"/>
    <w:rsid w:val="007B1247"/>
    <w:rsid w:val="007B1360"/>
    <w:rsid w:val="007B1563"/>
    <w:rsid w:val="007B2A00"/>
    <w:rsid w:val="007B30D6"/>
    <w:rsid w:val="007B38A4"/>
    <w:rsid w:val="007B3B98"/>
    <w:rsid w:val="007B3C64"/>
    <w:rsid w:val="007B4664"/>
    <w:rsid w:val="007B48A4"/>
    <w:rsid w:val="007B515A"/>
    <w:rsid w:val="007B538B"/>
    <w:rsid w:val="007B5A84"/>
    <w:rsid w:val="007B5EDE"/>
    <w:rsid w:val="007B6616"/>
    <w:rsid w:val="007B779B"/>
    <w:rsid w:val="007B7ABF"/>
    <w:rsid w:val="007B7C39"/>
    <w:rsid w:val="007B7D05"/>
    <w:rsid w:val="007C0105"/>
    <w:rsid w:val="007C0561"/>
    <w:rsid w:val="007C095E"/>
    <w:rsid w:val="007C1A07"/>
    <w:rsid w:val="007C1EFE"/>
    <w:rsid w:val="007C266A"/>
    <w:rsid w:val="007C2E23"/>
    <w:rsid w:val="007C3964"/>
    <w:rsid w:val="007C3BB0"/>
    <w:rsid w:val="007C483E"/>
    <w:rsid w:val="007C4D1E"/>
    <w:rsid w:val="007C4FF3"/>
    <w:rsid w:val="007C59B8"/>
    <w:rsid w:val="007C5C94"/>
    <w:rsid w:val="007C6398"/>
    <w:rsid w:val="007C669F"/>
    <w:rsid w:val="007C7092"/>
    <w:rsid w:val="007C7505"/>
    <w:rsid w:val="007D1069"/>
    <w:rsid w:val="007D12ED"/>
    <w:rsid w:val="007D22ED"/>
    <w:rsid w:val="007D2DCC"/>
    <w:rsid w:val="007D3533"/>
    <w:rsid w:val="007D3778"/>
    <w:rsid w:val="007D3B8F"/>
    <w:rsid w:val="007D4765"/>
    <w:rsid w:val="007D492D"/>
    <w:rsid w:val="007D59AC"/>
    <w:rsid w:val="007D5C5F"/>
    <w:rsid w:val="007D7559"/>
    <w:rsid w:val="007D78A0"/>
    <w:rsid w:val="007E0FB1"/>
    <w:rsid w:val="007E26FC"/>
    <w:rsid w:val="007E2800"/>
    <w:rsid w:val="007E3563"/>
    <w:rsid w:val="007E362A"/>
    <w:rsid w:val="007E413C"/>
    <w:rsid w:val="007E47E3"/>
    <w:rsid w:val="007E47F5"/>
    <w:rsid w:val="007E54CF"/>
    <w:rsid w:val="007E642C"/>
    <w:rsid w:val="007E6868"/>
    <w:rsid w:val="007E6D12"/>
    <w:rsid w:val="007E7B7B"/>
    <w:rsid w:val="007E7BEE"/>
    <w:rsid w:val="007F00C8"/>
    <w:rsid w:val="007F0453"/>
    <w:rsid w:val="007F083A"/>
    <w:rsid w:val="007F09BB"/>
    <w:rsid w:val="007F10B9"/>
    <w:rsid w:val="007F2507"/>
    <w:rsid w:val="007F2C32"/>
    <w:rsid w:val="007F356A"/>
    <w:rsid w:val="007F39F9"/>
    <w:rsid w:val="007F3A19"/>
    <w:rsid w:val="007F4938"/>
    <w:rsid w:val="007F5F4E"/>
    <w:rsid w:val="007F7150"/>
    <w:rsid w:val="007F7641"/>
    <w:rsid w:val="008004E4"/>
    <w:rsid w:val="00800C3C"/>
    <w:rsid w:val="00801E21"/>
    <w:rsid w:val="00801F26"/>
    <w:rsid w:val="00802279"/>
    <w:rsid w:val="00802B2E"/>
    <w:rsid w:val="00803344"/>
    <w:rsid w:val="008038EE"/>
    <w:rsid w:val="00804668"/>
    <w:rsid w:val="00804AD6"/>
    <w:rsid w:val="00805ABA"/>
    <w:rsid w:val="00805AC5"/>
    <w:rsid w:val="00805AEE"/>
    <w:rsid w:val="008061D4"/>
    <w:rsid w:val="0080633C"/>
    <w:rsid w:val="00807EE1"/>
    <w:rsid w:val="008101C9"/>
    <w:rsid w:val="008104DF"/>
    <w:rsid w:val="00810ACC"/>
    <w:rsid w:val="008116AD"/>
    <w:rsid w:val="00811E4C"/>
    <w:rsid w:val="00811E71"/>
    <w:rsid w:val="00811EAF"/>
    <w:rsid w:val="00812047"/>
    <w:rsid w:val="00812F00"/>
    <w:rsid w:val="008135D1"/>
    <w:rsid w:val="008143BB"/>
    <w:rsid w:val="008147B4"/>
    <w:rsid w:val="008159EB"/>
    <w:rsid w:val="00816143"/>
    <w:rsid w:val="0081655A"/>
    <w:rsid w:val="008168C7"/>
    <w:rsid w:val="00816D12"/>
    <w:rsid w:val="00816E3D"/>
    <w:rsid w:val="00816F5B"/>
    <w:rsid w:val="00817DB2"/>
    <w:rsid w:val="00821253"/>
    <w:rsid w:val="00821847"/>
    <w:rsid w:val="008218FF"/>
    <w:rsid w:val="008219C9"/>
    <w:rsid w:val="00821CE5"/>
    <w:rsid w:val="00822864"/>
    <w:rsid w:val="00822CEE"/>
    <w:rsid w:val="00822D52"/>
    <w:rsid w:val="00822ED5"/>
    <w:rsid w:val="00823A6D"/>
    <w:rsid w:val="008241C8"/>
    <w:rsid w:val="0082530E"/>
    <w:rsid w:val="00825C4B"/>
    <w:rsid w:val="0082633E"/>
    <w:rsid w:val="00826344"/>
    <w:rsid w:val="008269EF"/>
    <w:rsid w:val="00826B13"/>
    <w:rsid w:val="00826CCE"/>
    <w:rsid w:val="00826E69"/>
    <w:rsid w:val="00827015"/>
    <w:rsid w:val="00830DCB"/>
    <w:rsid w:val="0083108E"/>
    <w:rsid w:val="00832CDF"/>
    <w:rsid w:val="00832E8A"/>
    <w:rsid w:val="0083386B"/>
    <w:rsid w:val="00833E14"/>
    <w:rsid w:val="008340F0"/>
    <w:rsid w:val="008349F1"/>
    <w:rsid w:val="00834E0A"/>
    <w:rsid w:val="00835F10"/>
    <w:rsid w:val="008378CC"/>
    <w:rsid w:val="00837C84"/>
    <w:rsid w:val="008406C3"/>
    <w:rsid w:val="00841BCD"/>
    <w:rsid w:val="00842059"/>
    <w:rsid w:val="0084208C"/>
    <w:rsid w:val="00842665"/>
    <w:rsid w:val="0084295F"/>
    <w:rsid w:val="008434AA"/>
    <w:rsid w:val="00843891"/>
    <w:rsid w:val="00843F55"/>
    <w:rsid w:val="00844256"/>
    <w:rsid w:val="00844718"/>
    <w:rsid w:val="008448AB"/>
    <w:rsid w:val="00844AEF"/>
    <w:rsid w:val="00844F6D"/>
    <w:rsid w:val="0084508F"/>
    <w:rsid w:val="00845634"/>
    <w:rsid w:val="0084613F"/>
    <w:rsid w:val="008463B5"/>
    <w:rsid w:val="00846BDB"/>
    <w:rsid w:val="00846F32"/>
    <w:rsid w:val="00847308"/>
    <w:rsid w:val="00847636"/>
    <w:rsid w:val="00847D48"/>
    <w:rsid w:val="0085035E"/>
    <w:rsid w:val="0085100E"/>
    <w:rsid w:val="00851981"/>
    <w:rsid w:val="00853104"/>
    <w:rsid w:val="00853894"/>
    <w:rsid w:val="008539CE"/>
    <w:rsid w:val="00853E94"/>
    <w:rsid w:val="00853F51"/>
    <w:rsid w:val="00855CF8"/>
    <w:rsid w:val="00855FE0"/>
    <w:rsid w:val="0085622E"/>
    <w:rsid w:val="00856503"/>
    <w:rsid w:val="00856AF6"/>
    <w:rsid w:val="0085727C"/>
    <w:rsid w:val="008572F1"/>
    <w:rsid w:val="0085767B"/>
    <w:rsid w:val="00857B6F"/>
    <w:rsid w:val="00857C5C"/>
    <w:rsid w:val="00860140"/>
    <w:rsid w:val="0086150E"/>
    <w:rsid w:val="00861A35"/>
    <w:rsid w:val="00861AE7"/>
    <w:rsid w:val="00861BAD"/>
    <w:rsid w:val="008627DF"/>
    <w:rsid w:val="00862EA5"/>
    <w:rsid w:val="008633AE"/>
    <w:rsid w:val="00864868"/>
    <w:rsid w:val="00864B24"/>
    <w:rsid w:val="00865585"/>
    <w:rsid w:val="008655A7"/>
    <w:rsid w:val="008660FB"/>
    <w:rsid w:val="008666BF"/>
    <w:rsid w:val="00866EBC"/>
    <w:rsid w:val="0086715F"/>
    <w:rsid w:val="00867435"/>
    <w:rsid w:val="008674C0"/>
    <w:rsid w:val="00870116"/>
    <w:rsid w:val="0087140F"/>
    <w:rsid w:val="00871F31"/>
    <w:rsid w:val="008724BA"/>
    <w:rsid w:val="008724D3"/>
    <w:rsid w:val="0087344E"/>
    <w:rsid w:val="008735DC"/>
    <w:rsid w:val="00873657"/>
    <w:rsid w:val="00874669"/>
    <w:rsid w:val="00874EEF"/>
    <w:rsid w:val="00875147"/>
    <w:rsid w:val="008752CB"/>
    <w:rsid w:val="008762EE"/>
    <w:rsid w:val="008762FE"/>
    <w:rsid w:val="00876EB6"/>
    <w:rsid w:val="0087708D"/>
    <w:rsid w:val="00877BD1"/>
    <w:rsid w:val="008806D3"/>
    <w:rsid w:val="00880840"/>
    <w:rsid w:val="00880B0E"/>
    <w:rsid w:val="00882130"/>
    <w:rsid w:val="00882311"/>
    <w:rsid w:val="00883110"/>
    <w:rsid w:val="008832E3"/>
    <w:rsid w:val="00883385"/>
    <w:rsid w:val="00884272"/>
    <w:rsid w:val="008844FF"/>
    <w:rsid w:val="00884547"/>
    <w:rsid w:val="008846F0"/>
    <w:rsid w:val="00884C24"/>
    <w:rsid w:val="0088531F"/>
    <w:rsid w:val="00885F97"/>
    <w:rsid w:val="00886689"/>
    <w:rsid w:val="00887C3B"/>
    <w:rsid w:val="0089158B"/>
    <w:rsid w:val="0089214E"/>
    <w:rsid w:val="0089247C"/>
    <w:rsid w:val="00893354"/>
    <w:rsid w:val="00893849"/>
    <w:rsid w:val="008949BC"/>
    <w:rsid w:val="008951D1"/>
    <w:rsid w:val="00897006"/>
    <w:rsid w:val="008977B8"/>
    <w:rsid w:val="008979B5"/>
    <w:rsid w:val="00897C88"/>
    <w:rsid w:val="008A0289"/>
    <w:rsid w:val="008A16A7"/>
    <w:rsid w:val="008A1A6F"/>
    <w:rsid w:val="008A3E13"/>
    <w:rsid w:val="008A4A0C"/>
    <w:rsid w:val="008A5CD0"/>
    <w:rsid w:val="008A5CE4"/>
    <w:rsid w:val="008A5EDD"/>
    <w:rsid w:val="008A710F"/>
    <w:rsid w:val="008A7DBB"/>
    <w:rsid w:val="008A7EBE"/>
    <w:rsid w:val="008B012A"/>
    <w:rsid w:val="008B118A"/>
    <w:rsid w:val="008B1327"/>
    <w:rsid w:val="008B165D"/>
    <w:rsid w:val="008B1975"/>
    <w:rsid w:val="008B1C45"/>
    <w:rsid w:val="008B236B"/>
    <w:rsid w:val="008B27F2"/>
    <w:rsid w:val="008B28C5"/>
    <w:rsid w:val="008B344D"/>
    <w:rsid w:val="008B3696"/>
    <w:rsid w:val="008B3C19"/>
    <w:rsid w:val="008B4C8A"/>
    <w:rsid w:val="008B5962"/>
    <w:rsid w:val="008B5BB3"/>
    <w:rsid w:val="008B6056"/>
    <w:rsid w:val="008B67AE"/>
    <w:rsid w:val="008B69CB"/>
    <w:rsid w:val="008B6BB9"/>
    <w:rsid w:val="008B6EB2"/>
    <w:rsid w:val="008B7E94"/>
    <w:rsid w:val="008C0393"/>
    <w:rsid w:val="008C097F"/>
    <w:rsid w:val="008C0CBC"/>
    <w:rsid w:val="008C0F6C"/>
    <w:rsid w:val="008C0F8A"/>
    <w:rsid w:val="008C133A"/>
    <w:rsid w:val="008C1530"/>
    <w:rsid w:val="008C229C"/>
    <w:rsid w:val="008C2339"/>
    <w:rsid w:val="008C2868"/>
    <w:rsid w:val="008C299D"/>
    <w:rsid w:val="008C2A3C"/>
    <w:rsid w:val="008C366B"/>
    <w:rsid w:val="008C368F"/>
    <w:rsid w:val="008C3A0D"/>
    <w:rsid w:val="008C3C30"/>
    <w:rsid w:val="008C4441"/>
    <w:rsid w:val="008C4901"/>
    <w:rsid w:val="008C50C6"/>
    <w:rsid w:val="008C5689"/>
    <w:rsid w:val="008C57F3"/>
    <w:rsid w:val="008C59CC"/>
    <w:rsid w:val="008C5D21"/>
    <w:rsid w:val="008D0DE3"/>
    <w:rsid w:val="008D1DAF"/>
    <w:rsid w:val="008D21F3"/>
    <w:rsid w:val="008D23E8"/>
    <w:rsid w:val="008D25C5"/>
    <w:rsid w:val="008D25F2"/>
    <w:rsid w:val="008D2A74"/>
    <w:rsid w:val="008D343E"/>
    <w:rsid w:val="008D3B32"/>
    <w:rsid w:val="008D4718"/>
    <w:rsid w:val="008D4BF2"/>
    <w:rsid w:val="008D52E6"/>
    <w:rsid w:val="008D53C0"/>
    <w:rsid w:val="008D53C7"/>
    <w:rsid w:val="008D597B"/>
    <w:rsid w:val="008D62F3"/>
    <w:rsid w:val="008D63A4"/>
    <w:rsid w:val="008D68D2"/>
    <w:rsid w:val="008D7329"/>
    <w:rsid w:val="008D74E6"/>
    <w:rsid w:val="008D76B2"/>
    <w:rsid w:val="008D7FBF"/>
    <w:rsid w:val="008E021E"/>
    <w:rsid w:val="008E0243"/>
    <w:rsid w:val="008E02C0"/>
    <w:rsid w:val="008E02EF"/>
    <w:rsid w:val="008E0BA2"/>
    <w:rsid w:val="008E1063"/>
    <w:rsid w:val="008E12B2"/>
    <w:rsid w:val="008E1711"/>
    <w:rsid w:val="008E18B1"/>
    <w:rsid w:val="008E29E6"/>
    <w:rsid w:val="008E3A0D"/>
    <w:rsid w:val="008E4A57"/>
    <w:rsid w:val="008E4A96"/>
    <w:rsid w:val="008E4D71"/>
    <w:rsid w:val="008E5F1F"/>
    <w:rsid w:val="008E603B"/>
    <w:rsid w:val="008E66D4"/>
    <w:rsid w:val="008E6DCB"/>
    <w:rsid w:val="008E71E5"/>
    <w:rsid w:val="008F0AC3"/>
    <w:rsid w:val="008F0F36"/>
    <w:rsid w:val="008F138D"/>
    <w:rsid w:val="008F1533"/>
    <w:rsid w:val="008F22A2"/>
    <w:rsid w:val="008F2A44"/>
    <w:rsid w:val="008F2D49"/>
    <w:rsid w:val="008F3804"/>
    <w:rsid w:val="008F3D55"/>
    <w:rsid w:val="008F44A7"/>
    <w:rsid w:val="008F4B34"/>
    <w:rsid w:val="008F4F0B"/>
    <w:rsid w:val="008F4FB1"/>
    <w:rsid w:val="008F5B5A"/>
    <w:rsid w:val="008F5DEC"/>
    <w:rsid w:val="008F708D"/>
    <w:rsid w:val="008F73B1"/>
    <w:rsid w:val="008F74CA"/>
    <w:rsid w:val="008F77A9"/>
    <w:rsid w:val="008F797E"/>
    <w:rsid w:val="008F7A9E"/>
    <w:rsid w:val="008F7D37"/>
    <w:rsid w:val="008F7FD1"/>
    <w:rsid w:val="009002F2"/>
    <w:rsid w:val="009003C0"/>
    <w:rsid w:val="0090063F"/>
    <w:rsid w:val="00900D87"/>
    <w:rsid w:val="009022FA"/>
    <w:rsid w:val="00902E36"/>
    <w:rsid w:val="00903B4F"/>
    <w:rsid w:val="00904576"/>
    <w:rsid w:val="00904A4C"/>
    <w:rsid w:val="00905F58"/>
    <w:rsid w:val="00905F81"/>
    <w:rsid w:val="00906927"/>
    <w:rsid w:val="0090693A"/>
    <w:rsid w:val="00906990"/>
    <w:rsid w:val="009101D5"/>
    <w:rsid w:val="00911450"/>
    <w:rsid w:val="0091149C"/>
    <w:rsid w:val="00911719"/>
    <w:rsid w:val="0091184E"/>
    <w:rsid w:val="00912584"/>
    <w:rsid w:val="0091339F"/>
    <w:rsid w:val="009135F8"/>
    <w:rsid w:val="00914083"/>
    <w:rsid w:val="0091444F"/>
    <w:rsid w:val="00914CB8"/>
    <w:rsid w:val="00914D0A"/>
    <w:rsid w:val="009157FD"/>
    <w:rsid w:val="009158F3"/>
    <w:rsid w:val="009159EC"/>
    <w:rsid w:val="00915A37"/>
    <w:rsid w:val="00915B0B"/>
    <w:rsid w:val="0091672A"/>
    <w:rsid w:val="0091679C"/>
    <w:rsid w:val="00916E4A"/>
    <w:rsid w:val="009175DB"/>
    <w:rsid w:val="00917700"/>
    <w:rsid w:val="0091785F"/>
    <w:rsid w:val="009200BE"/>
    <w:rsid w:val="00920135"/>
    <w:rsid w:val="00920337"/>
    <w:rsid w:val="0092150D"/>
    <w:rsid w:val="00921A2C"/>
    <w:rsid w:val="00921B1E"/>
    <w:rsid w:val="009221A3"/>
    <w:rsid w:val="00922C63"/>
    <w:rsid w:val="009234BE"/>
    <w:rsid w:val="0092406E"/>
    <w:rsid w:val="00924D2D"/>
    <w:rsid w:val="00924EAC"/>
    <w:rsid w:val="009251E2"/>
    <w:rsid w:val="00926A3F"/>
    <w:rsid w:val="00926EC6"/>
    <w:rsid w:val="0092723B"/>
    <w:rsid w:val="0092737C"/>
    <w:rsid w:val="009275BB"/>
    <w:rsid w:val="00927746"/>
    <w:rsid w:val="00927D0D"/>
    <w:rsid w:val="00927FF8"/>
    <w:rsid w:val="00930111"/>
    <w:rsid w:val="009301FB"/>
    <w:rsid w:val="0093020B"/>
    <w:rsid w:val="0093044A"/>
    <w:rsid w:val="00930E27"/>
    <w:rsid w:val="00931560"/>
    <w:rsid w:val="00931C22"/>
    <w:rsid w:val="00931CB8"/>
    <w:rsid w:val="00931F74"/>
    <w:rsid w:val="0093248C"/>
    <w:rsid w:val="009324F6"/>
    <w:rsid w:val="00932D46"/>
    <w:rsid w:val="009332AD"/>
    <w:rsid w:val="0093474B"/>
    <w:rsid w:val="009349BD"/>
    <w:rsid w:val="00935FF0"/>
    <w:rsid w:val="00937043"/>
    <w:rsid w:val="00937754"/>
    <w:rsid w:val="0094000F"/>
    <w:rsid w:val="0094065E"/>
    <w:rsid w:val="00940845"/>
    <w:rsid w:val="0094151F"/>
    <w:rsid w:val="00942069"/>
    <w:rsid w:val="009424E2"/>
    <w:rsid w:val="009424FD"/>
    <w:rsid w:val="009428FD"/>
    <w:rsid w:val="00942E6B"/>
    <w:rsid w:val="00943CD7"/>
    <w:rsid w:val="00944603"/>
    <w:rsid w:val="00944AFD"/>
    <w:rsid w:val="00944B59"/>
    <w:rsid w:val="00945E21"/>
    <w:rsid w:val="009460A1"/>
    <w:rsid w:val="0094644E"/>
    <w:rsid w:val="00946691"/>
    <w:rsid w:val="00946761"/>
    <w:rsid w:val="00950652"/>
    <w:rsid w:val="00950835"/>
    <w:rsid w:val="00950E4C"/>
    <w:rsid w:val="00951DD3"/>
    <w:rsid w:val="00951E2F"/>
    <w:rsid w:val="00951FE5"/>
    <w:rsid w:val="009520A6"/>
    <w:rsid w:val="009524FD"/>
    <w:rsid w:val="009525E0"/>
    <w:rsid w:val="00952C07"/>
    <w:rsid w:val="009534E2"/>
    <w:rsid w:val="0095408D"/>
    <w:rsid w:val="0095497F"/>
    <w:rsid w:val="00955387"/>
    <w:rsid w:val="00956E96"/>
    <w:rsid w:val="00956F82"/>
    <w:rsid w:val="0095739D"/>
    <w:rsid w:val="009578C1"/>
    <w:rsid w:val="00957C64"/>
    <w:rsid w:val="00957F13"/>
    <w:rsid w:val="00960812"/>
    <w:rsid w:val="00960934"/>
    <w:rsid w:val="00960C0A"/>
    <w:rsid w:val="00961821"/>
    <w:rsid w:val="00961CBD"/>
    <w:rsid w:val="00961D8E"/>
    <w:rsid w:val="009623D2"/>
    <w:rsid w:val="00962D78"/>
    <w:rsid w:val="0096344D"/>
    <w:rsid w:val="009649FD"/>
    <w:rsid w:val="00966469"/>
    <w:rsid w:val="00966F70"/>
    <w:rsid w:val="00967031"/>
    <w:rsid w:val="009670E3"/>
    <w:rsid w:val="00967156"/>
    <w:rsid w:val="00970393"/>
    <w:rsid w:val="0097122F"/>
    <w:rsid w:val="00971ABB"/>
    <w:rsid w:val="0097223F"/>
    <w:rsid w:val="00972983"/>
    <w:rsid w:val="0097298E"/>
    <w:rsid w:val="009736A8"/>
    <w:rsid w:val="00973E6B"/>
    <w:rsid w:val="009749D7"/>
    <w:rsid w:val="0097506D"/>
    <w:rsid w:val="009762B3"/>
    <w:rsid w:val="009767F9"/>
    <w:rsid w:val="00976804"/>
    <w:rsid w:val="00977077"/>
    <w:rsid w:val="009773F5"/>
    <w:rsid w:val="00977499"/>
    <w:rsid w:val="009778B4"/>
    <w:rsid w:val="00980B8C"/>
    <w:rsid w:val="00980E9C"/>
    <w:rsid w:val="0098107D"/>
    <w:rsid w:val="009811E0"/>
    <w:rsid w:val="00981518"/>
    <w:rsid w:val="009815F0"/>
    <w:rsid w:val="00982D76"/>
    <w:rsid w:val="00983015"/>
    <w:rsid w:val="00983229"/>
    <w:rsid w:val="00983851"/>
    <w:rsid w:val="00983F1C"/>
    <w:rsid w:val="0098418E"/>
    <w:rsid w:val="009843F3"/>
    <w:rsid w:val="00984A06"/>
    <w:rsid w:val="00984DC3"/>
    <w:rsid w:val="00985F4C"/>
    <w:rsid w:val="009860D8"/>
    <w:rsid w:val="00986462"/>
    <w:rsid w:val="009864DD"/>
    <w:rsid w:val="009866B9"/>
    <w:rsid w:val="00986B18"/>
    <w:rsid w:val="00986FF6"/>
    <w:rsid w:val="00987214"/>
    <w:rsid w:val="0098792A"/>
    <w:rsid w:val="0099025A"/>
    <w:rsid w:val="00990AAE"/>
    <w:rsid w:val="0099166D"/>
    <w:rsid w:val="00991F7D"/>
    <w:rsid w:val="0099282B"/>
    <w:rsid w:val="00992DFE"/>
    <w:rsid w:val="0099316D"/>
    <w:rsid w:val="0099326C"/>
    <w:rsid w:val="009934C9"/>
    <w:rsid w:val="00993738"/>
    <w:rsid w:val="00993DB6"/>
    <w:rsid w:val="00993F94"/>
    <w:rsid w:val="00994430"/>
    <w:rsid w:val="0099463F"/>
    <w:rsid w:val="00995282"/>
    <w:rsid w:val="00996701"/>
    <w:rsid w:val="00996B13"/>
    <w:rsid w:val="0099709B"/>
    <w:rsid w:val="009A0757"/>
    <w:rsid w:val="009A0BB7"/>
    <w:rsid w:val="009A0C9D"/>
    <w:rsid w:val="009A2B55"/>
    <w:rsid w:val="009A30F7"/>
    <w:rsid w:val="009A359C"/>
    <w:rsid w:val="009A35BF"/>
    <w:rsid w:val="009A3843"/>
    <w:rsid w:val="009A395C"/>
    <w:rsid w:val="009A3F35"/>
    <w:rsid w:val="009A40C0"/>
    <w:rsid w:val="009A4262"/>
    <w:rsid w:val="009A471C"/>
    <w:rsid w:val="009A47A0"/>
    <w:rsid w:val="009A4A2C"/>
    <w:rsid w:val="009A4C8D"/>
    <w:rsid w:val="009A50ED"/>
    <w:rsid w:val="009A51D4"/>
    <w:rsid w:val="009A66FD"/>
    <w:rsid w:val="009A70CF"/>
    <w:rsid w:val="009A744B"/>
    <w:rsid w:val="009A7CDD"/>
    <w:rsid w:val="009B003B"/>
    <w:rsid w:val="009B123B"/>
    <w:rsid w:val="009B1309"/>
    <w:rsid w:val="009B197B"/>
    <w:rsid w:val="009B19BD"/>
    <w:rsid w:val="009B1C2E"/>
    <w:rsid w:val="009B1E92"/>
    <w:rsid w:val="009B22F4"/>
    <w:rsid w:val="009B3445"/>
    <w:rsid w:val="009B3842"/>
    <w:rsid w:val="009B487A"/>
    <w:rsid w:val="009B4A34"/>
    <w:rsid w:val="009B58F4"/>
    <w:rsid w:val="009B5AFA"/>
    <w:rsid w:val="009B6013"/>
    <w:rsid w:val="009B63FC"/>
    <w:rsid w:val="009B6DB2"/>
    <w:rsid w:val="009B711F"/>
    <w:rsid w:val="009B76D0"/>
    <w:rsid w:val="009B7779"/>
    <w:rsid w:val="009B7FFB"/>
    <w:rsid w:val="009C0885"/>
    <w:rsid w:val="009C0EF3"/>
    <w:rsid w:val="009C22E7"/>
    <w:rsid w:val="009C26E8"/>
    <w:rsid w:val="009C26FE"/>
    <w:rsid w:val="009C29C0"/>
    <w:rsid w:val="009C2C00"/>
    <w:rsid w:val="009C32E0"/>
    <w:rsid w:val="009C4895"/>
    <w:rsid w:val="009C4EBD"/>
    <w:rsid w:val="009C50D0"/>
    <w:rsid w:val="009C52C1"/>
    <w:rsid w:val="009C557C"/>
    <w:rsid w:val="009C56E2"/>
    <w:rsid w:val="009C6954"/>
    <w:rsid w:val="009C71E7"/>
    <w:rsid w:val="009C7D44"/>
    <w:rsid w:val="009D0A00"/>
    <w:rsid w:val="009D128F"/>
    <w:rsid w:val="009D16BE"/>
    <w:rsid w:val="009D1C9E"/>
    <w:rsid w:val="009D2D16"/>
    <w:rsid w:val="009D31FD"/>
    <w:rsid w:val="009D3545"/>
    <w:rsid w:val="009D3F04"/>
    <w:rsid w:val="009D4485"/>
    <w:rsid w:val="009D4F36"/>
    <w:rsid w:val="009D51DE"/>
    <w:rsid w:val="009D605C"/>
    <w:rsid w:val="009D60A4"/>
    <w:rsid w:val="009D69B6"/>
    <w:rsid w:val="009D6BD8"/>
    <w:rsid w:val="009D7225"/>
    <w:rsid w:val="009D7C0A"/>
    <w:rsid w:val="009E0485"/>
    <w:rsid w:val="009E0A6F"/>
    <w:rsid w:val="009E255A"/>
    <w:rsid w:val="009E25C8"/>
    <w:rsid w:val="009E299A"/>
    <w:rsid w:val="009E320B"/>
    <w:rsid w:val="009E38AD"/>
    <w:rsid w:val="009E5089"/>
    <w:rsid w:val="009E5372"/>
    <w:rsid w:val="009E61FC"/>
    <w:rsid w:val="009E6A1E"/>
    <w:rsid w:val="009E74B7"/>
    <w:rsid w:val="009E7D42"/>
    <w:rsid w:val="009E7DCC"/>
    <w:rsid w:val="009E7E4B"/>
    <w:rsid w:val="009E7E67"/>
    <w:rsid w:val="009F087D"/>
    <w:rsid w:val="009F14C8"/>
    <w:rsid w:val="009F250D"/>
    <w:rsid w:val="009F2F36"/>
    <w:rsid w:val="009F37AD"/>
    <w:rsid w:val="009F39D9"/>
    <w:rsid w:val="009F3E83"/>
    <w:rsid w:val="009F40D4"/>
    <w:rsid w:val="009F4B70"/>
    <w:rsid w:val="009F4E97"/>
    <w:rsid w:val="009F514A"/>
    <w:rsid w:val="009F576F"/>
    <w:rsid w:val="009F5CB1"/>
    <w:rsid w:val="009F614B"/>
    <w:rsid w:val="009F650F"/>
    <w:rsid w:val="009F6799"/>
    <w:rsid w:val="009F7539"/>
    <w:rsid w:val="00A00793"/>
    <w:rsid w:val="00A00D9D"/>
    <w:rsid w:val="00A01224"/>
    <w:rsid w:val="00A01432"/>
    <w:rsid w:val="00A032DF"/>
    <w:rsid w:val="00A0412E"/>
    <w:rsid w:val="00A04556"/>
    <w:rsid w:val="00A04737"/>
    <w:rsid w:val="00A04ACA"/>
    <w:rsid w:val="00A04E0F"/>
    <w:rsid w:val="00A05916"/>
    <w:rsid w:val="00A05E25"/>
    <w:rsid w:val="00A05F0D"/>
    <w:rsid w:val="00A06BEE"/>
    <w:rsid w:val="00A06DA3"/>
    <w:rsid w:val="00A070E9"/>
    <w:rsid w:val="00A07189"/>
    <w:rsid w:val="00A077A1"/>
    <w:rsid w:val="00A0793D"/>
    <w:rsid w:val="00A10546"/>
    <w:rsid w:val="00A10B41"/>
    <w:rsid w:val="00A10F3C"/>
    <w:rsid w:val="00A11214"/>
    <w:rsid w:val="00A11494"/>
    <w:rsid w:val="00A114A3"/>
    <w:rsid w:val="00A117FA"/>
    <w:rsid w:val="00A11E96"/>
    <w:rsid w:val="00A124FC"/>
    <w:rsid w:val="00A130A6"/>
    <w:rsid w:val="00A13465"/>
    <w:rsid w:val="00A13587"/>
    <w:rsid w:val="00A13AB0"/>
    <w:rsid w:val="00A13B94"/>
    <w:rsid w:val="00A1482D"/>
    <w:rsid w:val="00A14E44"/>
    <w:rsid w:val="00A15DD9"/>
    <w:rsid w:val="00A160CF"/>
    <w:rsid w:val="00A16199"/>
    <w:rsid w:val="00A16479"/>
    <w:rsid w:val="00A16F06"/>
    <w:rsid w:val="00A17804"/>
    <w:rsid w:val="00A200B2"/>
    <w:rsid w:val="00A20A5F"/>
    <w:rsid w:val="00A21138"/>
    <w:rsid w:val="00A21EE6"/>
    <w:rsid w:val="00A2257D"/>
    <w:rsid w:val="00A2261A"/>
    <w:rsid w:val="00A2268F"/>
    <w:rsid w:val="00A2326E"/>
    <w:rsid w:val="00A233A1"/>
    <w:rsid w:val="00A233B1"/>
    <w:rsid w:val="00A235CA"/>
    <w:rsid w:val="00A23900"/>
    <w:rsid w:val="00A23E99"/>
    <w:rsid w:val="00A249A4"/>
    <w:rsid w:val="00A250C3"/>
    <w:rsid w:val="00A255FC"/>
    <w:rsid w:val="00A25EF9"/>
    <w:rsid w:val="00A25F3A"/>
    <w:rsid w:val="00A26315"/>
    <w:rsid w:val="00A26327"/>
    <w:rsid w:val="00A26BF0"/>
    <w:rsid w:val="00A270E4"/>
    <w:rsid w:val="00A272F8"/>
    <w:rsid w:val="00A2730F"/>
    <w:rsid w:val="00A273DE"/>
    <w:rsid w:val="00A27A99"/>
    <w:rsid w:val="00A27CEC"/>
    <w:rsid w:val="00A27E4C"/>
    <w:rsid w:val="00A31A0C"/>
    <w:rsid w:val="00A32075"/>
    <w:rsid w:val="00A32399"/>
    <w:rsid w:val="00A3252B"/>
    <w:rsid w:val="00A33FFD"/>
    <w:rsid w:val="00A340FD"/>
    <w:rsid w:val="00A35D6D"/>
    <w:rsid w:val="00A360D8"/>
    <w:rsid w:val="00A3737A"/>
    <w:rsid w:val="00A37BA3"/>
    <w:rsid w:val="00A40D35"/>
    <w:rsid w:val="00A41454"/>
    <w:rsid w:val="00A417EA"/>
    <w:rsid w:val="00A41A44"/>
    <w:rsid w:val="00A41D3D"/>
    <w:rsid w:val="00A42528"/>
    <w:rsid w:val="00A42649"/>
    <w:rsid w:val="00A43835"/>
    <w:rsid w:val="00A4392F"/>
    <w:rsid w:val="00A43AD3"/>
    <w:rsid w:val="00A43D02"/>
    <w:rsid w:val="00A43FC8"/>
    <w:rsid w:val="00A4434A"/>
    <w:rsid w:val="00A447AB"/>
    <w:rsid w:val="00A448DD"/>
    <w:rsid w:val="00A44CFF"/>
    <w:rsid w:val="00A44E79"/>
    <w:rsid w:val="00A45533"/>
    <w:rsid w:val="00A45BE3"/>
    <w:rsid w:val="00A47C95"/>
    <w:rsid w:val="00A47E9D"/>
    <w:rsid w:val="00A500AF"/>
    <w:rsid w:val="00A503C7"/>
    <w:rsid w:val="00A505B1"/>
    <w:rsid w:val="00A5065C"/>
    <w:rsid w:val="00A50965"/>
    <w:rsid w:val="00A50A60"/>
    <w:rsid w:val="00A51078"/>
    <w:rsid w:val="00A5154A"/>
    <w:rsid w:val="00A51754"/>
    <w:rsid w:val="00A51B92"/>
    <w:rsid w:val="00A51BB9"/>
    <w:rsid w:val="00A51E7D"/>
    <w:rsid w:val="00A529FA"/>
    <w:rsid w:val="00A52E39"/>
    <w:rsid w:val="00A53D75"/>
    <w:rsid w:val="00A53D86"/>
    <w:rsid w:val="00A542E8"/>
    <w:rsid w:val="00A543AA"/>
    <w:rsid w:val="00A54693"/>
    <w:rsid w:val="00A54FA7"/>
    <w:rsid w:val="00A555F7"/>
    <w:rsid w:val="00A55E17"/>
    <w:rsid w:val="00A5744C"/>
    <w:rsid w:val="00A6040B"/>
    <w:rsid w:val="00A61C3A"/>
    <w:rsid w:val="00A61E08"/>
    <w:rsid w:val="00A62328"/>
    <w:rsid w:val="00A62B12"/>
    <w:rsid w:val="00A630AC"/>
    <w:rsid w:val="00A63203"/>
    <w:rsid w:val="00A65933"/>
    <w:rsid w:val="00A65C48"/>
    <w:rsid w:val="00A663D8"/>
    <w:rsid w:val="00A66ADE"/>
    <w:rsid w:val="00A6735C"/>
    <w:rsid w:val="00A67E84"/>
    <w:rsid w:val="00A70699"/>
    <w:rsid w:val="00A70828"/>
    <w:rsid w:val="00A71F9D"/>
    <w:rsid w:val="00A723A3"/>
    <w:rsid w:val="00A72ED0"/>
    <w:rsid w:val="00A72FC0"/>
    <w:rsid w:val="00A73E70"/>
    <w:rsid w:val="00A74D36"/>
    <w:rsid w:val="00A752EA"/>
    <w:rsid w:val="00A75DE7"/>
    <w:rsid w:val="00A7686D"/>
    <w:rsid w:val="00A76901"/>
    <w:rsid w:val="00A775A2"/>
    <w:rsid w:val="00A77FD5"/>
    <w:rsid w:val="00A80D04"/>
    <w:rsid w:val="00A80DEA"/>
    <w:rsid w:val="00A80F72"/>
    <w:rsid w:val="00A81282"/>
    <w:rsid w:val="00A8142B"/>
    <w:rsid w:val="00A816A7"/>
    <w:rsid w:val="00A817AF"/>
    <w:rsid w:val="00A8245B"/>
    <w:rsid w:val="00A82769"/>
    <w:rsid w:val="00A833A1"/>
    <w:rsid w:val="00A83925"/>
    <w:rsid w:val="00A8397D"/>
    <w:rsid w:val="00A840EE"/>
    <w:rsid w:val="00A845B4"/>
    <w:rsid w:val="00A845C6"/>
    <w:rsid w:val="00A8469F"/>
    <w:rsid w:val="00A84819"/>
    <w:rsid w:val="00A84B25"/>
    <w:rsid w:val="00A84BEE"/>
    <w:rsid w:val="00A85001"/>
    <w:rsid w:val="00A854F0"/>
    <w:rsid w:val="00A85B19"/>
    <w:rsid w:val="00A85EE4"/>
    <w:rsid w:val="00A86152"/>
    <w:rsid w:val="00A86BC3"/>
    <w:rsid w:val="00A86F38"/>
    <w:rsid w:val="00A86FFB"/>
    <w:rsid w:val="00A8746E"/>
    <w:rsid w:val="00A87F2B"/>
    <w:rsid w:val="00A87FB3"/>
    <w:rsid w:val="00A90DC2"/>
    <w:rsid w:val="00A90EF7"/>
    <w:rsid w:val="00A9134C"/>
    <w:rsid w:val="00A91ADC"/>
    <w:rsid w:val="00A920BB"/>
    <w:rsid w:val="00A92359"/>
    <w:rsid w:val="00A924D5"/>
    <w:rsid w:val="00A92C63"/>
    <w:rsid w:val="00A92D32"/>
    <w:rsid w:val="00A9327B"/>
    <w:rsid w:val="00A9334C"/>
    <w:rsid w:val="00A93ABE"/>
    <w:rsid w:val="00A94E13"/>
    <w:rsid w:val="00A9522D"/>
    <w:rsid w:val="00A958AB"/>
    <w:rsid w:val="00A96B3F"/>
    <w:rsid w:val="00A96C87"/>
    <w:rsid w:val="00AA0E5C"/>
    <w:rsid w:val="00AA2291"/>
    <w:rsid w:val="00AA2BD7"/>
    <w:rsid w:val="00AA346F"/>
    <w:rsid w:val="00AA4010"/>
    <w:rsid w:val="00AA42C1"/>
    <w:rsid w:val="00AA44B3"/>
    <w:rsid w:val="00AA4662"/>
    <w:rsid w:val="00AA4F4D"/>
    <w:rsid w:val="00AA521A"/>
    <w:rsid w:val="00AA540F"/>
    <w:rsid w:val="00AA5A0F"/>
    <w:rsid w:val="00AA6186"/>
    <w:rsid w:val="00AA647C"/>
    <w:rsid w:val="00AA66A6"/>
    <w:rsid w:val="00AA6B3D"/>
    <w:rsid w:val="00AA74D7"/>
    <w:rsid w:val="00AA7D36"/>
    <w:rsid w:val="00AB0613"/>
    <w:rsid w:val="00AB0947"/>
    <w:rsid w:val="00AB16A3"/>
    <w:rsid w:val="00AB1C9D"/>
    <w:rsid w:val="00AB266D"/>
    <w:rsid w:val="00AB2740"/>
    <w:rsid w:val="00AB2D6E"/>
    <w:rsid w:val="00AB32AB"/>
    <w:rsid w:val="00AB335A"/>
    <w:rsid w:val="00AB382D"/>
    <w:rsid w:val="00AB3A22"/>
    <w:rsid w:val="00AB3E69"/>
    <w:rsid w:val="00AB45CC"/>
    <w:rsid w:val="00AB4F7A"/>
    <w:rsid w:val="00AB5361"/>
    <w:rsid w:val="00AB584B"/>
    <w:rsid w:val="00AB6688"/>
    <w:rsid w:val="00AB6A76"/>
    <w:rsid w:val="00AB7091"/>
    <w:rsid w:val="00AB71C3"/>
    <w:rsid w:val="00AB7CF6"/>
    <w:rsid w:val="00AC038E"/>
    <w:rsid w:val="00AC079D"/>
    <w:rsid w:val="00AC0C69"/>
    <w:rsid w:val="00AC14AE"/>
    <w:rsid w:val="00AC1548"/>
    <w:rsid w:val="00AC1D18"/>
    <w:rsid w:val="00AC2518"/>
    <w:rsid w:val="00AC2888"/>
    <w:rsid w:val="00AC2B1D"/>
    <w:rsid w:val="00AC2B1E"/>
    <w:rsid w:val="00AC379D"/>
    <w:rsid w:val="00AC384B"/>
    <w:rsid w:val="00AC38DE"/>
    <w:rsid w:val="00AC41CD"/>
    <w:rsid w:val="00AC43B3"/>
    <w:rsid w:val="00AC52BF"/>
    <w:rsid w:val="00AC59D7"/>
    <w:rsid w:val="00AC5B25"/>
    <w:rsid w:val="00AC5B2F"/>
    <w:rsid w:val="00AC66B4"/>
    <w:rsid w:val="00AC6B63"/>
    <w:rsid w:val="00AC71A8"/>
    <w:rsid w:val="00AC74A7"/>
    <w:rsid w:val="00AC758B"/>
    <w:rsid w:val="00AD0105"/>
    <w:rsid w:val="00AD1839"/>
    <w:rsid w:val="00AD2A37"/>
    <w:rsid w:val="00AD31FC"/>
    <w:rsid w:val="00AD3B1D"/>
    <w:rsid w:val="00AD3C4D"/>
    <w:rsid w:val="00AD3DF7"/>
    <w:rsid w:val="00AD3F6E"/>
    <w:rsid w:val="00AD42AF"/>
    <w:rsid w:val="00AD43A6"/>
    <w:rsid w:val="00AD456A"/>
    <w:rsid w:val="00AD4B3F"/>
    <w:rsid w:val="00AD4E74"/>
    <w:rsid w:val="00AD587D"/>
    <w:rsid w:val="00AD5A3A"/>
    <w:rsid w:val="00AD5F41"/>
    <w:rsid w:val="00AD5FFC"/>
    <w:rsid w:val="00AD6365"/>
    <w:rsid w:val="00AD6527"/>
    <w:rsid w:val="00AD78AE"/>
    <w:rsid w:val="00AD79B1"/>
    <w:rsid w:val="00AE06D8"/>
    <w:rsid w:val="00AE080C"/>
    <w:rsid w:val="00AE08FC"/>
    <w:rsid w:val="00AE13B3"/>
    <w:rsid w:val="00AE1B3B"/>
    <w:rsid w:val="00AE1CCC"/>
    <w:rsid w:val="00AE20BB"/>
    <w:rsid w:val="00AE2580"/>
    <w:rsid w:val="00AE35AE"/>
    <w:rsid w:val="00AE364C"/>
    <w:rsid w:val="00AE3E64"/>
    <w:rsid w:val="00AE553A"/>
    <w:rsid w:val="00AE57C6"/>
    <w:rsid w:val="00AE5A4A"/>
    <w:rsid w:val="00AE7317"/>
    <w:rsid w:val="00AE7BDF"/>
    <w:rsid w:val="00AF00F1"/>
    <w:rsid w:val="00AF0B16"/>
    <w:rsid w:val="00AF0B95"/>
    <w:rsid w:val="00AF0CD9"/>
    <w:rsid w:val="00AF1EFE"/>
    <w:rsid w:val="00AF20DE"/>
    <w:rsid w:val="00AF20EF"/>
    <w:rsid w:val="00AF25EC"/>
    <w:rsid w:val="00AF2AE8"/>
    <w:rsid w:val="00AF317E"/>
    <w:rsid w:val="00AF470E"/>
    <w:rsid w:val="00AF5186"/>
    <w:rsid w:val="00AF5E28"/>
    <w:rsid w:val="00AF6646"/>
    <w:rsid w:val="00AF66E0"/>
    <w:rsid w:val="00AF7C6B"/>
    <w:rsid w:val="00AF7C89"/>
    <w:rsid w:val="00B00124"/>
    <w:rsid w:val="00B00314"/>
    <w:rsid w:val="00B00B0B"/>
    <w:rsid w:val="00B00C1F"/>
    <w:rsid w:val="00B01917"/>
    <w:rsid w:val="00B01EAB"/>
    <w:rsid w:val="00B02113"/>
    <w:rsid w:val="00B02281"/>
    <w:rsid w:val="00B02CD5"/>
    <w:rsid w:val="00B033F1"/>
    <w:rsid w:val="00B0377E"/>
    <w:rsid w:val="00B03885"/>
    <w:rsid w:val="00B03923"/>
    <w:rsid w:val="00B04A07"/>
    <w:rsid w:val="00B04BAD"/>
    <w:rsid w:val="00B04E1B"/>
    <w:rsid w:val="00B0514D"/>
    <w:rsid w:val="00B05A25"/>
    <w:rsid w:val="00B061D2"/>
    <w:rsid w:val="00B06BB3"/>
    <w:rsid w:val="00B06D81"/>
    <w:rsid w:val="00B07CED"/>
    <w:rsid w:val="00B11C36"/>
    <w:rsid w:val="00B1231A"/>
    <w:rsid w:val="00B123B3"/>
    <w:rsid w:val="00B12B7A"/>
    <w:rsid w:val="00B130B8"/>
    <w:rsid w:val="00B13BBE"/>
    <w:rsid w:val="00B13C4D"/>
    <w:rsid w:val="00B14169"/>
    <w:rsid w:val="00B15281"/>
    <w:rsid w:val="00B154EF"/>
    <w:rsid w:val="00B15D91"/>
    <w:rsid w:val="00B16CF5"/>
    <w:rsid w:val="00B171DE"/>
    <w:rsid w:val="00B17463"/>
    <w:rsid w:val="00B179BA"/>
    <w:rsid w:val="00B20461"/>
    <w:rsid w:val="00B2075C"/>
    <w:rsid w:val="00B21007"/>
    <w:rsid w:val="00B211BD"/>
    <w:rsid w:val="00B21B93"/>
    <w:rsid w:val="00B225D8"/>
    <w:rsid w:val="00B23268"/>
    <w:rsid w:val="00B23829"/>
    <w:rsid w:val="00B23D6A"/>
    <w:rsid w:val="00B244CF"/>
    <w:rsid w:val="00B24755"/>
    <w:rsid w:val="00B24985"/>
    <w:rsid w:val="00B253F0"/>
    <w:rsid w:val="00B25C29"/>
    <w:rsid w:val="00B25F7A"/>
    <w:rsid w:val="00B2604C"/>
    <w:rsid w:val="00B268FA"/>
    <w:rsid w:val="00B2721A"/>
    <w:rsid w:val="00B30A1E"/>
    <w:rsid w:val="00B30C85"/>
    <w:rsid w:val="00B30DB0"/>
    <w:rsid w:val="00B32426"/>
    <w:rsid w:val="00B32717"/>
    <w:rsid w:val="00B32A77"/>
    <w:rsid w:val="00B3346E"/>
    <w:rsid w:val="00B3385C"/>
    <w:rsid w:val="00B33C3C"/>
    <w:rsid w:val="00B34B90"/>
    <w:rsid w:val="00B352B9"/>
    <w:rsid w:val="00B35830"/>
    <w:rsid w:val="00B36622"/>
    <w:rsid w:val="00B36684"/>
    <w:rsid w:val="00B36A2B"/>
    <w:rsid w:val="00B3757A"/>
    <w:rsid w:val="00B37D9B"/>
    <w:rsid w:val="00B401B8"/>
    <w:rsid w:val="00B40632"/>
    <w:rsid w:val="00B40FA8"/>
    <w:rsid w:val="00B41270"/>
    <w:rsid w:val="00B41B82"/>
    <w:rsid w:val="00B424E4"/>
    <w:rsid w:val="00B4286C"/>
    <w:rsid w:val="00B42BDB"/>
    <w:rsid w:val="00B43721"/>
    <w:rsid w:val="00B43723"/>
    <w:rsid w:val="00B44036"/>
    <w:rsid w:val="00B44265"/>
    <w:rsid w:val="00B449F5"/>
    <w:rsid w:val="00B44F43"/>
    <w:rsid w:val="00B44FB4"/>
    <w:rsid w:val="00B45770"/>
    <w:rsid w:val="00B45D3F"/>
    <w:rsid w:val="00B473D2"/>
    <w:rsid w:val="00B47A46"/>
    <w:rsid w:val="00B47C7B"/>
    <w:rsid w:val="00B51E11"/>
    <w:rsid w:val="00B521B4"/>
    <w:rsid w:val="00B52B0D"/>
    <w:rsid w:val="00B53771"/>
    <w:rsid w:val="00B53B26"/>
    <w:rsid w:val="00B53C91"/>
    <w:rsid w:val="00B54A26"/>
    <w:rsid w:val="00B54C8D"/>
    <w:rsid w:val="00B557C8"/>
    <w:rsid w:val="00B55C80"/>
    <w:rsid w:val="00B561D7"/>
    <w:rsid w:val="00B57532"/>
    <w:rsid w:val="00B579A7"/>
    <w:rsid w:val="00B613CC"/>
    <w:rsid w:val="00B61811"/>
    <w:rsid w:val="00B61FFC"/>
    <w:rsid w:val="00B6295D"/>
    <w:rsid w:val="00B6315D"/>
    <w:rsid w:val="00B64809"/>
    <w:rsid w:val="00B6499F"/>
    <w:rsid w:val="00B64E51"/>
    <w:rsid w:val="00B64EDD"/>
    <w:rsid w:val="00B65186"/>
    <w:rsid w:val="00B655F8"/>
    <w:rsid w:val="00B6564F"/>
    <w:rsid w:val="00B65833"/>
    <w:rsid w:val="00B65EAA"/>
    <w:rsid w:val="00B65F3B"/>
    <w:rsid w:val="00B66135"/>
    <w:rsid w:val="00B668E3"/>
    <w:rsid w:val="00B66A60"/>
    <w:rsid w:val="00B66CCA"/>
    <w:rsid w:val="00B67C53"/>
    <w:rsid w:val="00B70101"/>
    <w:rsid w:val="00B70147"/>
    <w:rsid w:val="00B70290"/>
    <w:rsid w:val="00B7029F"/>
    <w:rsid w:val="00B702CD"/>
    <w:rsid w:val="00B715A5"/>
    <w:rsid w:val="00B71C6B"/>
    <w:rsid w:val="00B71ED5"/>
    <w:rsid w:val="00B728FE"/>
    <w:rsid w:val="00B72C90"/>
    <w:rsid w:val="00B733CD"/>
    <w:rsid w:val="00B738C5"/>
    <w:rsid w:val="00B73963"/>
    <w:rsid w:val="00B74078"/>
    <w:rsid w:val="00B74325"/>
    <w:rsid w:val="00B74960"/>
    <w:rsid w:val="00B74F85"/>
    <w:rsid w:val="00B759A0"/>
    <w:rsid w:val="00B75B65"/>
    <w:rsid w:val="00B760B0"/>
    <w:rsid w:val="00B768BB"/>
    <w:rsid w:val="00B775EA"/>
    <w:rsid w:val="00B77685"/>
    <w:rsid w:val="00B77DB6"/>
    <w:rsid w:val="00B77E10"/>
    <w:rsid w:val="00B8064C"/>
    <w:rsid w:val="00B80799"/>
    <w:rsid w:val="00B80CB5"/>
    <w:rsid w:val="00B821F9"/>
    <w:rsid w:val="00B82558"/>
    <w:rsid w:val="00B825E3"/>
    <w:rsid w:val="00B827B2"/>
    <w:rsid w:val="00B82B56"/>
    <w:rsid w:val="00B83409"/>
    <w:rsid w:val="00B83561"/>
    <w:rsid w:val="00B83AA5"/>
    <w:rsid w:val="00B83CCC"/>
    <w:rsid w:val="00B83DA7"/>
    <w:rsid w:val="00B843A6"/>
    <w:rsid w:val="00B84F05"/>
    <w:rsid w:val="00B856A6"/>
    <w:rsid w:val="00B861C7"/>
    <w:rsid w:val="00B86486"/>
    <w:rsid w:val="00B86C7F"/>
    <w:rsid w:val="00B87735"/>
    <w:rsid w:val="00B87A62"/>
    <w:rsid w:val="00B90C47"/>
    <w:rsid w:val="00B9138D"/>
    <w:rsid w:val="00B91774"/>
    <w:rsid w:val="00B92469"/>
    <w:rsid w:val="00B93620"/>
    <w:rsid w:val="00B93A4D"/>
    <w:rsid w:val="00B93F60"/>
    <w:rsid w:val="00B949BB"/>
    <w:rsid w:val="00B94A5B"/>
    <w:rsid w:val="00B94CE1"/>
    <w:rsid w:val="00B94E91"/>
    <w:rsid w:val="00B96118"/>
    <w:rsid w:val="00B9614E"/>
    <w:rsid w:val="00B96565"/>
    <w:rsid w:val="00B9692D"/>
    <w:rsid w:val="00B97A84"/>
    <w:rsid w:val="00BA0B4A"/>
    <w:rsid w:val="00BA107C"/>
    <w:rsid w:val="00BA1667"/>
    <w:rsid w:val="00BA181B"/>
    <w:rsid w:val="00BA1A70"/>
    <w:rsid w:val="00BA2095"/>
    <w:rsid w:val="00BA31EC"/>
    <w:rsid w:val="00BA354B"/>
    <w:rsid w:val="00BA3686"/>
    <w:rsid w:val="00BA3CB2"/>
    <w:rsid w:val="00BA44DE"/>
    <w:rsid w:val="00BA4ED4"/>
    <w:rsid w:val="00BA5D84"/>
    <w:rsid w:val="00BA74FA"/>
    <w:rsid w:val="00BA7F26"/>
    <w:rsid w:val="00BB05FF"/>
    <w:rsid w:val="00BB0AE8"/>
    <w:rsid w:val="00BB12AB"/>
    <w:rsid w:val="00BB1A06"/>
    <w:rsid w:val="00BB1AB6"/>
    <w:rsid w:val="00BB1F29"/>
    <w:rsid w:val="00BB22DD"/>
    <w:rsid w:val="00BB26DD"/>
    <w:rsid w:val="00BB2F61"/>
    <w:rsid w:val="00BB34C1"/>
    <w:rsid w:val="00BB351C"/>
    <w:rsid w:val="00BB375C"/>
    <w:rsid w:val="00BB394B"/>
    <w:rsid w:val="00BB3A50"/>
    <w:rsid w:val="00BB5702"/>
    <w:rsid w:val="00BB6086"/>
    <w:rsid w:val="00BB6A32"/>
    <w:rsid w:val="00BB6E09"/>
    <w:rsid w:val="00BB6FA7"/>
    <w:rsid w:val="00BB7230"/>
    <w:rsid w:val="00BB72DB"/>
    <w:rsid w:val="00BB7DA6"/>
    <w:rsid w:val="00BC081A"/>
    <w:rsid w:val="00BC26B9"/>
    <w:rsid w:val="00BC31D5"/>
    <w:rsid w:val="00BC3261"/>
    <w:rsid w:val="00BC3619"/>
    <w:rsid w:val="00BC3652"/>
    <w:rsid w:val="00BC44DF"/>
    <w:rsid w:val="00BC4926"/>
    <w:rsid w:val="00BC517B"/>
    <w:rsid w:val="00BC6B67"/>
    <w:rsid w:val="00BC6E29"/>
    <w:rsid w:val="00BD00E7"/>
    <w:rsid w:val="00BD0C57"/>
    <w:rsid w:val="00BD0D75"/>
    <w:rsid w:val="00BD188F"/>
    <w:rsid w:val="00BD1B9C"/>
    <w:rsid w:val="00BD2408"/>
    <w:rsid w:val="00BD2467"/>
    <w:rsid w:val="00BD2669"/>
    <w:rsid w:val="00BD31E1"/>
    <w:rsid w:val="00BD3379"/>
    <w:rsid w:val="00BD33A6"/>
    <w:rsid w:val="00BD39C1"/>
    <w:rsid w:val="00BD422C"/>
    <w:rsid w:val="00BD425D"/>
    <w:rsid w:val="00BD4432"/>
    <w:rsid w:val="00BD4A78"/>
    <w:rsid w:val="00BD5602"/>
    <w:rsid w:val="00BD6044"/>
    <w:rsid w:val="00BD658B"/>
    <w:rsid w:val="00BD6594"/>
    <w:rsid w:val="00BD6640"/>
    <w:rsid w:val="00BD6A87"/>
    <w:rsid w:val="00BD7834"/>
    <w:rsid w:val="00BD79C4"/>
    <w:rsid w:val="00BE00E5"/>
    <w:rsid w:val="00BE099F"/>
    <w:rsid w:val="00BE2312"/>
    <w:rsid w:val="00BE279F"/>
    <w:rsid w:val="00BE3EAC"/>
    <w:rsid w:val="00BE5B54"/>
    <w:rsid w:val="00BE6172"/>
    <w:rsid w:val="00BE6C8D"/>
    <w:rsid w:val="00BE6E5D"/>
    <w:rsid w:val="00BF0AAC"/>
    <w:rsid w:val="00BF0C19"/>
    <w:rsid w:val="00BF103D"/>
    <w:rsid w:val="00BF1452"/>
    <w:rsid w:val="00BF209B"/>
    <w:rsid w:val="00BF2969"/>
    <w:rsid w:val="00BF3255"/>
    <w:rsid w:val="00BF3CC9"/>
    <w:rsid w:val="00BF5068"/>
    <w:rsid w:val="00BF62D1"/>
    <w:rsid w:val="00BF652E"/>
    <w:rsid w:val="00BF6ABC"/>
    <w:rsid w:val="00BF6DA6"/>
    <w:rsid w:val="00BF7361"/>
    <w:rsid w:val="00BF7C06"/>
    <w:rsid w:val="00C00953"/>
    <w:rsid w:val="00C01293"/>
    <w:rsid w:val="00C01333"/>
    <w:rsid w:val="00C01E6C"/>
    <w:rsid w:val="00C02765"/>
    <w:rsid w:val="00C02A52"/>
    <w:rsid w:val="00C0315E"/>
    <w:rsid w:val="00C033FE"/>
    <w:rsid w:val="00C03427"/>
    <w:rsid w:val="00C04006"/>
    <w:rsid w:val="00C0429A"/>
    <w:rsid w:val="00C043B1"/>
    <w:rsid w:val="00C0465D"/>
    <w:rsid w:val="00C0520D"/>
    <w:rsid w:val="00C053DD"/>
    <w:rsid w:val="00C05C62"/>
    <w:rsid w:val="00C05D6D"/>
    <w:rsid w:val="00C06554"/>
    <w:rsid w:val="00C06F4B"/>
    <w:rsid w:val="00C077EE"/>
    <w:rsid w:val="00C104E8"/>
    <w:rsid w:val="00C10525"/>
    <w:rsid w:val="00C10A5B"/>
    <w:rsid w:val="00C10FDE"/>
    <w:rsid w:val="00C1104B"/>
    <w:rsid w:val="00C147C7"/>
    <w:rsid w:val="00C14CD9"/>
    <w:rsid w:val="00C15407"/>
    <w:rsid w:val="00C15D03"/>
    <w:rsid w:val="00C160D7"/>
    <w:rsid w:val="00C161C0"/>
    <w:rsid w:val="00C164DF"/>
    <w:rsid w:val="00C1694F"/>
    <w:rsid w:val="00C171A2"/>
    <w:rsid w:val="00C1727B"/>
    <w:rsid w:val="00C17602"/>
    <w:rsid w:val="00C1782F"/>
    <w:rsid w:val="00C210D0"/>
    <w:rsid w:val="00C21517"/>
    <w:rsid w:val="00C21A67"/>
    <w:rsid w:val="00C21C59"/>
    <w:rsid w:val="00C21E84"/>
    <w:rsid w:val="00C2240A"/>
    <w:rsid w:val="00C228EA"/>
    <w:rsid w:val="00C22C7F"/>
    <w:rsid w:val="00C22D94"/>
    <w:rsid w:val="00C23170"/>
    <w:rsid w:val="00C236A5"/>
    <w:rsid w:val="00C236D5"/>
    <w:rsid w:val="00C23C9C"/>
    <w:rsid w:val="00C23F22"/>
    <w:rsid w:val="00C24352"/>
    <w:rsid w:val="00C246EA"/>
    <w:rsid w:val="00C26B26"/>
    <w:rsid w:val="00C26E59"/>
    <w:rsid w:val="00C27B69"/>
    <w:rsid w:val="00C27CC8"/>
    <w:rsid w:val="00C27DB0"/>
    <w:rsid w:val="00C3041E"/>
    <w:rsid w:val="00C3088B"/>
    <w:rsid w:val="00C31026"/>
    <w:rsid w:val="00C3117A"/>
    <w:rsid w:val="00C3290C"/>
    <w:rsid w:val="00C32CE5"/>
    <w:rsid w:val="00C336AB"/>
    <w:rsid w:val="00C33DA4"/>
    <w:rsid w:val="00C34389"/>
    <w:rsid w:val="00C34BF1"/>
    <w:rsid w:val="00C350E6"/>
    <w:rsid w:val="00C353A3"/>
    <w:rsid w:val="00C357DF"/>
    <w:rsid w:val="00C359EC"/>
    <w:rsid w:val="00C3654A"/>
    <w:rsid w:val="00C36CA9"/>
    <w:rsid w:val="00C37B77"/>
    <w:rsid w:val="00C37E11"/>
    <w:rsid w:val="00C37E4E"/>
    <w:rsid w:val="00C40F69"/>
    <w:rsid w:val="00C4168E"/>
    <w:rsid w:val="00C417BA"/>
    <w:rsid w:val="00C42101"/>
    <w:rsid w:val="00C4299C"/>
    <w:rsid w:val="00C430D9"/>
    <w:rsid w:val="00C4395D"/>
    <w:rsid w:val="00C44166"/>
    <w:rsid w:val="00C441E2"/>
    <w:rsid w:val="00C4424F"/>
    <w:rsid w:val="00C454F7"/>
    <w:rsid w:val="00C4557C"/>
    <w:rsid w:val="00C45EAF"/>
    <w:rsid w:val="00C45F67"/>
    <w:rsid w:val="00C4621D"/>
    <w:rsid w:val="00C4727A"/>
    <w:rsid w:val="00C4768A"/>
    <w:rsid w:val="00C47A30"/>
    <w:rsid w:val="00C50256"/>
    <w:rsid w:val="00C50956"/>
    <w:rsid w:val="00C5162A"/>
    <w:rsid w:val="00C5265C"/>
    <w:rsid w:val="00C52A8F"/>
    <w:rsid w:val="00C53612"/>
    <w:rsid w:val="00C5361B"/>
    <w:rsid w:val="00C5412F"/>
    <w:rsid w:val="00C547A2"/>
    <w:rsid w:val="00C55060"/>
    <w:rsid w:val="00C5517D"/>
    <w:rsid w:val="00C55720"/>
    <w:rsid w:val="00C55E29"/>
    <w:rsid w:val="00C56876"/>
    <w:rsid w:val="00C568B7"/>
    <w:rsid w:val="00C5701F"/>
    <w:rsid w:val="00C57488"/>
    <w:rsid w:val="00C574AF"/>
    <w:rsid w:val="00C607A2"/>
    <w:rsid w:val="00C61572"/>
    <w:rsid w:val="00C6199C"/>
    <w:rsid w:val="00C619D9"/>
    <w:rsid w:val="00C620FC"/>
    <w:rsid w:val="00C62947"/>
    <w:rsid w:val="00C6313F"/>
    <w:rsid w:val="00C63B9F"/>
    <w:rsid w:val="00C63D97"/>
    <w:rsid w:val="00C63E41"/>
    <w:rsid w:val="00C63F2C"/>
    <w:rsid w:val="00C64A3C"/>
    <w:rsid w:val="00C6569B"/>
    <w:rsid w:val="00C65DF3"/>
    <w:rsid w:val="00C66313"/>
    <w:rsid w:val="00C66361"/>
    <w:rsid w:val="00C663C3"/>
    <w:rsid w:val="00C668C2"/>
    <w:rsid w:val="00C67602"/>
    <w:rsid w:val="00C676BB"/>
    <w:rsid w:val="00C703CF"/>
    <w:rsid w:val="00C7136E"/>
    <w:rsid w:val="00C7234B"/>
    <w:rsid w:val="00C72A71"/>
    <w:rsid w:val="00C73C6B"/>
    <w:rsid w:val="00C74714"/>
    <w:rsid w:val="00C74854"/>
    <w:rsid w:val="00C74D78"/>
    <w:rsid w:val="00C755B5"/>
    <w:rsid w:val="00C755E3"/>
    <w:rsid w:val="00C75B46"/>
    <w:rsid w:val="00C75D1A"/>
    <w:rsid w:val="00C75D38"/>
    <w:rsid w:val="00C76505"/>
    <w:rsid w:val="00C772FF"/>
    <w:rsid w:val="00C77383"/>
    <w:rsid w:val="00C77A52"/>
    <w:rsid w:val="00C80188"/>
    <w:rsid w:val="00C80E12"/>
    <w:rsid w:val="00C813E9"/>
    <w:rsid w:val="00C81878"/>
    <w:rsid w:val="00C8201A"/>
    <w:rsid w:val="00C822E0"/>
    <w:rsid w:val="00C82537"/>
    <w:rsid w:val="00C8254F"/>
    <w:rsid w:val="00C82C4E"/>
    <w:rsid w:val="00C82FC6"/>
    <w:rsid w:val="00C83778"/>
    <w:rsid w:val="00C84384"/>
    <w:rsid w:val="00C84DC6"/>
    <w:rsid w:val="00C84FA4"/>
    <w:rsid w:val="00C85192"/>
    <w:rsid w:val="00C856C7"/>
    <w:rsid w:val="00C85C58"/>
    <w:rsid w:val="00C86251"/>
    <w:rsid w:val="00C869A0"/>
    <w:rsid w:val="00C86A7D"/>
    <w:rsid w:val="00C86BF3"/>
    <w:rsid w:val="00C87082"/>
    <w:rsid w:val="00C87918"/>
    <w:rsid w:val="00C87F61"/>
    <w:rsid w:val="00C87FC2"/>
    <w:rsid w:val="00C9068C"/>
    <w:rsid w:val="00C91CC8"/>
    <w:rsid w:val="00C92E6D"/>
    <w:rsid w:val="00C93113"/>
    <w:rsid w:val="00C931C4"/>
    <w:rsid w:val="00C93C72"/>
    <w:rsid w:val="00C947C7"/>
    <w:rsid w:val="00C952FB"/>
    <w:rsid w:val="00C95C2E"/>
    <w:rsid w:val="00C96998"/>
    <w:rsid w:val="00C96EC1"/>
    <w:rsid w:val="00C97580"/>
    <w:rsid w:val="00C977E1"/>
    <w:rsid w:val="00CA06EB"/>
    <w:rsid w:val="00CA0E5C"/>
    <w:rsid w:val="00CA282F"/>
    <w:rsid w:val="00CA2C4E"/>
    <w:rsid w:val="00CA35F4"/>
    <w:rsid w:val="00CA3709"/>
    <w:rsid w:val="00CA3893"/>
    <w:rsid w:val="00CA478C"/>
    <w:rsid w:val="00CA510D"/>
    <w:rsid w:val="00CA56E5"/>
    <w:rsid w:val="00CA5ABE"/>
    <w:rsid w:val="00CA6069"/>
    <w:rsid w:val="00CA60A7"/>
    <w:rsid w:val="00CA6507"/>
    <w:rsid w:val="00CA6F49"/>
    <w:rsid w:val="00CA724C"/>
    <w:rsid w:val="00CA7B8F"/>
    <w:rsid w:val="00CB02EB"/>
    <w:rsid w:val="00CB0890"/>
    <w:rsid w:val="00CB0992"/>
    <w:rsid w:val="00CB1885"/>
    <w:rsid w:val="00CB236F"/>
    <w:rsid w:val="00CB2582"/>
    <w:rsid w:val="00CB2989"/>
    <w:rsid w:val="00CB41AC"/>
    <w:rsid w:val="00CB5BA5"/>
    <w:rsid w:val="00CB6718"/>
    <w:rsid w:val="00CB679A"/>
    <w:rsid w:val="00CB6A81"/>
    <w:rsid w:val="00CB6B5C"/>
    <w:rsid w:val="00CB6C3B"/>
    <w:rsid w:val="00CB6C77"/>
    <w:rsid w:val="00CB720F"/>
    <w:rsid w:val="00CB72A1"/>
    <w:rsid w:val="00CB774D"/>
    <w:rsid w:val="00CC0035"/>
    <w:rsid w:val="00CC0344"/>
    <w:rsid w:val="00CC03A1"/>
    <w:rsid w:val="00CC0F22"/>
    <w:rsid w:val="00CC10B0"/>
    <w:rsid w:val="00CC113E"/>
    <w:rsid w:val="00CC2D2B"/>
    <w:rsid w:val="00CC2EDA"/>
    <w:rsid w:val="00CC3228"/>
    <w:rsid w:val="00CC3F65"/>
    <w:rsid w:val="00CC4DCD"/>
    <w:rsid w:val="00CC6D24"/>
    <w:rsid w:val="00CC6F6D"/>
    <w:rsid w:val="00CC7B51"/>
    <w:rsid w:val="00CC7C43"/>
    <w:rsid w:val="00CD0A94"/>
    <w:rsid w:val="00CD0CEB"/>
    <w:rsid w:val="00CD19B8"/>
    <w:rsid w:val="00CD1BDC"/>
    <w:rsid w:val="00CD1D5B"/>
    <w:rsid w:val="00CD272C"/>
    <w:rsid w:val="00CD2BC1"/>
    <w:rsid w:val="00CD2CD9"/>
    <w:rsid w:val="00CD2F63"/>
    <w:rsid w:val="00CD3499"/>
    <w:rsid w:val="00CD3670"/>
    <w:rsid w:val="00CD417B"/>
    <w:rsid w:val="00CD4EC5"/>
    <w:rsid w:val="00CD4F19"/>
    <w:rsid w:val="00CD5105"/>
    <w:rsid w:val="00CD5E3E"/>
    <w:rsid w:val="00CD6B40"/>
    <w:rsid w:val="00CD6C34"/>
    <w:rsid w:val="00CD758A"/>
    <w:rsid w:val="00CD7DAF"/>
    <w:rsid w:val="00CE0025"/>
    <w:rsid w:val="00CE00AF"/>
    <w:rsid w:val="00CE0960"/>
    <w:rsid w:val="00CE18F5"/>
    <w:rsid w:val="00CE27EF"/>
    <w:rsid w:val="00CE7622"/>
    <w:rsid w:val="00CF061C"/>
    <w:rsid w:val="00CF08C5"/>
    <w:rsid w:val="00CF0D3D"/>
    <w:rsid w:val="00CF1D21"/>
    <w:rsid w:val="00CF1E86"/>
    <w:rsid w:val="00CF336F"/>
    <w:rsid w:val="00CF35C5"/>
    <w:rsid w:val="00CF36F8"/>
    <w:rsid w:val="00CF436A"/>
    <w:rsid w:val="00CF468F"/>
    <w:rsid w:val="00CF481B"/>
    <w:rsid w:val="00CF5C9A"/>
    <w:rsid w:val="00CF62AA"/>
    <w:rsid w:val="00CF6557"/>
    <w:rsid w:val="00CF76A0"/>
    <w:rsid w:val="00CF7F13"/>
    <w:rsid w:val="00D0068F"/>
    <w:rsid w:val="00D00DC2"/>
    <w:rsid w:val="00D01DDD"/>
    <w:rsid w:val="00D0221A"/>
    <w:rsid w:val="00D02BF8"/>
    <w:rsid w:val="00D02DB0"/>
    <w:rsid w:val="00D04024"/>
    <w:rsid w:val="00D0450E"/>
    <w:rsid w:val="00D05D19"/>
    <w:rsid w:val="00D062FD"/>
    <w:rsid w:val="00D06300"/>
    <w:rsid w:val="00D063FC"/>
    <w:rsid w:val="00D065DE"/>
    <w:rsid w:val="00D075CD"/>
    <w:rsid w:val="00D07B45"/>
    <w:rsid w:val="00D10013"/>
    <w:rsid w:val="00D103E5"/>
    <w:rsid w:val="00D1059C"/>
    <w:rsid w:val="00D10623"/>
    <w:rsid w:val="00D1064B"/>
    <w:rsid w:val="00D10BDE"/>
    <w:rsid w:val="00D119A4"/>
    <w:rsid w:val="00D12464"/>
    <w:rsid w:val="00D13185"/>
    <w:rsid w:val="00D13566"/>
    <w:rsid w:val="00D139D7"/>
    <w:rsid w:val="00D13F6C"/>
    <w:rsid w:val="00D14579"/>
    <w:rsid w:val="00D152A0"/>
    <w:rsid w:val="00D153FB"/>
    <w:rsid w:val="00D169E3"/>
    <w:rsid w:val="00D17AA8"/>
    <w:rsid w:val="00D2026D"/>
    <w:rsid w:val="00D20552"/>
    <w:rsid w:val="00D210A7"/>
    <w:rsid w:val="00D21984"/>
    <w:rsid w:val="00D21EBF"/>
    <w:rsid w:val="00D22515"/>
    <w:rsid w:val="00D2268F"/>
    <w:rsid w:val="00D22827"/>
    <w:rsid w:val="00D22ABE"/>
    <w:rsid w:val="00D23318"/>
    <w:rsid w:val="00D2404C"/>
    <w:rsid w:val="00D248BF"/>
    <w:rsid w:val="00D24D67"/>
    <w:rsid w:val="00D24E67"/>
    <w:rsid w:val="00D24FBA"/>
    <w:rsid w:val="00D25469"/>
    <w:rsid w:val="00D25D6D"/>
    <w:rsid w:val="00D2608D"/>
    <w:rsid w:val="00D261B9"/>
    <w:rsid w:val="00D262BA"/>
    <w:rsid w:val="00D26657"/>
    <w:rsid w:val="00D273FD"/>
    <w:rsid w:val="00D27A3C"/>
    <w:rsid w:val="00D27E5A"/>
    <w:rsid w:val="00D27F7D"/>
    <w:rsid w:val="00D30ED9"/>
    <w:rsid w:val="00D318D9"/>
    <w:rsid w:val="00D330D9"/>
    <w:rsid w:val="00D33D31"/>
    <w:rsid w:val="00D346BE"/>
    <w:rsid w:val="00D350D3"/>
    <w:rsid w:val="00D35BA9"/>
    <w:rsid w:val="00D360C1"/>
    <w:rsid w:val="00D36690"/>
    <w:rsid w:val="00D36A46"/>
    <w:rsid w:val="00D36A9A"/>
    <w:rsid w:val="00D36E8F"/>
    <w:rsid w:val="00D3711F"/>
    <w:rsid w:val="00D401DC"/>
    <w:rsid w:val="00D405DB"/>
    <w:rsid w:val="00D40936"/>
    <w:rsid w:val="00D42274"/>
    <w:rsid w:val="00D4273B"/>
    <w:rsid w:val="00D432DC"/>
    <w:rsid w:val="00D45608"/>
    <w:rsid w:val="00D4585C"/>
    <w:rsid w:val="00D45CF9"/>
    <w:rsid w:val="00D46EED"/>
    <w:rsid w:val="00D47FF0"/>
    <w:rsid w:val="00D50398"/>
    <w:rsid w:val="00D506A8"/>
    <w:rsid w:val="00D51AF7"/>
    <w:rsid w:val="00D51FBA"/>
    <w:rsid w:val="00D52113"/>
    <w:rsid w:val="00D525B6"/>
    <w:rsid w:val="00D525D4"/>
    <w:rsid w:val="00D52B6A"/>
    <w:rsid w:val="00D52C9B"/>
    <w:rsid w:val="00D52E81"/>
    <w:rsid w:val="00D52FF2"/>
    <w:rsid w:val="00D534BB"/>
    <w:rsid w:val="00D53733"/>
    <w:rsid w:val="00D538E0"/>
    <w:rsid w:val="00D54150"/>
    <w:rsid w:val="00D542BF"/>
    <w:rsid w:val="00D543B1"/>
    <w:rsid w:val="00D54C3C"/>
    <w:rsid w:val="00D555A9"/>
    <w:rsid w:val="00D555F1"/>
    <w:rsid w:val="00D55632"/>
    <w:rsid w:val="00D561B4"/>
    <w:rsid w:val="00D564E9"/>
    <w:rsid w:val="00D567FC"/>
    <w:rsid w:val="00D56AAF"/>
    <w:rsid w:val="00D600C1"/>
    <w:rsid w:val="00D60A8A"/>
    <w:rsid w:val="00D60D57"/>
    <w:rsid w:val="00D62310"/>
    <w:rsid w:val="00D632F7"/>
    <w:rsid w:val="00D633FE"/>
    <w:rsid w:val="00D6430C"/>
    <w:rsid w:val="00D648F2"/>
    <w:rsid w:val="00D66051"/>
    <w:rsid w:val="00D66197"/>
    <w:rsid w:val="00D66540"/>
    <w:rsid w:val="00D6654B"/>
    <w:rsid w:val="00D67013"/>
    <w:rsid w:val="00D67A27"/>
    <w:rsid w:val="00D67A77"/>
    <w:rsid w:val="00D70168"/>
    <w:rsid w:val="00D709C4"/>
    <w:rsid w:val="00D714E6"/>
    <w:rsid w:val="00D7226B"/>
    <w:rsid w:val="00D7241D"/>
    <w:rsid w:val="00D72861"/>
    <w:rsid w:val="00D731BA"/>
    <w:rsid w:val="00D73373"/>
    <w:rsid w:val="00D73B1B"/>
    <w:rsid w:val="00D7674E"/>
    <w:rsid w:val="00D7719F"/>
    <w:rsid w:val="00D777B6"/>
    <w:rsid w:val="00D80113"/>
    <w:rsid w:val="00D8014A"/>
    <w:rsid w:val="00D8024A"/>
    <w:rsid w:val="00D80645"/>
    <w:rsid w:val="00D8086B"/>
    <w:rsid w:val="00D810D3"/>
    <w:rsid w:val="00D81A58"/>
    <w:rsid w:val="00D822ED"/>
    <w:rsid w:val="00D824B2"/>
    <w:rsid w:val="00D826CC"/>
    <w:rsid w:val="00D830F6"/>
    <w:rsid w:val="00D83EC3"/>
    <w:rsid w:val="00D845D0"/>
    <w:rsid w:val="00D84695"/>
    <w:rsid w:val="00D85AB0"/>
    <w:rsid w:val="00D85C70"/>
    <w:rsid w:val="00D85DEF"/>
    <w:rsid w:val="00D865E4"/>
    <w:rsid w:val="00D8683F"/>
    <w:rsid w:val="00D87813"/>
    <w:rsid w:val="00D878EC"/>
    <w:rsid w:val="00D90083"/>
    <w:rsid w:val="00D90170"/>
    <w:rsid w:val="00D916EE"/>
    <w:rsid w:val="00D91A60"/>
    <w:rsid w:val="00D91DD8"/>
    <w:rsid w:val="00D9233C"/>
    <w:rsid w:val="00D926FC"/>
    <w:rsid w:val="00D9286A"/>
    <w:rsid w:val="00D93959"/>
    <w:rsid w:val="00D93A7F"/>
    <w:rsid w:val="00D9439F"/>
    <w:rsid w:val="00D94580"/>
    <w:rsid w:val="00D94C22"/>
    <w:rsid w:val="00D95529"/>
    <w:rsid w:val="00D958EC"/>
    <w:rsid w:val="00D95DD3"/>
    <w:rsid w:val="00D964B6"/>
    <w:rsid w:val="00D964E5"/>
    <w:rsid w:val="00D973BE"/>
    <w:rsid w:val="00D976C0"/>
    <w:rsid w:val="00D979C3"/>
    <w:rsid w:val="00DA0A97"/>
    <w:rsid w:val="00DA111D"/>
    <w:rsid w:val="00DA1495"/>
    <w:rsid w:val="00DA1AE3"/>
    <w:rsid w:val="00DA2712"/>
    <w:rsid w:val="00DA2CB3"/>
    <w:rsid w:val="00DA493F"/>
    <w:rsid w:val="00DA4DAE"/>
    <w:rsid w:val="00DA511E"/>
    <w:rsid w:val="00DA5230"/>
    <w:rsid w:val="00DA59FC"/>
    <w:rsid w:val="00DA5A3F"/>
    <w:rsid w:val="00DA5A97"/>
    <w:rsid w:val="00DA6AA9"/>
    <w:rsid w:val="00DA6AEB"/>
    <w:rsid w:val="00DB058F"/>
    <w:rsid w:val="00DB0CF4"/>
    <w:rsid w:val="00DB0FCD"/>
    <w:rsid w:val="00DB16DA"/>
    <w:rsid w:val="00DB1F32"/>
    <w:rsid w:val="00DB2B89"/>
    <w:rsid w:val="00DB2C6E"/>
    <w:rsid w:val="00DB2DB1"/>
    <w:rsid w:val="00DB3B24"/>
    <w:rsid w:val="00DB3F26"/>
    <w:rsid w:val="00DB4EC9"/>
    <w:rsid w:val="00DB5362"/>
    <w:rsid w:val="00DB5570"/>
    <w:rsid w:val="00DB5DCC"/>
    <w:rsid w:val="00DB5E4C"/>
    <w:rsid w:val="00DB5EB3"/>
    <w:rsid w:val="00DB621B"/>
    <w:rsid w:val="00DB676A"/>
    <w:rsid w:val="00DB6B78"/>
    <w:rsid w:val="00DB7A5F"/>
    <w:rsid w:val="00DC1512"/>
    <w:rsid w:val="00DC2094"/>
    <w:rsid w:val="00DC237B"/>
    <w:rsid w:val="00DC2D75"/>
    <w:rsid w:val="00DC30B8"/>
    <w:rsid w:val="00DC35D1"/>
    <w:rsid w:val="00DC46BB"/>
    <w:rsid w:val="00DC47A3"/>
    <w:rsid w:val="00DC52C1"/>
    <w:rsid w:val="00DC52ED"/>
    <w:rsid w:val="00DC533D"/>
    <w:rsid w:val="00DC556C"/>
    <w:rsid w:val="00DC69C5"/>
    <w:rsid w:val="00DC6B21"/>
    <w:rsid w:val="00DD0824"/>
    <w:rsid w:val="00DD0E50"/>
    <w:rsid w:val="00DD1E3B"/>
    <w:rsid w:val="00DD21F5"/>
    <w:rsid w:val="00DD4501"/>
    <w:rsid w:val="00DD452F"/>
    <w:rsid w:val="00DD4684"/>
    <w:rsid w:val="00DD5939"/>
    <w:rsid w:val="00DD5ADF"/>
    <w:rsid w:val="00DD6CCE"/>
    <w:rsid w:val="00DD6F2C"/>
    <w:rsid w:val="00DE0666"/>
    <w:rsid w:val="00DE0760"/>
    <w:rsid w:val="00DE090D"/>
    <w:rsid w:val="00DE0946"/>
    <w:rsid w:val="00DE1B6A"/>
    <w:rsid w:val="00DE1C22"/>
    <w:rsid w:val="00DE1CE4"/>
    <w:rsid w:val="00DE1FB8"/>
    <w:rsid w:val="00DE21D0"/>
    <w:rsid w:val="00DE2845"/>
    <w:rsid w:val="00DE2F1A"/>
    <w:rsid w:val="00DE2F26"/>
    <w:rsid w:val="00DE312D"/>
    <w:rsid w:val="00DE3442"/>
    <w:rsid w:val="00DE3CDC"/>
    <w:rsid w:val="00DE44D1"/>
    <w:rsid w:val="00DE5258"/>
    <w:rsid w:val="00DE6265"/>
    <w:rsid w:val="00DE6B09"/>
    <w:rsid w:val="00DF01CA"/>
    <w:rsid w:val="00DF04A7"/>
    <w:rsid w:val="00DF3616"/>
    <w:rsid w:val="00DF39F2"/>
    <w:rsid w:val="00DF3CA4"/>
    <w:rsid w:val="00DF4522"/>
    <w:rsid w:val="00DF452E"/>
    <w:rsid w:val="00DF4809"/>
    <w:rsid w:val="00DF4C26"/>
    <w:rsid w:val="00DF4FD8"/>
    <w:rsid w:val="00DF5119"/>
    <w:rsid w:val="00DF593D"/>
    <w:rsid w:val="00DF5AC9"/>
    <w:rsid w:val="00DF5FCD"/>
    <w:rsid w:val="00DF62BD"/>
    <w:rsid w:val="00DF6A38"/>
    <w:rsid w:val="00DF7E5F"/>
    <w:rsid w:val="00E0147F"/>
    <w:rsid w:val="00E01813"/>
    <w:rsid w:val="00E02CBA"/>
    <w:rsid w:val="00E03488"/>
    <w:rsid w:val="00E03821"/>
    <w:rsid w:val="00E0412E"/>
    <w:rsid w:val="00E043A6"/>
    <w:rsid w:val="00E044A7"/>
    <w:rsid w:val="00E045CC"/>
    <w:rsid w:val="00E04989"/>
    <w:rsid w:val="00E04BF3"/>
    <w:rsid w:val="00E05015"/>
    <w:rsid w:val="00E0586A"/>
    <w:rsid w:val="00E05E89"/>
    <w:rsid w:val="00E06885"/>
    <w:rsid w:val="00E07B22"/>
    <w:rsid w:val="00E07C87"/>
    <w:rsid w:val="00E1009B"/>
    <w:rsid w:val="00E11100"/>
    <w:rsid w:val="00E1170E"/>
    <w:rsid w:val="00E11DC9"/>
    <w:rsid w:val="00E12064"/>
    <w:rsid w:val="00E130C0"/>
    <w:rsid w:val="00E136C8"/>
    <w:rsid w:val="00E13AC9"/>
    <w:rsid w:val="00E1485E"/>
    <w:rsid w:val="00E15199"/>
    <w:rsid w:val="00E15454"/>
    <w:rsid w:val="00E154C4"/>
    <w:rsid w:val="00E15E9D"/>
    <w:rsid w:val="00E15FC4"/>
    <w:rsid w:val="00E17EA5"/>
    <w:rsid w:val="00E2022C"/>
    <w:rsid w:val="00E20B66"/>
    <w:rsid w:val="00E21031"/>
    <w:rsid w:val="00E2150B"/>
    <w:rsid w:val="00E21FB8"/>
    <w:rsid w:val="00E22104"/>
    <w:rsid w:val="00E225D7"/>
    <w:rsid w:val="00E22DAE"/>
    <w:rsid w:val="00E22FB3"/>
    <w:rsid w:val="00E231B1"/>
    <w:rsid w:val="00E232BC"/>
    <w:rsid w:val="00E232D1"/>
    <w:rsid w:val="00E23817"/>
    <w:rsid w:val="00E23F58"/>
    <w:rsid w:val="00E242EA"/>
    <w:rsid w:val="00E245D5"/>
    <w:rsid w:val="00E24AB6"/>
    <w:rsid w:val="00E25143"/>
    <w:rsid w:val="00E25669"/>
    <w:rsid w:val="00E266BB"/>
    <w:rsid w:val="00E267ED"/>
    <w:rsid w:val="00E26D1D"/>
    <w:rsid w:val="00E27C8D"/>
    <w:rsid w:val="00E30D1C"/>
    <w:rsid w:val="00E30E88"/>
    <w:rsid w:val="00E31198"/>
    <w:rsid w:val="00E32141"/>
    <w:rsid w:val="00E324E4"/>
    <w:rsid w:val="00E32FA4"/>
    <w:rsid w:val="00E3302C"/>
    <w:rsid w:val="00E33A2F"/>
    <w:rsid w:val="00E3424E"/>
    <w:rsid w:val="00E34523"/>
    <w:rsid w:val="00E34F68"/>
    <w:rsid w:val="00E35DBA"/>
    <w:rsid w:val="00E35FC5"/>
    <w:rsid w:val="00E3600F"/>
    <w:rsid w:val="00E36382"/>
    <w:rsid w:val="00E371FD"/>
    <w:rsid w:val="00E40AC3"/>
    <w:rsid w:val="00E41023"/>
    <w:rsid w:val="00E41781"/>
    <w:rsid w:val="00E41FE1"/>
    <w:rsid w:val="00E42145"/>
    <w:rsid w:val="00E42615"/>
    <w:rsid w:val="00E42691"/>
    <w:rsid w:val="00E453B6"/>
    <w:rsid w:val="00E455A4"/>
    <w:rsid w:val="00E45864"/>
    <w:rsid w:val="00E45AA9"/>
    <w:rsid w:val="00E46186"/>
    <w:rsid w:val="00E47216"/>
    <w:rsid w:val="00E4733A"/>
    <w:rsid w:val="00E47A63"/>
    <w:rsid w:val="00E47EE6"/>
    <w:rsid w:val="00E502F2"/>
    <w:rsid w:val="00E5195F"/>
    <w:rsid w:val="00E523E7"/>
    <w:rsid w:val="00E52AF6"/>
    <w:rsid w:val="00E53038"/>
    <w:rsid w:val="00E53128"/>
    <w:rsid w:val="00E534AD"/>
    <w:rsid w:val="00E53DBB"/>
    <w:rsid w:val="00E557AA"/>
    <w:rsid w:val="00E557C8"/>
    <w:rsid w:val="00E55AA9"/>
    <w:rsid w:val="00E56074"/>
    <w:rsid w:val="00E56795"/>
    <w:rsid w:val="00E569D6"/>
    <w:rsid w:val="00E56D0F"/>
    <w:rsid w:val="00E56DE7"/>
    <w:rsid w:val="00E56F12"/>
    <w:rsid w:val="00E6026F"/>
    <w:rsid w:val="00E605C2"/>
    <w:rsid w:val="00E615C4"/>
    <w:rsid w:val="00E617DD"/>
    <w:rsid w:val="00E61F16"/>
    <w:rsid w:val="00E62C78"/>
    <w:rsid w:val="00E63B26"/>
    <w:rsid w:val="00E63C19"/>
    <w:rsid w:val="00E63C26"/>
    <w:rsid w:val="00E641D4"/>
    <w:rsid w:val="00E64EB6"/>
    <w:rsid w:val="00E64EE8"/>
    <w:rsid w:val="00E65C35"/>
    <w:rsid w:val="00E65C72"/>
    <w:rsid w:val="00E65D7D"/>
    <w:rsid w:val="00E663EA"/>
    <w:rsid w:val="00E6683C"/>
    <w:rsid w:val="00E66897"/>
    <w:rsid w:val="00E67FBE"/>
    <w:rsid w:val="00E70417"/>
    <w:rsid w:val="00E70D78"/>
    <w:rsid w:val="00E70E91"/>
    <w:rsid w:val="00E71051"/>
    <w:rsid w:val="00E72AF1"/>
    <w:rsid w:val="00E73B06"/>
    <w:rsid w:val="00E73FD9"/>
    <w:rsid w:val="00E740FD"/>
    <w:rsid w:val="00E742D1"/>
    <w:rsid w:val="00E745AC"/>
    <w:rsid w:val="00E756D0"/>
    <w:rsid w:val="00E75770"/>
    <w:rsid w:val="00E75B07"/>
    <w:rsid w:val="00E762ED"/>
    <w:rsid w:val="00E76A63"/>
    <w:rsid w:val="00E77E70"/>
    <w:rsid w:val="00E77EB7"/>
    <w:rsid w:val="00E7CF31"/>
    <w:rsid w:val="00E804CF"/>
    <w:rsid w:val="00E8161E"/>
    <w:rsid w:val="00E81690"/>
    <w:rsid w:val="00E81CCA"/>
    <w:rsid w:val="00E81E8F"/>
    <w:rsid w:val="00E822E4"/>
    <w:rsid w:val="00E82849"/>
    <w:rsid w:val="00E83CA4"/>
    <w:rsid w:val="00E83CEB"/>
    <w:rsid w:val="00E84A1C"/>
    <w:rsid w:val="00E85846"/>
    <w:rsid w:val="00E8598D"/>
    <w:rsid w:val="00E85B7F"/>
    <w:rsid w:val="00E8614F"/>
    <w:rsid w:val="00E86427"/>
    <w:rsid w:val="00E8690A"/>
    <w:rsid w:val="00E87041"/>
    <w:rsid w:val="00E8788C"/>
    <w:rsid w:val="00E87C76"/>
    <w:rsid w:val="00E90328"/>
    <w:rsid w:val="00E904D3"/>
    <w:rsid w:val="00E90BA2"/>
    <w:rsid w:val="00E91438"/>
    <w:rsid w:val="00E92E39"/>
    <w:rsid w:val="00E94139"/>
    <w:rsid w:val="00E9461D"/>
    <w:rsid w:val="00E947F2"/>
    <w:rsid w:val="00E94C6D"/>
    <w:rsid w:val="00E9502E"/>
    <w:rsid w:val="00E95304"/>
    <w:rsid w:val="00E9550E"/>
    <w:rsid w:val="00E95B7D"/>
    <w:rsid w:val="00E95C3C"/>
    <w:rsid w:val="00E960EF"/>
    <w:rsid w:val="00E964E2"/>
    <w:rsid w:val="00E9714F"/>
    <w:rsid w:val="00E9781F"/>
    <w:rsid w:val="00E97C3E"/>
    <w:rsid w:val="00EA0955"/>
    <w:rsid w:val="00EA1229"/>
    <w:rsid w:val="00EA123A"/>
    <w:rsid w:val="00EA2640"/>
    <w:rsid w:val="00EA32FB"/>
    <w:rsid w:val="00EA385F"/>
    <w:rsid w:val="00EA3898"/>
    <w:rsid w:val="00EA422E"/>
    <w:rsid w:val="00EA4BA9"/>
    <w:rsid w:val="00EA523D"/>
    <w:rsid w:val="00EA6323"/>
    <w:rsid w:val="00EB0109"/>
    <w:rsid w:val="00EB082B"/>
    <w:rsid w:val="00EB09F9"/>
    <w:rsid w:val="00EB1C17"/>
    <w:rsid w:val="00EB20F1"/>
    <w:rsid w:val="00EB26FD"/>
    <w:rsid w:val="00EB3C02"/>
    <w:rsid w:val="00EB448D"/>
    <w:rsid w:val="00EB524D"/>
    <w:rsid w:val="00EB59A1"/>
    <w:rsid w:val="00EB5A84"/>
    <w:rsid w:val="00EB5D5A"/>
    <w:rsid w:val="00EB638E"/>
    <w:rsid w:val="00EB69A4"/>
    <w:rsid w:val="00EB6B25"/>
    <w:rsid w:val="00EB6BC1"/>
    <w:rsid w:val="00EB7706"/>
    <w:rsid w:val="00EB781B"/>
    <w:rsid w:val="00EC220E"/>
    <w:rsid w:val="00EC244B"/>
    <w:rsid w:val="00EC2542"/>
    <w:rsid w:val="00EC29C7"/>
    <w:rsid w:val="00EC32F6"/>
    <w:rsid w:val="00EC3653"/>
    <w:rsid w:val="00EC3949"/>
    <w:rsid w:val="00EC3ADB"/>
    <w:rsid w:val="00EC3FA4"/>
    <w:rsid w:val="00EC48F6"/>
    <w:rsid w:val="00EC5780"/>
    <w:rsid w:val="00EC5824"/>
    <w:rsid w:val="00EC6728"/>
    <w:rsid w:val="00EC6C71"/>
    <w:rsid w:val="00EC6F05"/>
    <w:rsid w:val="00EC7479"/>
    <w:rsid w:val="00EC7B3E"/>
    <w:rsid w:val="00ED01B1"/>
    <w:rsid w:val="00ED0A0C"/>
    <w:rsid w:val="00ED0AAA"/>
    <w:rsid w:val="00ED0BAB"/>
    <w:rsid w:val="00ED1327"/>
    <w:rsid w:val="00ED18EC"/>
    <w:rsid w:val="00ED237C"/>
    <w:rsid w:val="00ED244E"/>
    <w:rsid w:val="00ED29EF"/>
    <w:rsid w:val="00ED2E7E"/>
    <w:rsid w:val="00ED3434"/>
    <w:rsid w:val="00ED365F"/>
    <w:rsid w:val="00ED4075"/>
    <w:rsid w:val="00ED51D9"/>
    <w:rsid w:val="00ED59E7"/>
    <w:rsid w:val="00ED5F64"/>
    <w:rsid w:val="00ED63BE"/>
    <w:rsid w:val="00ED76D0"/>
    <w:rsid w:val="00ED79F4"/>
    <w:rsid w:val="00ED7B5D"/>
    <w:rsid w:val="00EE089F"/>
    <w:rsid w:val="00EE08EB"/>
    <w:rsid w:val="00EE10CF"/>
    <w:rsid w:val="00EE11AC"/>
    <w:rsid w:val="00EE1E0C"/>
    <w:rsid w:val="00EE2607"/>
    <w:rsid w:val="00EE27F9"/>
    <w:rsid w:val="00EE2875"/>
    <w:rsid w:val="00EE2B5D"/>
    <w:rsid w:val="00EE2E16"/>
    <w:rsid w:val="00EE392D"/>
    <w:rsid w:val="00EE4503"/>
    <w:rsid w:val="00EE4D2B"/>
    <w:rsid w:val="00EE5267"/>
    <w:rsid w:val="00EE5288"/>
    <w:rsid w:val="00EE5319"/>
    <w:rsid w:val="00EE61E6"/>
    <w:rsid w:val="00EE63C5"/>
    <w:rsid w:val="00EE65C3"/>
    <w:rsid w:val="00EE69C5"/>
    <w:rsid w:val="00EE6D4C"/>
    <w:rsid w:val="00EE754C"/>
    <w:rsid w:val="00EE765A"/>
    <w:rsid w:val="00EE79EA"/>
    <w:rsid w:val="00EF0393"/>
    <w:rsid w:val="00EF070A"/>
    <w:rsid w:val="00EF21D2"/>
    <w:rsid w:val="00EF301E"/>
    <w:rsid w:val="00EF32A6"/>
    <w:rsid w:val="00EF3C23"/>
    <w:rsid w:val="00EF3D8D"/>
    <w:rsid w:val="00EF40BF"/>
    <w:rsid w:val="00EF4287"/>
    <w:rsid w:val="00EF4D22"/>
    <w:rsid w:val="00EF5109"/>
    <w:rsid w:val="00EF5B87"/>
    <w:rsid w:val="00EF6060"/>
    <w:rsid w:val="00EF664C"/>
    <w:rsid w:val="00EF6F25"/>
    <w:rsid w:val="00EF7493"/>
    <w:rsid w:val="00EF75BA"/>
    <w:rsid w:val="00EF7836"/>
    <w:rsid w:val="00EF7E9B"/>
    <w:rsid w:val="00F0017E"/>
    <w:rsid w:val="00F003F1"/>
    <w:rsid w:val="00F00FF4"/>
    <w:rsid w:val="00F01AA5"/>
    <w:rsid w:val="00F01E7E"/>
    <w:rsid w:val="00F0251F"/>
    <w:rsid w:val="00F03734"/>
    <w:rsid w:val="00F03807"/>
    <w:rsid w:val="00F03D17"/>
    <w:rsid w:val="00F042A4"/>
    <w:rsid w:val="00F0480C"/>
    <w:rsid w:val="00F04FD7"/>
    <w:rsid w:val="00F0527F"/>
    <w:rsid w:val="00F052F1"/>
    <w:rsid w:val="00F05367"/>
    <w:rsid w:val="00F054CD"/>
    <w:rsid w:val="00F0589B"/>
    <w:rsid w:val="00F0658E"/>
    <w:rsid w:val="00F06969"/>
    <w:rsid w:val="00F06ECA"/>
    <w:rsid w:val="00F06FFD"/>
    <w:rsid w:val="00F07C83"/>
    <w:rsid w:val="00F07C84"/>
    <w:rsid w:val="00F106C3"/>
    <w:rsid w:val="00F1090D"/>
    <w:rsid w:val="00F112B7"/>
    <w:rsid w:val="00F115C4"/>
    <w:rsid w:val="00F11F10"/>
    <w:rsid w:val="00F129B5"/>
    <w:rsid w:val="00F12D43"/>
    <w:rsid w:val="00F13075"/>
    <w:rsid w:val="00F13421"/>
    <w:rsid w:val="00F14703"/>
    <w:rsid w:val="00F14F40"/>
    <w:rsid w:val="00F15052"/>
    <w:rsid w:val="00F15BDD"/>
    <w:rsid w:val="00F16028"/>
    <w:rsid w:val="00F166D3"/>
    <w:rsid w:val="00F1757E"/>
    <w:rsid w:val="00F178EB"/>
    <w:rsid w:val="00F17BCB"/>
    <w:rsid w:val="00F20080"/>
    <w:rsid w:val="00F200B9"/>
    <w:rsid w:val="00F20A6B"/>
    <w:rsid w:val="00F20BA7"/>
    <w:rsid w:val="00F213F5"/>
    <w:rsid w:val="00F22DE5"/>
    <w:rsid w:val="00F22E7C"/>
    <w:rsid w:val="00F23638"/>
    <w:rsid w:val="00F23780"/>
    <w:rsid w:val="00F24A92"/>
    <w:rsid w:val="00F24BF9"/>
    <w:rsid w:val="00F25628"/>
    <w:rsid w:val="00F256B3"/>
    <w:rsid w:val="00F2584C"/>
    <w:rsid w:val="00F266DD"/>
    <w:rsid w:val="00F26DE0"/>
    <w:rsid w:val="00F27E78"/>
    <w:rsid w:val="00F30D1A"/>
    <w:rsid w:val="00F30E2A"/>
    <w:rsid w:val="00F30FBD"/>
    <w:rsid w:val="00F3227E"/>
    <w:rsid w:val="00F3275C"/>
    <w:rsid w:val="00F32CD0"/>
    <w:rsid w:val="00F34EF5"/>
    <w:rsid w:val="00F35D8B"/>
    <w:rsid w:val="00F35E9B"/>
    <w:rsid w:val="00F36116"/>
    <w:rsid w:val="00F3702E"/>
    <w:rsid w:val="00F37186"/>
    <w:rsid w:val="00F37266"/>
    <w:rsid w:val="00F37704"/>
    <w:rsid w:val="00F379BF"/>
    <w:rsid w:val="00F37F06"/>
    <w:rsid w:val="00F40484"/>
    <w:rsid w:val="00F40D48"/>
    <w:rsid w:val="00F40F14"/>
    <w:rsid w:val="00F4204D"/>
    <w:rsid w:val="00F42A69"/>
    <w:rsid w:val="00F42B1C"/>
    <w:rsid w:val="00F42BD0"/>
    <w:rsid w:val="00F4333C"/>
    <w:rsid w:val="00F436E0"/>
    <w:rsid w:val="00F4427C"/>
    <w:rsid w:val="00F44B45"/>
    <w:rsid w:val="00F456DA"/>
    <w:rsid w:val="00F464C4"/>
    <w:rsid w:val="00F46C8B"/>
    <w:rsid w:val="00F46D47"/>
    <w:rsid w:val="00F473A9"/>
    <w:rsid w:val="00F50108"/>
    <w:rsid w:val="00F51122"/>
    <w:rsid w:val="00F51590"/>
    <w:rsid w:val="00F5248E"/>
    <w:rsid w:val="00F52DD7"/>
    <w:rsid w:val="00F5336D"/>
    <w:rsid w:val="00F54648"/>
    <w:rsid w:val="00F54B74"/>
    <w:rsid w:val="00F54E3F"/>
    <w:rsid w:val="00F55AD8"/>
    <w:rsid w:val="00F55BBE"/>
    <w:rsid w:val="00F55D38"/>
    <w:rsid w:val="00F60801"/>
    <w:rsid w:val="00F61E91"/>
    <w:rsid w:val="00F6205C"/>
    <w:rsid w:val="00F622CC"/>
    <w:rsid w:val="00F63071"/>
    <w:rsid w:val="00F63C2B"/>
    <w:rsid w:val="00F63E18"/>
    <w:rsid w:val="00F65377"/>
    <w:rsid w:val="00F65CD5"/>
    <w:rsid w:val="00F663E2"/>
    <w:rsid w:val="00F676A6"/>
    <w:rsid w:val="00F67999"/>
    <w:rsid w:val="00F67A5D"/>
    <w:rsid w:val="00F70227"/>
    <w:rsid w:val="00F7154A"/>
    <w:rsid w:val="00F7208E"/>
    <w:rsid w:val="00F72D60"/>
    <w:rsid w:val="00F72DCA"/>
    <w:rsid w:val="00F743C2"/>
    <w:rsid w:val="00F751B6"/>
    <w:rsid w:val="00F7585E"/>
    <w:rsid w:val="00F75AA1"/>
    <w:rsid w:val="00F7614B"/>
    <w:rsid w:val="00F76A71"/>
    <w:rsid w:val="00F77C37"/>
    <w:rsid w:val="00F80B72"/>
    <w:rsid w:val="00F80C93"/>
    <w:rsid w:val="00F80F4D"/>
    <w:rsid w:val="00F8194B"/>
    <w:rsid w:val="00F81963"/>
    <w:rsid w:val="00F81E08"/>
    <w:rsid w:val="00F829E6"/>
    <w:rsid w:val="00F83005"/>
    <w:rsid w:val="00F83866"/>
    <w:rsid w:val="00F83D4B"/>
    <w:rsid w:val="00F83D9D"/>
    <w:rsid w:val="00F84099"/>
    <w:rsid w:val="00F841F9"/>
    <w:rsid w:val="00F85351"/>
    <w:rsid w:val="00F85651"/>
    <w:rsid w:val="00F86562"/>
    <w:rsid w:val="00F86619"/>
    <w:rsid w:val="00F86F82"/>
    <w:rsid w:val="00F8752C"/>
    <w:rsid w:val="00F87546"/>
    <w:rsid w:val="00F916AB"/>
    <w:rsid w:val="00F92119"/>
    <w:rsid w:val="00F92347"/>
    <w:rsid w:val="00F93082"/>
    <w:rsid w:val="00F93BC7"/>
    <w:rsid w:val="00F93C5B"/>
    <w:rsid w:val="00F9456E"/>
    <w:rsid w:val="00F947D0"/>
    <w:rsid w:val="00F96C34"/>
    <w:rsid w:val="00F97135"/>
    <w:rsid w:val="00F9785D"/>
    <w:rsid w:val="00F97AA4"/>
    <w:rsid w:val="00F97D78"/>
    <w:rsid w:val="00F97F3B"/>
    <w:rsid w:val="00FA0D66"/>
    <w:rsid w:val="00FA1593"/>
    <w:rsid w:val="00FA24F0"/>
    <w:rsid w:val="00FA2593"/>
    <w:rsid w:val="00FA2D15"/>
    <w:rsid w:val="00FA3B4C"/>
    <w:rsid w:val="00FA44CA"/>
    <w:rsid w:val="00FA58D1"/>
    <w:rsid w:val="00FA6F39"/>
    <w:rsid w:val="00FA7507"/>
    <w:rsid w:val="00FA767B"/>
    <w:rsid w:val="00FA79B3"/>
    <w:rsid w:val="00FB02B4"/>
    <w:rsid w:val="00FB0718"/>
    <w:rsid w:val="00FB0A0D"/>
    <w:rsid w:val="00FB0A2F"/>
    <w:rsid w:val="00FB10B8"/>
    <w:rsid w:val="00FB1AC4"/>
    <w:rsid w:val="00FB26BD"/>
    <w:rsid w:val="00FB2A4B"/>
    <w:rsid w:val="00FB2EED"/>
    <w:rsid w:val="00FB328C"/>
    <w:rsid w:val="00FB3784"/>
    <w:rsid w:val="00FB37DB"/>
    <w:rsid w:val="00FB4728"/>
    <w:rsid w:val="00FB48C1"/>
    <w:rsid w:val="00FB4999"/>
    <w:rsid w:val="00FB49C9"/>
    <w:rsid w:val="00FB4C62"/>
    <w:rsid w:val="00FB52A6"/>
    <w:rsid w:val="00FB5324"/>
    <w:rsid w:val="00FB5BB3"/>
    <w:rsid w:val="00FB5CC7"/>
    <w:rsid w:val="00FB5F5A"/>
    <w:rsid w:val="00FB6786"/>
    <w:rsid w:val="00FB6B66"/>
    <w:rsid w:val="00FB6C4D"/>
    <w:rsid w:val="00FB71EF"/>
    <w:rsid w:val="00FB7BD3"/>
    <w:rsid w:val="00FB7DB1"/>
    <w:rsid w:val="00FC0728"/>
    <w:rsid w:val="00FC0C4B"/>
    <w:rsid w:val="00FC1040"/>
    <w:rsid w:val="00FC18A3"/>
    <w:rsid w:val="00FC1C5B"/>
    <w:rsid w:val="00FC1FC3"/>
    <w:rsid w:val="00FC213D"/>
    <w:rsid w:val="00FC4F8C"/>
    <w:rsid w:val="00FC5519"/>
    <w:rsid w:val="00FC6747"/>
    <w:rsid w:val="00FC6768"/>
    <w:rsid w:val="00FC696A"/>
    <w:rsid w:val="00FC6D3B"/>
    <w:rsid w:val="00FC6DFD"/>
    <w:rsid w:val="00FC6EFA"/>
    <w:rsid w:val="00FC6F8C"/>
    <w:rsid w:val="00FC758D"/>
    <w:rsid w:val="00FC76EC"/>
    <w:rsid w:val="00FC7949"/>
    <w:rsid w:val="00FC7B89"/>
    <w:rsid w:val="00FC7C59"/>
    <w:rsid w:val="00FD0749"/>
    <w:rsid w:val="00FD0868"/>
    <w:rsid w:val="00FD11F5"/>
    <w:rsid w:val="00FD213F"/>
    <w:rsid w:val="00FD2701"/>
    <w:rsid w:val="00FD2CAE"/>
    <w:rsid w:val="00FD2D8E"/>
    <w:rsid w:val="00FD32FD"/>
    <w:rsid w:val="00FD3D95"/>
    <w:rsid w:val="00FD3E27"/>
    <w:rsid w:val="00FD4118"/>
    <w:rsid w:val="00FD58B4"/>
    <w:rsid w:val="00FD5B3A"/>
    <w:rsid w:val="00FD5F42"/>
    <w:rsid w:val="00FD6007"/>
    <w:rsid w:val="00FD644F"/>
    <w:rsid w:val="00FD704E"/>
    <w:rsid w:val="00FD7055"/>
    <w:rsid w:val="00FD7516"/>
    <w:rsid w:val="00FD771D"/>
    <w:rsid w:val="00FD7C38"/>
    <w:rsid w:val="00FD7F81"/>
    <w:rsid w:val="00FE01B9"/>
    <w:rsid w:val="00FE02EF"/>
    <w:rsid w:val="00FE07E6"/>
    <w:rsid w:val="00FE1312"/>
    <w:rsid w:val="00FE1463"/>
    <w:rsid w:val="00FE1F5C"/>
    <w:rsid w:val="00FE23D5"/>
    <w:rsid w:val="00FE3BE1"/>
    <w:rsid w:val="00FE492E"/>
    <w:rsid w:val="00FE5D62"/>
    <w:rsid w:val="00FE5E22"/>
    <w:rsid w:val="00FE617E"/>
    <w:rsid w:val="00FE62B6"/>
    <w:rsid w:val="00FE6509"/>
    <w:rsid w:val="00FE6A68"/>
    <w:rsid w:val="00FE75DE"/>
    <w:rsid w:val="00FE7872"/>
    <w:rsid w:val="00FE7B37"/>
    <w:rsid w:val="00FE7F26"/>
    <w:rsid w:val="00FF0FB4"/>
    <w:rsid w:val="00FF1908"/>
    <w:rsid w:val="00FF1A46"/>
    <w:rsid w:val="00FF24C3"/>
    <w:rsid w:val="00FF33EE"/>
    <w:rsid w:val="00FF3A59"/>
    <w:rsid w:val="00FF418D"/>
    <w:rsid w:val="00FF428D"/>
    <w:rsid w:val="00FF4EA5"/>
    <w:rsid w:val="00FF502B"/>
    <w:rsid w:val="00FF51BF"/>
    <w:rsid w:val="00FF5444"/>
    <w:rsid w:val="00FF594B"/>
    <w:rsid w:val="00FF5B43"/>
    <w:rsid w:val="00FF5D8F"/>
    <w:rsid w:val="00FF6A91"/>
    <w:rsid w:val="00FF7058"/>
    <w:rsid w:val="00FF726D"/>
    <w:rsid w:val="01C4ADE5"/>
    <w:rsid w:val="02947E71"/>
    <w:rsid w:val="036453CA"/>
    <w:rsid w:val="0393D6F0"/>
    <w:rsid w:val="04F22FB0"/>
    <w:rsid w:val="0564A0B2"/>
    <w:rsid w:val="0572D024"/>
    <w:rsid w:val="057FD1B0"/>
    <w:rsid w:val="05A343D9"/>
    <w:rsid w:val="05AF7D7C"/>
    <w:rsid w:val="05EF525E"/>
    <w:rsid w:val="063C290C"/>
    <w:rsid w:val="065C5D99"/>
    <w:rsid w:val="0744195E"/>
    <w:rsid w:val="079887B9"/>
    <w:rsid w:val="08224C68"/>
    <w:rsid w:val="086ECDF5"/>
    <w:rsid w:val="0905873A"/>
    <w:rsid w:val="09ABF325"/>
    <w:rsid w:val="0B4A6A5D"/>
    <w:rsid w:val="0E7119F4"/>
    <w:rsid w:val="0F26A42F"/>
    <w:rsid w:val="0F4ED107"/>
    <w:rsid w:val="0F5D548E"/>
    <w:rsid w:val="0F7D1980"/>
    <w:rsid w:val="0FA555C2"/>
    <w:rsid w:val="124D9A62"/>
    <w:rsid w:val="13F5D2EB"/>
    <w:rsid w:val="14949335"/>
    <w:rsid w:val="16A257DA"/>
    <w:rsid w:val="171D4D22"/>
    <w:rsid w:val="189944DD"/>
    <w:rsid w:val="18BAA374"/>
    <w:rsid w:val="19185028"/>
    <w:rsid w:val="198E3122"/>
    <w:rsid w:val="1A524601"/>
    <w:rsid w:val="1CA7452B"/>
    <w:rsid w:val="1E8CE6A0"/>
    <w:rsid w:val="1F658681"/>
    <w:rsid w:val="20457DD8"/>
    <w:rsid w:val="20D2E1E9"/>
    <w:rsid w:val="2138C33F"/>
    <w:rsid w:val="21AC2EB7"/>
    <w:rsid w:val="224162F3"/>
    <w:rsid w:val="237CB537"/>
    <w:rsid w:val="24707EE8"/>
    <w:rsid w:val="24E22FA2"/>
    <w:rsid w:val="25B29A41"/>
    <w:rsid w:val="2897FA2C"/>
    <w:rsid w:val="28A822D2"/>
    <w:rsid w:val="2978D3F9"/>
    <w:rsid w:val="29DCC8BB"/>
    <w:rsid w:val="2C4A12F2"/>
    <w:rsid w:val="2C632F79"/>
    <w:rsid w:val="2C7BA19D"/>
    <w:rsid w:val="2C96B0F6"/>
    <w:rsid w:val="2CA5327B"/>
    <w:rsid w:val="2DE0E24C"/>
    <w:rsid w:val="2E10CED8"/>
    <w:rsid w:val="2E77A522"/>
    <w:rsid w:val="2E77CBDA"/>
    <w:rsid w:val="30FDCA17"/>
    <w:rsid w:val="31BE1BAA"/>
    <w:rsid w:val="3365A8DB"/>
    <w:rsid w:val="366F0180"/>
    <w:rsid w:val="36BF99FB"/>
    <w:rsid w:val="37033D44"/>
    <w:rsid w:val="374EE3E2"/>
    <w:rsid w:val="37749EFC"/>
    <w:rsid w:val="3784084A"/>
    <w:rsid w:val="38D4E952"/>
    <w:rsid w:val="3A6375A9"/>
    <w:rsid w:val="3A8DE23C"/>
    <w:rsid w:val="3B12F0C9"/>
    <w:rsid w:val="3B8F025C"/>
    <w:rsid w:val="3BC5C3D0"/>
    <w:rsid w:val="3C5D7074"/>
    <w:rsid w:val="3E1BF0C5"/>
    <w:rsid w:val="3EF2FFE2"/>
    <w:rsid w:val="404B682F"/>
    <w:rsid w:val="414EC92A"/>
    <w:rsid w:val="42CF71F2"/>
    <w:rsid w:val="42DEE7E2"/>
    <w:rsid w:val="42F3436C"/>
    <w:rsid w:val="4348EFF2"/>
    <w:rsid w:val="4352F37C"/>
    <w:rsid w:val="436987C3"/>
    <w:rsid w:val="447CF36F"/>
    <w:rsid w:val="44B3A1DF"/>
    <w:rsid w:val="4520F70C"/>
    <w:rsid w:val="4603D574"/>
    <w:rsid w:val="46412A37"/>
    <w:rsid w:val="473D53BB"/>
    <w:rsid w:val="47D6FEC1"/>
    <w:rsid w:val="4892C1E3"/>
    <w:rsid w:val="494BAD7D"/>
    <w:rsid w:val="49904A01"/>
    <w:rsid w:val="49C2947E"/>
    <w:rsid w:val="4B125F7B"/>
    <w:rsid w:val="4B45FDF2"/>
    <w:rsid w:val="4B729488"/>
    <w:rsid w:val="4C888AFE"/>
    <w:rsid w:val="4CF4CB8B"/>
    <w:rsid w:val="4D83FFD0"/>
    <w:rsid w:val="4DC46011"/>
    <w:rsid w:val="4DFD5C58"/>
    <w:rsid w:val="4F6F90EA"/>
    <w:rsid w:val="4F7FEE36"/>
    <w:rsid w:val="4F9B3180"/>
    <w:rsid w:val="4FC21D86"/>
    <w:rsid w:val="50CAD752"/>
    <w:rsid w:val="50EE380C"/>
    <w:rsid w:val="52360D33"/>
    <w:rsid w:val="52466FBC"/>
    <w:rsid w:val="53192E86"/>
    <w:rsid w:val="538816C4"/>
    <w:rsid w:val="541664A5"/>
    <w:rsid w:val="54B4A994"/>
    <w:rsid w:val="5514A0B2"/>
    <w:rsid w:val="55E648FC"/>
    <w:rsid w:val="56522159"/>
    <w:rsid w:val="566B7D78"/>
    <w:rsid w:val="56A1CDD5"/>
    <w:rsid w:val="570D8E5F"/>
    <w:rsid w:val="57677473"/>
    <w:rsid w:val="582DC7D5"/>
    <w:rsid w:val="58E6F1DF"/>
    <w:rsid w:val="59471E2C"/>
    <w:rsid w:val="5BC94351"/>
    <w:rsid w:val="5CFD0681"/>
    <w:rsid w:val="5D50E8C8"/>
    <w:rsid w:val="5EE0B46F"/>
    <w:rsid w:val="5FF702DF"/>
    <w:rsid w:val="5FF9161A"/>
    <w:rsid w:val="600FF55A"/>
    <w:rsid w:val="605C48FF"/>
    <w:rsid w:val="63BFCDDF"/>
    <w:rsid w:val="63F6683F"/>
    <w:rsid w:val="6456DDB2"/>
    <w:rsid w:val="64A36845"/>
    <w:rsid w:val="64FC31CE"/>
    <w:rsid w:val="65BD0094"/>
    <w:rsid w:val="65E42008"/>
    <w:rsid w:val="665EBF20"/>
    <w:rsid w:val="68BC716E"/>
    <w:rsid w:val="694D0FDD"/>
    <w:rsid w:val="69EB1049"/>
    <w:rsid w:val="6B0ED211"/>
    <w:rsid w:val="6B63EBDE"/>
    <w:rsid w:val="6CA3CDFC"/>
    <w:rsid w:val="6CFD40D9"/>
    <w:rsid w:val="6D832572"/>
    <w:rsid w:val="6DCCFAF7"/>
    <w:rsid w:val="6ECA714D"/>
    <w:rsid w:val="6F273741"/>
    <w:rsid w:val="716DFA5C"/>
    <w:rsid w:val="72AAF79B"/>
    <w:rsid w:val="72E1D278"/>
    <w:rsid w:val="73905E16"/>
    <w:rsid w:val="739AA001"/>
    <w:rsid w:val="75533081"/>
    <w:rsid w:val="762A3180"/>
    <w:rsid w:val="7698A821"/>
    <w:rsid w:val="76D1F744"/>
    <w:rsid w:val="7765F7EC"/>
    <w:rsid w:val="77A51ECF"/>
    <w:rsid w:val="77DEFDE8"/>
    <w:rsid w:val="78420C5A"/>
    <w:rsid w:val="78DB3313"/>
    <w:rsid w:val="78E82A63"/>
    <w:rsid w:val="79AB83C7"/>
    <w:rsid w:val="79FC695B"/>
    <w:rsid w:val="7A903F2C"/>
    <w:rsid w:val="7AFA4229"/>
    <w:rsid w:val="7B77228C"/>
    <w:rsid w:val="7BE9D2EB"/>
    <w:rsid w:val="7D56AD9D"/>
    <w:rsid w:val="7ECE67C0"/>
    <w:rsid w:val="7F1D2E75"/>
    <w:rsid w:val="7F6BB1E5"/>
    <w:rsid w:val="7F9461DF"/>
    <w:rsid w:val="7F9B835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29B7A02"/>
  <w15:docId w15:val="{8760DAFD-C7F7-4034-9B72-704CBDFD4B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AU" w:eastAsia="en-US"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uiPriority="0"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lsdException w:name="Intense Reference" w:uiPriority="32"/>
    <w:lsdException w:name="Book Title" w:uiPriority="33" w:qFormat="1"/>
    <w:lsdException w:name="Bibliography" w:uiPriority="37"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92359"/>
  </w:style>
  <w:style w:type="paragraph" w:styleId="Heading1">
    <w:name w:val="heading 1"/>
    <w:aliases w:val="Topic Heading 1,Heading 1 Char Char"/>
    <w:basedOn w:val="Normal"/>
    <w:next w:val="Normal"/>
    <w:link w:val="Heading1Char"/>
    <w:qFormat/>
    <w:rsid w:val="002E6AD8"/>
    <w:pPr>
      <w:keepNext/>
      <w:spacing w:before="240" w:after="120"/>
      <w:ind w:left="360" w:hanging="360"/>
      <w:outlineLvl w:val="0"/>
    </w:pPr>
    <w:rPr>
      <w:rFonts w:eastAsia="Times New Roman" w:cs="Arial"/>
      <w:b/>
      <w:bCs/>
      <w:color w:val="C00000"/>
      <w:kern w:val="32"/>
      <w:sz w:val="36"/>
      <w:szCs w:val="32"/>
    </w:rPr>
  </w:style>
  <w:style w:type="paragraph" w:styleId="Heading2">
    <w:name w:val="heading 2"/>
    <w:aliases w:val="Topic Heading,h2 Char,h2,Header 2,Func Header,Heading 2 Char1 Char"/>
    <w:basedOn w:val="Normal"/>
    <w:next w:val="Normal"/>
    <w:link w:val="Heading2Char"/>
    <w:qFormat/>
    <w:rsid w:val="002E6AD8"/>
    <w:pPr>
      <w:keepNext/>
      <w:tabs>
        <w:tab w:val="num" w:pos="576"/>
      </w:tabs>
      <w:spacing w:before="240" w:after="60"/>
      <w:ind w:left="576" w:hanging="576"/>
      <w:outlineLvl w:val="1"/>
    </w:pPr>
    <w:rPr>
      <w:rFonts w:eastAsia="Times New Roman" w:cs="Arial"/>
      <w:b/>
      <w:bCs/>
      <w:iCs/>
      <w:color w:val="C00000"/>
      <w:sz w:val="32"/>
      <w:szCs w:val="28"/>
    </w:rPr>
  </w:style>
  <w:style w:type="paragraph" w:styleId="Heading3">
    <w:name w:val="heading 3"/>
    <w:aliases w:val="Topic Sub Heading,h3,Table Attribute Heading,Heading 3 Char2 Char"/>
    <w:basedOn w:val="Normal"/>
    <w:next w:val="Normal"/>
    <w:link w:val="Heading3Char"/>
    <w:qFormat/>
    <w:rsid w:val="002E6AD8"/>
    <w:pPr>
      <w:keepNext/>
      <w:tabs>
        <w:tab w:val="num" w:pos="720"/>
      </w:tabs>
      <w:spacing w:before="240" w:after="60"/>
      <w:ind w:left="539" w:hanging="539"/>
      <w:outlineLvl w:val="2"/>
    </w:pPr>
    <w:rPr>
      <w:rFonts w:eastAsia="Times New Roman" w:cs="Arial"/>
      <w:b/>
      <w:bCs/>
      <w:color w:val="C00000"/>
      <w:sz w:val="28"/>
      <w:szCs w:val="26"/>
    </w:rPr>
  </w:style>
  <w:style w:type="paragraph" w:styleId="Heading4">
    <w:name w:val="heading 4"/>
    <w:aliases w:val="Heading 4 Char1 Char,Heading 4 Char1"/>
    <w:basedOn w:val="Normal"/>
    <w:next w:val="Normal"/>
    <w:link w:val="Heading4Char"/>
    <w:qFormat/>
    <w:rsid w:val="002E6AD8"/>
    <w:pPr>
      <w:keepNext/>
      <w:tabs>
        <w:tab w:val="num" w:pos="864"/>
      </w:tabs>
      <w:spacing w:before="240" w:after="60"/>
      <w:ind w:left="864" w:hanging="864"/>
      <w:outlineLvl w:val="3"/>
    </w:pPr>
    <w:rPr>
      <w:rFonts w:eastAsia="Times New Roman" w:cs="Times New Roman"/>
      <w:b/>
      <w:bCs/>
      <w:i/>
      <w:color w:val="C00000"/>
      <w:sz w:val="28"/>
      <w:szCs w:val="28"/>
    </w:rPr>
  </w:style>
  <w:style w:type="paragraph" w:styleId="Heading5">
    <w:name w:val="heading 5"/>
    <w:basedOn w:val="Normal"/>
    <w:next w:val="Normal"/>
    <w:link w:val="Heading5Char"/>
    <w:qFormat/>
    <w:rsid w:val="002E6AD8"/>
    <w:pPr>
      <w:tabs>
        <w:tab w:val="num" w:pos="1008"/>
      </w:tabs>
      <w:spacing w:after="60"/>
      <w:ind w:left="1008" w:hanging="1008"/>
      <w:outlineLvl w:val="4"/>
    </w:pPr>
    <w:rPr>
      <w:rFonts w:eastAsia="Times New Roman" w:cs="Arial"/>
      <w:b/>
      <w:bCs/>
      <w:iCs/>
      <w:color w:val="C00000"/>
      <w:sz w:val="24"/>
      <w:szCs w:val="26"/>
    </w:rPr>
  </w:style>
  <w:style w:type="paragraph" w:styleId="Heading6">
    <w:name w:val="heading 6"/>
    <w:basedOn w:val="Normal"/>
    <w:next w:val="Normal"/>
    <w:link w:val="Heading6Char"/>
    <w:qFormat/>
    <w:rsid w:val="002E6AD8"/>
    <w:pPr>
      <w:tabs>
        <w:tab w:val="num" w:pos="1152"/>
      </w:tabs>
      <w:spacing w:after="60"/>
      <w:ind w:left="1152" w:hanging="1152"/>
      <w:outlineLvl w:val="5"/>
    </w:pPr>
    <w:rPr>
      <w:rFonts w:eastAsia="Times New Roman" w:cs="Times New Roman"/>
      <w:b/>
      <w:bCs/>
      <w:i/>
      <w:color w:val="C00000"/>
      <w:sz w:val="24"/>
    </w:rPr>
  </w:style>
  <w:style w:type="paragraph" w:styleId="Heading7">
    <w:name w:val="heading 7"/>
    <w:basedOn w:val="Normal"/>
    <w:next w:val="Normal"/>
    <w:link w:val="Heading7Char"/>
    <w:qFormat/>
    <w:rsid w:val="002E6AD8"/>
    <w:pPr>
      <w:tabs>
        <w:tab w:val="num" w:pos="1296"/>
      </w:tabs>
      <w:spacing w:after="60"/>
      <w:ind w:left="1296" w:hanging="1296"/>
      <w:outlineLvl w:val="6"/>
    </w:pPr>
    <w:rPr>
      <w:rFonts w:eastAsia="Times New Roman" w:cs="Times New Roman"/>
      <w:b/>
      <w:color w:val="C00000"/>
      <w:szCs w:val="24"/>
    </w:rPr>
  </w:style>
  <w:style w:type="paragraph" w:styleId="Heading8">
    <w:name w:val="heading 8"/>
    <w:basedOn w:val="Normal"/>
    <w:next w:val="Normal"/>
    <w:link w:val="Heading8Char"/>
    <w:qFormat/>
    <w:rsid w:val="002E6AD8"/>
    <w:pPr>
      <w:tabs>
        <w:tab w:val="num" w:pos="1440"/>
      </w:tabs>
      <w:spacing w:after="60"/>
      <w:ind w:left="1440" w:hanging="1440"/>
      <w:outlineLvl w:val="7"/>
    </w:pPr>
    <w:rPr>
      <w:rFonts w:eastAsia="Times New Roman" w:cs="Times New Roman"/>
      <w:b/>
      <w:i/>
      <w:iCs/>
      <w:color w:val="C00000"/>
      <w:szCs w:val="24"/>
    </w:rPr>
  </w:style>
  <w:style w:type="paragraph" w:styleId="Heading9">
    <w:name w:val="heading 9"/>
    <w:basedOn w:val="Normal"/>
    <w:next w:val="Normal"/>
    <w:link w:val="Heading9Char"/>
    <w:qFormat/>
    <w:rsid w:val="002E6AD8"/>
    <w:pPr>
      <w:numPr>
        <w:ilvl w:val="8"/>
        <w:numId w:val="1"/>
      </w:numPr>
      <w:tabs>
        <w:tab w:val="num" w:pos="1584"/>
      </w:tabs>
      <w:spacing w:before="240" w:after="60"/>
      <w:outlineLvl w:val="8"/>
    </w:pPr>
    <w:rPr>
      <w:rFonts w:eastAsia="Times New Roman" w:cs="Arial"/>
      <w:color w:val="C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aliases w:val="Topic Heading 1 Char,Heading 1 Char Char Char"/>
    <w:basedOn w:val="DefaultParagraphFont"/>
    <w:link w:val="Heading1"/>
    <w:rsid w:val="0099282B"/>
    <w:rPr>
      <w:rFonts w:eastAsia="Times New Roman" w:cs="Arial"/>
      <w:b/>
      <w:bCs/>
      <w:color w:val="C00000"/>
      <w:kern w:val="32"/>
      <w:sz w:val="36"/>
      <w:szCs w:val="32"/>
    </w:rPr>
  </w:style>
  <w:style w:type="character" w:styleId="Heading2Char" w:customStyle="1">
    <w:name w:val="Heading 2 Char"/>
    <w:aliases w:val="Topic Heading Char,h2 Char Char,h2 Char1,Header 2 Char,Func Header Char,Heading 2 Char1 Char Char"/>
    <w:basedOn w:val="DefaultParagraphFont"/>
    <w:link w:val="Heading2"/>
    <w:rsid w:val="006C0680"/>
    <w:rPr>
      <w:rFonts w:eastAsia="Times New Roman" w:cs="Arial"/>
      <w:b/>
      <w:bCs/>
      <w:iCs/>
      <w:color w:val="C00000"/>
      <w:sz w:val="32"/>
      <w:szCs w:val="28"/>
    </w:rPr>
  </w:style>
  <w:style w:type="character" w:styleId="Heading3Char" w:customStyle="1">
    <w:name w:val="Heading 3 Char"/>
    <w:aliases w:val="Topic Sub Heading Char,h3 Char,Table Attribute Heading Char,Heading 3 Char2 Char Char"/>
    <w:basedOn w:val="DefaultParagraphFont"/>
    <w:link w:val="Heading3"/>
    <w:rsid w:val="00FF51BF"/>
    <w:rPr>
      <w:rFonts w:eastAsia="Times New Roman" w:cs="Arial"/>
      <w:b/>
      <w:bCs/>
      <w:color w:val="C00000"/>
      <w:sz w:val="28"/>
      <w:szCs w:val="26"/>
    </w:rPr>
  </w:style>
  <w:style w:type="character" w:styleId="Heading4Char" w:customStyle="1">
    <w:name w:val="Heading 4 Char"/>
    <w:aliases w:val="Heading 4 Char1 Char Char,Heading 4 Char1 Char1"/>
    <w:basedOn w:val="DefaultParagraphFont"/>
    <w:link w:val="Heading4"/>
    <w:rsid w:val="00A63203"/>
    <w:rPr>
      <w:rFonts w:eastAsia="Times New Roman" w:cs="Times New Roman"/>
      <w:b/>
      <w:bCs/>
      <w:i/>
      <w:color w:val="C00000"/>
      <w:sz w:val="28"/>
      <w:szCs w:val="28"/>
    </w:rPr>
  </w:style>
  <w:style w:type="character" w:styleId="Heading5Char" w:customStyle="1">
    <w:name w:val="Heading 5 Char"/>
    <w:basedOn w:val="DefaultParagraphFont"/>
    <w:link w:val="Heading5"/>
    <w:rsid w:val="00A63203"/>
    <w:rPr>
      <w:rFonts w:eastAsia="Times New Roman" w:cs="Arial"/>
      <w:b/>
      <w:bCs/>
      <w:iCs/>
      <w:color w:val="C00000"/>
      <w:sz w:val="24"/>
      <w:szCs w:val="26"/>
    </w:rPr>
  </w:style>
  <w:style w:type="character" w:styleId="Heading6Char" w:customStyle="1">
    <w:name w:val="Heading 6 Char"/>
    <w:basedOn w:val="DefaultParagraphFont"/>
    <w:link w:val="Heading6"/>
    <w:rsid w:val="00A63203"/>
    <w:rPr>
      <w:rFonts w:eastAsia="Times New Roman" w:cs="Times New Roman"/>
      <w:b/>
      <w:bCs/>
      <w:i/>
      <w:color w:val="C00000"/>
      <w:sz w:val="24"/>
    </w:rPr>
  </w:style>
  <w:style w:type="character" w:styleId="Heading7Char" w:customStyle="1">
    <w:name w:val="Heading 7 Char"/>
    <w:basedOn w:val="DefaultParagraphFont"/>
    <w:link w:val="Heading7"/>
    <w:rsid w:val="00A63203"/>
    <w:rPr>
      <w:rFonts w:eastAsia="Times New Roman" w:cs="Times New Roman"/>
      <w:b/>
      <w:color w:val="C00000"/>
      <w:szCs w:val="24"/>
    </w:rPr>
  </w:style>
  <w:style w:type="character" w:styleId="Heading8Char" w:customStyle="1">
    <w:name w:val="Heading 8 Char"/>
    <w:basedOn w:val="DefaultParagraphFont"/>
    <w:link w:val="Heading8"/>
    <w:rsid w:val="00A63203"/>
    <w:rPr>
      <w:rFonts w:eastAsia="Times New Roman" w:cs="Times New Roman"/>
      <w:b/>
      <w:i/>
      <w:iCs/>
      <w:color w:val="C00000"/>
      <w:szCs w:val="24"/>
    </w:rPr>
  </w:style>
  <w:style w:type="character" w:styleId="Heading9Char" w:customStyle="1">
    <w:name w:val="Heading 9 Char"/>
    <w:basedOn w:val="DefaultParagraphFont"/>
    <w:link w:val="Heading9"/>
    <w:rsid w:val="00A63203"/>
    <w:rPr>
      <w:rFonts w:eastAsia="Times New Roman" w:cs="Arial"/>
      <w:color w:val="C00000"/>
    </w:rPr>
  </w:style>
  <w:style w:type="paragraph" w:styleId="InstructiveText" w:customStyle="1">
    <w:name w:val="Instructive Text"/>
    <w:basedOn w:val="Normal"/>
    <w:next w:val="Normal"/>
    <w:link w:val="InstructiveTextChar"/>
    <w:qFormat/>
    <w:rsid w:val="00AC74A7"/>
    <w:pPr>
      <w:spacing w:before="60" w:after="60"/>
    </w:pPr>
    <w:rPr>
      <w:rFonts w:eastAsia="Times New Roman" w:cstheme="minorHAnsi"/>
      <w:i/>
      <w:color w:val="4F81BD"/>
      <w:szCs w:val="20"/>
      <w:lang w:eastAsia="en-AU"/>
    </w:rPr>
  </w:style>
  <w:style w:type="character" w:styleId="InstructiveTextChar" w:customStyle="1">
    <w:name w:val="Instructive Text Char"/>
    <w:link w:val="InstructiveText"/>
    <w:rsid w:val="00AC74A7"/>
    <w:rPr>
      <w:rFonts w:eastAsia="Times New Roman" w:cstheme="minorHAnsi"/>
      <w:i/>
      <w:color w:val="4F81BD"/>
      <w:szCs w:val="20"/>
      <w:lang w:eastAsia="en-AU"/>
    </w:rPr>
  </w:style>
  <w:style w:type="table" w:styleId="TableGrid">
    <w:name w:val="Table Grid"/>
    <w:aliases w:val="none,EP Table Grid"/>
    <w:basedOn w:val="TableNormal"/>
    <w:uiPriority w:val="39"/>
    <w:rsid w:val="000D129A"/>
    <w:rPr>
      <w:rFonts w:ascii="Times New Roman" w:hAnsi="Times New Roman" w:eastAsia="Times New Roman" w:cs="Times New Roman"/>
      <w:sz w:val="20"/>
      <w:szCs w:val="20"/>
      <w:lang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Instruction" w:customStyle="1">
    <w:name w:val="Instruction"/>
    <w:basedOn w:val="Normal"/>
    <w:next w:val="Normal"/>
    <w:rsid w:val="000D129A"/>
    <w:pPr>
      <w:tabs>
        <w:tab w:val="left" w:pos="567"/>
        <w:tab w:val="left" w:pos="1134"/>
        <w:tab w:val="left" w:pos="1797"/>
        <w:tab w:val="left" w:pos="5398"/>
        <w:tab w:val="right" w:pos="6521"/>
      </w:tabs>
      <w:spacing w:after="160" w:line="260" w:lineRule="atLeast"/>
    </w:pPr>
    <w:rPr>
      <w:rFonts w:ascii="Arial" w:hAnsi="Arial" w:eastAsia="Times New Roman" w:cs="Times New Roman"/>
      <w:i/>
      <w:color w:val="0000FF"/>
      <w:sz w:val="20"/>
      <w:szCs w:val="20"/>
    </w:rPr>
  </w:style>
  <w:style w:type="character" w:styleId="IntenseEmphasis">
    <w:name w:val="Intense Emphasis"/>
    <w:uiPriority w:val="99"/>
    <w:qFormat/>
    <w:rsid w:val="000D129A"/>
    <w:rPr>
      <w:rFonts w:cs="Times New Roman"/>
      <w:b w:val="0"/>
      <w:i/>
      <w:color w:val="3144F7"/>
    </w:rPr>
  </w:style>
  <w:style w:type="paragraph" w:styleId="Templatenormal" w:customStyle="1">
    <w:name w:val="Template normal"/>
    <w:basedOn w:val="Normal"/>
    <w:uiPriority w:val="99"/>
    <w:rsid w:val="00436084"/>
    <w:pPr>
      <w:ind w:right="30"/>
    </w:pPr>
    <w:rPr>
      <w:rFonts w:ascii="Arial" w:hAnsi="Arial" w:eastAsia="Times New Roman" w:cs="Arial"/>
      <w:sz w:val="20"/>
      <w:szCs w:val="20"/>
    </w:rPr>
  </w:style>
  <w:style w:type="paragraph" w:styleId="TOC1">
    <w:name w:val="toc 1"/>
    <w:basedOn w:val="Normal"/>
    <w:next w:val="Normal"/>
    <w:autoRedefine/>
    <w:uiPriority w:val="39"/>
    <w:unhideWhenUsed/>
    <w:rsid w:val="00E92E39"/>
    <w:pPr>
      <w:tabs>
        <w:tab w:val="left" w:pos="440"/>
        <w:tab w:val="right" w:leader="dot" w:pos="9016"/>
      </w:tabs>
      <w:spacing w:after="120"/>
    </w:pPr>
    <w:rPr>
      <w:rFonts w:eastAsia="Times New Roman" w:cstheme="minorHAnsi"/>
      <w:b/>
      <w:bCs/>
      <w:caps/>
      <w:sz w:val="24"/>
      <w:szCs w:val="24"/>
      <w:lang w:eastAsia="en-AU"/>
    </w:rPr>
  </w:style>
  <w:style w:type="paragraph" w:styleId="TOC2">
    <w:name w:val="toc 2"/>
    <w:basedOn w:val="Normal"/>
    <w:next w:val="Normal"/>
    <w:autoRedefine/>
    <w:uiPriority w:val="39"/>
    <w:unhideWhenUsed/>
    <w:rsid w:val="00FB52A6"/>
    <w:pPr>
      <w:tabs>
        <w:tab w:val="right" w:leader="dot" w:pos="9019"/>
      </w:tabs>
      <w:spacing w:before="0"/>
      <w:ind w:left="220"/>
    </w:pPr>
    <w:rPr>
      <w:rFonts w:cstheme="minorHAnsi"/>
      <w:smallCaps/>
      <w:sz w:val="20"/>
      <w:szCs w:val="20"/>
    </w:rPr>
  </w:style>
  <w:style w:type="paragraph" w:styleId="TOC3">
    <w:name w:val="toc 3"/>
    <w:basedOn w:val="Normal"/>
    <w:next w:val="Normal"/>
    <w:autoRedefine/>
    <w:uiPriority w:val="39"/>
    <w:unhideWhenUsed/>
    <w:rsid w:val="00E56DE7"/>
    <w:pPr>
      <w:spacing w:before="0"/>
      <w:ind w:left="440"/>
    </w:pPr>
    <w:rPr>
      <w:rFonts w:cstheme="minorHAnsi"/>
      <w:i/>
      <w:iCs/>
      <w:sz w:val="20"/>
      <w:szCs w:val="20"/>
    </w:rPr>
  </w:style>
  <w:style w:type="paragraph" w:styleId="TOC4">
    <w:name w:val="toc 4"/>
    <w:basedOn w:val="Normal"/>
    <w:next w:val="Normal"/>
    <w:autoRedefine/>
    <w:uiPriority w:val="39"/>
    <w:unhideWhenUsed/>
    <w:rsid w:val="00E56DE7"/>
    <w:pPr>
      <w:spacing w:before="0"/>
      <w:ind w:left="660"/>
    </w:pPr>
    <w:rPr>
      <w:rFonts w:cstheme="minorHAnsi"/>
      <w:sz w:val="18"/>
      <w:szCs w:val="18"/>
    </w:rPr>
  </w:style>
  <w:style w:type="paragraph" w:styleId="TOC5">
    <w:name w:val="toc 5"/>
    <w:basedOn w:val="Normal"/>
    <w:next w:val="Normal"/>
    <w:autoRedefine/>
    <w:uiPriority w:val="39"/>
    <w:unhideWhenUsed/>
    <w:rsid w:val="00E56DE7"/>
    <w:pPr>
      <w:spacing w:before="0"/>
      <w:ind w:left="880"/>
    </w:pPr>
    <w:rPr>
      <w:rFonts w:cstheme="minorHAnsi"/>
      <w:sz w:val="18"/>
      <w:szCs w:val="18"/>
    </w:rPr>
  </w:style>
  <w:style w:type="paragraph" w:styleId="TOC6">
    <w:name w:val="toc 6"/>
    <w:basedOn w:val="Normal"/>
    <w:next w:val="Normal"/>
    <w:autoRedefine/>
    <w:uiPriority w:val="39"/>
    <w:unhideWhenUsed/>
    <w:rsid w:val="00E56DE7"/>
    <w:pPr>
      <w:spacing w:before="0"/>
      <w:ind w:left="1100"/>
    </w:pPr>
    <w:rPr>
      <w:rFonts w:cstheme="minorHAnsi"/>
      <w:sz w:val="18"/>
      <w:szCs w:val="18"/>
    </w:rPr>
  </w:style>
  <w:style w:type="paragraph" w:styleId="TOC7">
    <w:name w:val="toc 7"/>
    <w:basedOn w:val="Normal"/>
    <w:next w:val="Normal"/>
    <w:autoRedefine/>
    <w:uiPriority w:val="39"/>
    <w:unhideWhenUsed/>
    <w:rsid w:val="00E56DE7"/>
    <w:pPr>
      <w:spacing w:before="0"/>
      <w:ind w:left="1320"/>
    </w:pPr>
    <w:rPr>
      <w:rFonts w:cstheme="minorHAnsi"/>
      <w:sz w:val="18"/>
      <w:szCs w:val="18"/>
    </w:rPr>
  </w:style>
  <w:style w:type="paragraph" w:styleId="TOC8">
    <w:name w:val="toc 8"/>
    <w:basedOn w:val="Normal"/>
    <w:next w:val="Normal"/>
    <w:autoRedefine/>
    <w:uiPriority w:val="39"/>
    <w:unhideWhenUsed/>
    <w:rsid w:val="00E56DE7"/>
    <w:pPr>
      <w:spacing w:before="0"/>
      <w:ind w:left="1540"/>
    </w:pPr>
    <w:rPr>
      <w:rFonts w:cstheme="minorHAnsi"/>
      <w:sz w:val="18"/>
      <w:szCs w:val="18"/>
    </w:rPr>
  </w:style>
  <w:style w:type="paragraph" w:styleId="TOC9">
    <w:name w:val="toc 9"/>
    <w:basedOn w:val="Normal"/>
    <w:next w:val="Normal"/>
    <w:autoRedefine/>
    <w:uiPriority w:val="39"/>
    <w:unhideWhenUsed/>
    <w:rsid w:val="00E56DE7"/>
    <w:pPr>
      <w:spacing w:before="0"/>
      <w:ind w:left="1760"/>
    </w:pPr>
    <w:rPr>
      <w:rFonts w:cstheme="minorHAnsi"/>
      <w:sz w:val="18"/>
      <w:szCs w:val="18"/>
    </w:rPr>
  </w:style>
  <w:style w:type="character" w:styleId="Hyperlink">
    <w:name w:val="Hyperlink"/>
    <w:basedOn w:val="DefaultParagraphFont"/>
    <w:uiPriority w:val="99"/>
    <w:unhideWhenUsed/>
    <w:rsid w:val="00E56DE7"/>
    <w:rPr>
      <w:color w:val="CC9900" w:themeColor="hyperlink"/>
      <w:u w:val="single"/>
    </w:rPr>
  </w:style>
  <w:style w:type="paragraph" w:styleId="TOCHeading">
    <w:name w:val="TOC Heading"/>
    <w:basedOn w:val="Heading1"/>
    <w:next w:val="Normal"/>
    <w:uiPriority w:val="99"/>
    <w:unhideWhenUsed/>
    <w:qFormat/>
    <w:rsid w:val="002E6AD8"/>
    <w:pPr>
      <w:keepLines/>
      <w:spacing w:before="480" w:after="0" w:line="276" w:lineRule="auto"/>
      <w:ind w:left="0" w:firstLine="0"/>
      <w:outlineLvl w:val="9"/>
    </w:pPr>
    <w:rPr>
      <w:rFonts w:asciiTheme="majorHAnsi" w:hAnsiTheme="majorHAnsi" w:eastAsiaTheme="majorEastAsia" w:cstheme="majorBidi"/>
      <w:color w:val="B43412" w:themeColor="accent1" w:themeShade="BF"/>
      <w:kern w:val="0"/>
      <w:szCs w:val="28"/>
      <w:lang w:val="en-US" w:eastAsia="ja-JP"/>
    </w:rPr>
  </w:style>
  <w:style w:type="paragraph" w:styleId="BalloonText">
    <w:name w:val="Balloon Text"/>
    <w:basedOn w:val="Normal"/>
    <w:link w:val="BalloonTextChar"/>
    <w:uiPriority w:val="99"/>
    <w:unhideWhenUsed/>
    <w:rsid w:val="00E56DE7"/>
    <w:rPr>
      <w:rFonts w:ascii="Tahoma" w:hAnsi="Tahoma" w:cs="Tahoma"/>
      <w:sz w:val="16"/>
      <w:szCs w:val="16"/>
    </w:rPr>
  </w:style>
  <w:style w:type="character" w:styleId="BalloonTextChar" w:customStyle="1">
    <w:name w:val="Balloon Text Char"/>
    <w:basedOn w:val="DefaultParagraphFont"/>
    <w:link w:val="BalloonText"/>
    <w:uiPriority w:val="99"/>
    <w:rsid w:val="00E56DE7"/>
    <w:rPr>
      <w:rFonts w:ascii="Tahoma" w:hAnsi="Tahoma" w:cs="Tahoma"/>
      <w:sz w:val="16"/>
      <w:szCs w:val="16"/>
    </w:rPr>
  </w:style>
  <w:style w:type="paragraph" w:styleId="Header">
    <w:name w:val="header"/>
    <w:basedOn w:val="Normal"/>
    <w:link w:val="HeaderChar"/>
    <w:uiPriority w:val="99"/>
    <w:unhideWhenUsed/>
    <w:rsid w:val="005437EC"/>
    <w:pPr>
      <w:tabs>
        <w:tab w:val="center" w:pos="4513"/>
        <w:tab w:val="right" w:pos="9026"/>
      </w:tabs>
    </w:pPr>
  </w:style>
  <w:style w:type="character" w:styleId="HeaderChar" w:customStyle="1">
    <w:name w:val="Header Char"/>
    <w:basedOn w:val="DefaultParagraphFont"/>
    <w:link w:val="Header"/>
    <w:uiPriority w:val="99"/>
    <w:rsid w:val="005437EC"/>
  </w:style>
  <w:style w:type="paragraph" w:styleId="Footer">
    <w:name w:val="footer"/>
    <w:aliases w:val="DTT Footer"/>
    <w:basedOn w:val="Normal"/>
    <w:link w:val="FooterChar"/>
    <w:uiPriority w:val="99"/>
    <w:unhideWhenUsed/>
    <w:rsid w:val="005437EC"/>
    <w:pPr>
      <w:tabs>
        <w:tab w:val="center" w:pos="4513"/>
        <w:tab w:val="right" w:pos="9026"/>
      </w:tabs>
    </w:pPr>
  </w:style>
  <w:style w:type="character" w:styleId="FooterChar" w:customStyle="1">
    <w:name w:val="Footer Char"/>
    <w:aliases w:val="DTT Footer Char"/>
    <w:basedOn w:val="DefaultParagraphFont"/>
    <w:link w:val="Footer"/>
    <w:uiPriority w:val="99"/>
    <w:rsid w:val="005437EC"/>
  </w:style>
  <w:style w:type="paragraph" w:styleId="ListParagraph">
    <w:name w:val="List Paragraph"/>
    <w:aliases w:val="Lists,n.n.n.list,List Paragraph - bullets,Figure_name,Equipment,Numbered Indented Text,List Paragraph1,List Paragraph Char Char Char,List Paragraph Char Char,List_TIS,lp1,List Paragraph11"/>
    <w:basedOn w:val="Normal"/>
    <w:link w:val="ListParagraphChar"/>
    <w:uiPriority w:val="34"/>
    <w:qFormat/>
    <w:rsid w:val="00F83005"/>
    <w:pPr>
      <w:ind w:left="720"/>
      <w:contextualSpacing/>
    </w:pPr>
  </w:style>
  <w:style w:type="paragraph" w:styleId="BulletTable" w:customStyle="1">
    <w:name w:val="Bullet–Table"/>
    <w:basedOn w:val="Normal"/>
    <w:rsid w:val="000F62C0"/>
    <w:pPr>
      <w:tabs>
        <w:tab w:val="num" w:pos="360"/>
      </w:tabs>
      <w:spacing w:before="0"/>
      <w:ind w:left="360" w:hanging="360"/>
    </w:pPr>
    <w:rPr>
      <w:rFonts w:ascii="Times New Roman" w:hAnsi="Times New Roman" w:eastAsia="Times New Roman" w:cs="Times New Roman"/>
      <w:sz w:val="24"/>
      <w:szCs w:val="20"/>
    </w:rPr>
  </w:style>
  <w:style w:type="character" w:styleId="apple-converted-space" w:customStyle="1">
    <w:name w:val="apple-converted-space"/>
    <w:rsid w:val="000F62C0"/>
  </w:style>
  <w:style w:type="paragraph" w:styleId="VicRoadstemplatetext" w:customStyle="1">
    <w:name w:val="VicRoads template text"/>
    <w:basedOn w:val="Normal"/>
    <w:next w:val="Normal"/>
    <w:link w:val="VicRoadstemplatetextChar"/>
    <w:rsid w:val="00E34523"/>
    <w:pPr>
      <w:spacing w:before="100" w:beforeAutospacing="1" w:after="100" w:afterAutospacing="1"/>
      <w:jc w:val="both"/>
    </w:pPr>
    <w:rPr>
      <w:rFonts w:ascii="Arial" w:hAnsi="Arial" w:eastAsia="Times New Roman" w:cs="Times New Roman"/>
      <w:i/>
      <w:color w:val="008000"/>
      <w:sz w:val="20"/>
      <w:lang w:eastAsia="en-AU"/>
    </w:rPr>
  </w:style>
  <w:style w:type="character" w:styleId="VicRoadstemplatetextChar" w:customStyle="1">
    <w:name w:val="VicRoads template text Char"/>
    <w:basedOn w:val="DefaultParagraphFont"/>
    <w:link w:val="VicRoadstemplatetext"/>
    <w:rsid w:val="00E34523"/>
    <w:rPr>
      <w:rFonts w:ascii="Arial" w:hAnsi="Arial" w:eastAsia="Times New Roman" w:cs="Times New Roman"/>
      <w:i/>
      <w:color w:val="008000"/>
      <w:sz w:val="20"/>
      <w:lang w:eastAsia="en-AU"/>
    </w:rPr>
  </w:style>
  <w:style w:type="character" w:styleId="PlaceholderText">
    <w:name w:val="Placeholder Text"/>
    <w:basedOn w:val="DefaultParagraphFont"/>
    <w:uiPriority w:val="99"/>
    <w:semiHidden/>
    <w:rsid w:val="00CD6B40"/>
    <w:rPr>
      <w:color w:val="808080"/>
    </w:rPr>
  </w:style>
  <w:style w:type="paragraph" w:styleId="Title">
    <w:name w:val="Title"/>
    <w:basedOn w:val="Normal"/>
    <w:next w:val="Normal"/>
    <w:link w:val="TitleChar"/>
    <w:uiPriority w:val="99"/>
    <w:qFormat/>
    <w:rsid w:val="00A92359"/>
    <w:rPr>
      <w:b/>
      <w:color w:val="C00000"/>
      <w:sz w:val="48"/>
      <w:szCs w:val="48"/>
    </w:rPr>
  </w:style>
  <w:style w:type="character" w:styleId="TitleChar" w:customStyle="1">
    <w:name w:val="Title Char"/>
    <w:basedOn w:val="DefaultParagraphFont"/>
    <w:link w:val="Title"/>
    <w:uiPriority w:val="99"/>
    <w:rsid w:val="00A92359"/>
    <w:rPr>
      <w:b/>
      <w:color w:val="C00000"/>
      <w:sz w:val="48"/>
      <w:szCs w:val="48"/>
    </w:rPr>
  </w:style>
  <w:style w:type="paragraph" w:styleId="Subtitle">
    <w:name w:val="Subtitle"/>
    <w:basedOn w:val="Normal"/>
    <w:next w:val="Normal"/>
    <w:link w:val="SubtitleChar"/>
    <w:uiPriority w:val="99"/>
    <w:qFormat/>
    <w:rsid w:val="00A92359"/>
    <w:rPr>
      <w:b/>
      <w:color w:val="C00000"/>
      <w:sz w:val="40"/>
      <w:szCs w:val="40"/>
    </w:rPr>
  </w:style>
  <w:style w:type="character" w:styleId="SubtitleChar" w:customStyle="1">
    <w:name w:val="Subtitle Char"/>
    <w:basedOn w:val="DefaultParagraphFont"/>
    <w:link w:val="Subtitle"/>
    <w:uiPriority w:val="99"/>
    <w:rsid w:val="00A92359"/>
    <w:rPr>
      <w:b/>
      <w:color w:val="C00000"/>
      <w:sz w:val="40"/>
      <w:szCs w:val="40"/>
    </w:rPr>
  </w:style>
  <w:style w:type="paragraph" w:styleId="Heading" w:customStyle="1">
    <w:name w:val="Heading"/>
    <w:basedOn w:val="Normal"/>
    <w:link w:val="HeadingChar"/>
    <w:qFormat/>
    <w:rsid w:val="002E6AD8"/>
    <w:pPr>
      <w:spacing w:before="20" w:after="20"/>
    </w:pPr>
    <w:rPr>
      <w:b/>
      <w:sz w:val="24"/>
      <w:szCs w:val="24"/>
      <w:lang w:val="fr-FR"/>
    </w:rPr>
  </w:style>
  <w:style w:type="character" w:styleId="HeadingChar" w:customStyle="1">
    <w:name w:val="Heading Char"/>
    <w:basedOn w:val="DefaultParagraphFont"/>
    <w:link w:val="Heading"/>
    <w:rsid w:val="00040873"/>
    <w:rPr>
      <w:b/>
      <w:sz w:val="24"/>
      <w:szCs w:val="24"/>
      <w:lang w:val="fr-FR"/>
    </w:rPr>
  </w:style>
  <w:style w:type="paragraph" w:styleId="TableStandard" w:customStyle="1">
    <w:name w:val="Table Standard"/>
    <w:basedOn w:val="Normal"/>
    <w:link w:val="TableStandardChar"/>
    <w:rsid w:val="0099316D"/>
    <w:pPr>
      <w:spacing w:before="60" w:after="60"/>
    </w:pPr>
    <w:rPr>
      <w:rFonts w:eastAsia="Times New Roman" w:cs="Arial" w:asciiTheme="majorHAnsi" w:hAnsiTheme="majorHAnsi"/>
      <w:b/>
      <w:sz w:val="20"/>
      <w:szCs w:val="20"/>
      <w:lang w:eastAsia="en-AU"/>
    </w:rPr>
  </w:style>
  <w:style w:type="character" w:styleId="TableStandardChar" w:customStyle="1">
    <w:name w:val="Table Standard Char"/>
    <w:basedOn w:val="DefaultParagraphFont"/>
    <w:link w:val="TableStandard"/>
    <w:rsid w:val="0099316D"/>
    <w:rPr>
      <w:rFonts w:eastAsia="Times New Roman" w:cs="Arial" w:asciiTheme="majorHAnsi" w:hAnsiTheme="majorHAnsi"/>
      <w:b/>
      <w:sz w:val="20"/>
      <w:szCs w:val="20"/>
      <w:lang w:eastAsia="en-AU"/>
    </w:rPr>
  </w:style>
  <w:style w:type="table" w:styleId="Style4" w:customStyle="1">
    <w:name w:val="Style4"/>
    <w:basedOn w:val="TableNormal"/>
    <w:uiPriority w:val="99"/>
    <w:rsid w:val="0099316D"/>
    <w:pPr>
      <w:spacing w:before="60" w:after="60"/>
    </w:pPr>
    <w:rPr>
      <w:sz w:val="20"/>
    </w:rPr>
    <w:tblPr>
      <w:tblBorders>
        <w:top w:val="single" w:color="BFBFBF" w:themeColor="background1" w:themeShade="BF" w:sz="6" w:space="0"/>
        <w:left w:val="single" w:color="BFBFBF" w:themeColor="background1" w:themeShade="BF" w:sz="6" w:space="0"/>
        <w:bottom w:val="single" w:color="BFBFBF" w:themeColor="background1" w:themeShade="BF" w:sz="6" w:space="0"/>
        <w:right w:val="single" w:color="BFBFBF" w:themeColor="background1" w:themeShade="BF" w:sz="6" w:space="0"/>
        <w:insideH w:val="single" w:color="BFBFBF" w:themeColor="background1" w:themeShade="BF" w:sz="6" w:space="0"/>
        <w:insideV w:val="single" w:color="BFBFBF" w:themeColor="background1" w:themeShade="BF" w:sz="6" w:space="0"/>
      </w:tblBorders>
    </w:tblPr>
    <w:tblStylePr w:type="firstRow">
      <w:rPr>
        <w:rFonts w:asciiTheme="minorHAnsi" w:hAnsiTheme="minorHAnsi"/>
        <w:b/>
        <w:sz w:val="20"/>
      </w:rPr>
      <w:tblPr/>
      <w:tcPr>
        <w:shd w:val="clear" w:color="auto" w:fill="D9D9D9" w:themeFill="background1" w:themeFillShade="D9"/>
      </w:tcPr>
    </w:tblStylePr>
  </w:style>
  <w:style w:type="paragraph" w:styleId="Table" w:customStyle="1">
    <w:name w:val="Table"/>
    <w:basedOn w:val="TableStandard"/>
    <w:next w:val="Normal"/>
    <w:link w:val="TableChar"/>
    <w:qFormat/>
    <w:rsid w:val="002E6AD8"/>
    <w:rPr>
      <w:b w:val="0"/>
    </w:rPr>
  </w:style>
  <w:style w:type="character" w:styleId="Strong">
    <w:name w:val="Strong"/>
    <w:basedOn w:val="DefaultParagraphFont"/>
    <w:uiPriority w:val="22"/>
    <w:qFormat/>
    <w:rsid w:val="0099316D"/>
    <w:rPr>
      <w:b/>
      <w:bCs/>
    </w:rPr>
  </w:style>
  <w:style w:type="character" w:styleId="TableChar" w:customStyle="1">
    <w:name w:val="Table Char"/>
    <w:basedOn w:val="TableStandardChar"/>
    <w:link w:val="Table"/>
    <w:rsid w:val="0099316D"/>
    <w:rPr>
      <w:rFonts w:eastAsia="Times New Roman" w:cs="Arial" w:asciiTheme="majorHAnsi" w:hAnsiTheme="majorHAnsi"/>
      <w:b w:val="0"/>
      <w:sz w:val="20"/>
      <w:szCs w:val="20"/>
      <w:lang w:eastAsia="en-AU"/>
    </w:rPr>
  </w:style>
  <w:style w:type="character" w:styleId="Emphasis">
    <w:name w:val="Emphasis"/>
    <w:basedOn w:val="DefaultParagraphFont"/>
    <w:uiPriority w:val="20"/>
    <w:qFormat/>
    <w:rsid w:val="0099316D"/>
    <w:rPr>
      <w:i/>
      <w:iCs/>
    </w:rPr>
  </w:style>
  <w:style w:type="character" w:styleId="SubtleEmphasis">
    <w:name w:val="Subtle Emphasis"/>
    <w:basedOn w:val="DefaultParagraphFont"/>
    <w:uiPriority w:val="19"/>
    <w:qFormat/>
    <w:rsid w:val="0099316D"/>
    <w:rPr>
      <w:i/>
      <w:iCs/>
      <w:color w:val="808080" w:themeColor="text1" w:themeTint="7F"/>
    </w:rPr>
  </w:style>
  <w:style w:type="paragraph" w:styleId="BlockQuote" w:customStyle="1">
    <w:name w:val="Block Quote"/>
    <w:basedOn w:val="Normal"/>
    <w:next w:val="Normal"/>
    <w:uiPriority w:val="99"/>
    <w:rsid w:val="00EC220E"/>
    <w:pPr>
      <w:spacing w:before="0"/>
      <w:ind w:left="720"/>
    </w:pPr>
    <w:rPr>
      <w:rFonts w:ascii="Arial" w:hAnsi="Arial" w:eastAsia="Times New Roman" w:cs="Arial"/>
      <w:sz w:val="20"/>
      <w:szCs w:val="20"/>
    </w:rPr>
  </w:style>
  <w:style w:type="paragraph" w:styleId="PeopleSofttemplatenormaltext" w:customStyle="1">
    <w:name w:val="PeopleSoft template normal text"/>
    <w:basedOn w:val="Normal"/>
    <w:link w:val="PeopleSofttemplatenormaltextChar"/>
    <w:uiPriority w:val="99"/>
    <w:rsid w:val="00EC220E"/>
    <w:pPr>
      <w:spacing w:before="0"/>
    </w:pPr>
    <w:rPr>
      <w:rFonts w:ascii="Arial" w:hAnsi="Arial" w:eastAsia="Times New Roman" w:cs="Times New Roman"/>
      <w:sz w:val="20"/>
      <w:szCs w:val="20"/>
    </w:rPr>
  </w:style>
  <w:style w:type="character" w:styleId="PeopleSofttemplatenormaltextChar" w:customStyle="1">
    <w:name w:val="PeopleSoft template normal text Char"/>
    <w:link w:val="PeopleSofttemplatenormaltext"/>
    <w:uiPriority w:val="99"/>
    <w:locked/>
    <w:rsid w:val="00EC220E"/>
    <w:rPr>
      <w:rFonts w:ascii="Arial" w:hAnsi="Arial" w:eastAsia="Times New Roman" w:cs="Times New Roman"/>
      <w:sz w:val="20"/>
      <w:szCs w:val="20"/>
    </w:rPr>
  </w:style>
  <w:style w:type="paragraph" w:styleId="NoSpacing">
    <w:name w:val="No Spacing"/>
    <w:uiPriority w:val="1"/>
    <w:qFormat/>
    <w:rsid w:val="00EC220E"/>
    <w:pPr>
      <w:spacing w:before="0"/>
    </w:pPr>
    <w:rPr>
      <w:rFonts w:ascii="Arial" w:hAnsi="Arial" w:eastAsia="Times New Roman" w:cs="Arial"/>
      <w:szCs w:val="20"/>
    </w:rPr>
  </w:style>
  <w:style w:type="paragraph" w:styleId="TableText" w:customStyle="1">
    <w:name w:val="Table Text"/>
    <w:aliases w:val="fmstabletext"/>
    <w:basedOn w:val="Normal"/>
    <w:rsid w:val="00EC220E"/>
    <w:pPr>
      <w:spacing w:before="0" w:after="80"/>
      <w:ind w:left="57" w:right="170"/>
    </w:pPr>
    <w:rPr>
      <w:rFonts w:ascii="Verdana" w:hAnsi="Verdana" w:eastAsia="Times New Roman" w:cs="Times New Roman"/>
      <w:sz w:val="18"/>
      <w:szCs w:val="18"/>
      <w:lang w:eastAsia="en-AU"/>
    </w:rPr>
  </w:style>
  <w:style w:type="paragraph" w:styleId="TableTextHeader" w:customStyle="1">
    <w:name w:val="Table Text Header"/>
    <w:basedOn w:val="TableTextTop"/>
    <w:next w:val="TableText"/>
    <w:rsid w:val="00EC220E"/>
    <w:rPr>
      <w:b/>
      <w:bCs/>
    </w:rPr>
  </w:style>
  <w:style w:type="paragraph" w:styleId="TableTextTop" w:customStyle="1">
    <w:name w:val="Table Text Top"/>
    <w:basedOn w:val="TableText"/>
    <w:next w:val="TableText"/>
    <w:rsid w:val="00EC220E"/>
    <w:pPr>
      <w:spacing w:before="80"/>
    </w:pPr>
  </w:style>
  <w:style w:type="character" w:styleId="CharacterEmphasis" w:customStyle="1">
    <w:name w:val="Character Emphasis"/>
    <w:rsid w:val="00EC220E"/>
    <w:rPr>
      <w:b/>
      <w:bCs/>
    </w:rPr>
  </w:style>
  <w:style w:type="paragraph" w:styleId="TableHeader" w:customStyle="1">
    <w:name w:val="Table Header"/>
    <w:basedOn w:val="TableText"/>
    <w:rsid w:val="00EC220E"/>
    <w:pPr>
      <w:spacing w:before="120" w:after="120"/>
    </w:pPr>
    <w:rPr>
      <w:b/>
      <w:sz w:val="20"/>
      <w:szCs w:val="20"/>
    </w:rPr>
  </w:style>
  <w:style w:type="paragraph" w:styleId="Header-NoNumber" w:customStyle="1">
    <w:name w:val="Header-No Number"/>
    <w:basedOn w:val="Normal"/>
    <w:rsid w:val="00EC220E"/>
    <w:pPr>
      <w:spacing w:before="360"/>
      <w:jc w:val="center"/>
    </w:pPr>
    <w:rPr>
      <w:rFonts w:ascii="Arial Bold" w:hAnsi="Arial Bold" w:eastAsia="Times New Roman" w:cs="Arial"/>
      <w:b/>
      <w:sz w:val="28"/>
      <w:szCs w:val="28"/>
    </w:rPr>
  </w:style>
  <w:style w:type="paragraph" w:styleId="Caption">
    <w:name w:val="caption"/>
    <w:basedOn w:val="Normal"/>
    <w:next w:val="Normal"/>
    <w:qFormat/>
    <w:rsid w:val="00EC220E"/>
    <w:pPr>
      <w:spacing w:after="120"/>
      <w:ind w:left="1134"/>
      <w:jc w:val="center"/>
    </w:pPr>
    <w:rPr>
      <w:rFonts w:ascii="Verdana" w:hAnsi="Verdana" w:eastAsia="Times New Roman" w:cs="Times New Roman"/>
      <w:b/>
      <w:bCs/>
      <w:sz w:val="18"/>
      <w:szCs w:val="18"/>
      <w:lang w:eastAsia="en-AU"/>
    </w:rPr>
  </w:style>
  <w:style w:type="paragraph" w:styleId="TableofFigures">
    <w:name w:val="table of figures"/>
    <w:basedOn w:val="Normal"/>
    <w:next w:val="Normal"/>
    <w:uiPriority w:val="99"/>
    <w:rsid w:val="00EC220E"/>
    <w:pPr>
      <w:spacing w:before="0"/>
    </w:pPr>
    <w:rPr>
      <w:rFonts w:ascii="Arial" w:hAnsi="Arial" w:eastAsia="Times New Roman" w:cs="Arial"/>
      <w:szCs w:val="20"/>
    </w:rPr>
  </w:style>
  <w:style w:type="table" w:styleId="TableGrid8">
    <w:name w:val="Table Grid 8"/>
    <w:basedOn w:val="TableNormal"/>
    <w:rsid w:val="00EC220E"/>
    <w:pPr>
      <w:spacing w:before="0"/>
    </w:pPr>
    <w:rPr>
      <w:rFonts w:ascii="Times New Roman" w:hAnsi="Times New Roman" w:eastAsia="Times New Roman" w:cs="Times New Roman"/>
      <w:sz w:val="20"/>
      <w:szCs w:val="20"/>
      <w:lang w:eastAsia="en-AU"/>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paragraph" w:styleId="Text2" w:customStyle="1">
    <w:name w:val="Text 2"/>
    <w:basedOn w:val="Normal"/>
    <w:rsid w:val="00EC220E"/>
    <w:pPr>
      <w:spacing w:before="0" w:after="120"/>
      <w:ind w:left="851"/>
      <w:jc w:val="both"/>
    </w:pPr>
    <w:rPr>
      <w:rFonts w:ascii="Arial" w:hAnsi="Arial" w:eastAsia="Times New Roman" w:cs="Arial"/>
      <w:sz w:val="20"/>
      <w:szCs w:val="20"/>
    </w:rPr>
  </w:style>
  <w:style w:type="paragraph" w:styleId="TableHeading" w:customStyle="1">
    <w:name w:val="Table Heading"/>
    <w:aliases w:val="fmsheading4"/>
    <w:basedOn w:val="TableText"/>
    <w:link w:val="TableHeadingChar"/>
    <w:rsid w:val="00EC220E"/>
    <w:pPr>
      <w:keepNext/>
      <w:spacing w:before="80" w:after="40"/>
      <w:ind w:left="0" w:right="0"/>
    </w:pPr>
    <w:rPr>
      <w:rFonts w:ascii="Arial" w:hAnsi="Arial" w:cs="Arial"/>
      <w:b/>
      <w:bCs/>
      <w:sz w:val="24"/>
      <w:szCs w:val="24"/>
      <w:lang w:eastAsia="en-US"/>
    </w:rPr>
  </w:style>
  <w:style w:type="paragraph" w:styleId="DocumentSubHeading" w:customStyle="1">
    <w:name w:val="Document SubHeading"/>
    <w:basedOn w:val="Normal"/>
    <w:rsid w:val="00EC220E"/>
    <w:pPr>
      <w:keepNext/>
      <w:spacing w:before="240" w:after="240"/>
      <w:jc w:val="right"/>
      <w:outlineLvl w:val="1"/>
    </w:pPr>
    <w:rPr>
      <w:rFonts w:ascii="Arial" w:hAnsi="Arial" w:eastAsia="Times New Roman" w:cs="Times New Roman"/>
      <w:sz w:val="28"/>
      <w:szCs w:val="20"/>
    </w:rPr>
  </w:style>
  <w:style w:type="table" w:styleId="MediumShading1">
    <w:name w:val="Medium Shading 1"/>
    <w:basedOn w:val="TableNormal"/>
    <w:uiPriority w:val="63"/>
    <w:rsid w:val="00EC220E"/>
    <w:pPr>
      <w:spacing w:before="0"/>
    </w:pPr>
    <w:rPr>
      <w:rFonts w:ascii="Times New Roman" w:hAnsi="Times New Roman" w:eastAsia="Times New Roman" w:cs="Times New Roman"/>
      <w:lang w:eastAsia="en-AU"/>
    </w:rPr>
    <w:tblPr>
      <w:tblStyleRowBandSize w:val="1"/>
      <w:tblStyleColBandSize w:val="1"/>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Row">
      <w:pPr>
        <w:spacing w:before="0" w:after="0" w:line="240" w:lineRule="auto"/>
      </w:pPr>
      <w:rPr>
        <w:rFonts w:ascii="Arial" w:hAnsi="Arial"/>
        <w:b/>
        <w:bCs/>
        <w:color w:val="FFFFFF" w:themeColor="background1"/>
        <w:sz w:val="20"/>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Pr/>
      <w:tcPr>
        <w:tcBorders>
          <w:top w:val="single" w:color="auto" w:sz="4" w:space="0"/>
          <w:left w:val="single" w:color="auto" w:sz="4" w:space="0"/>
          <w:bottom w:val="single" w:color="auto" w:sz="4" w:space="0"/>
          <w:right w:val="single" w:color="auto" w:sz="4" w:space="0"/>
          <w:insideH w:val="single" w:color="auto" w:sz="4" w:space="0"/>
          <w:insideV w:val="single" w:color="auto" w:sz="4" w:space="0"/>
        </w:tcBorders>
      </w:tcPr>
    </w:tblStylePr>
    <w:tblStylePr w:type="lastCol">
      <w:rPr>
        <w:b/>
        <w:bCs/>
      </w:rPr>
    </w:tblStylePr>
    <w:tblStylePr w:type="band1Vert">
      <w:tblPr/>
      <w:tcPr>
        <w:shd w:val="clear" w:color="auto" w:fill="C0C0C0" w:themeFill="text1" w:themeFillTint="3F"/>
      </w:tcPr>
    </w:tblStylePr>
    <w:tblStylePr w:type="band1Horz">
      <w:tblPr/>
      <w:tcPr>
        <w:tcBorders>
          <w:top w:val="single" w:color="auto" w:sz="4" w:space="0"/>
          <w:left w:val="single" w:color="auto" w:sz="4" w:space="0"/>
          <w:bottom w:val="single" w:color="auto" w:sz="4" w:space="0"/>
          <w:right w:val="single" w:color="auto" w:sz="4" w:space="0"/>
          <w:insideH w:val="single" w:color="auto" w:sz="4" w:space="0"/>
          <w:insideV w:val="single" w:color="auto" w:sz="4" w:space="0"/>
        </w:tcBorders>
        <w:shd w:val="clear" w:color="auto" w:fill="C0C0C0" w:themeFill="text1" w:themeFillTint="3F"/>
      </w:tcPr>
    </w:tblStylePr>
    <w:tblStylePr w:type="band2Horz">
      <w:tblPr/>
      <w:tcPr>
        <w:tcBorders>
          <w:top w:val="single" w:color="auto" w:sz="4" w:space="0"/>
          <w:left w:val="single" w:color="auto" w:sz="4" w:space="0"/>
          <w:bottom w:val="single" w:color="auto" w:sz="4" w:space="0"/>
          <w:right w:val="single" w:color="auto" w:sz="4" w:space="0"/>
          <w:insideH w:val="single" w:color="auto" w:sz="4" w:space="0"/>
          <w:insideV w:val="single" w:color="auto" w:sz="4" w:space="0"/>
          <w:tl2br w:val="nil"/>
          <w:tr2bl w:val="nil"/>
        </w:tcBorders>
      </w:tcPr>
    </w:tblStylePr>
  </w:style>
  <w:style w:type="table" w:styleId="MediumShading2-Accent2">
    <w:name w:val="Medium Shading 2 Accent 2"/>
    <w:basedOn w:val="TableNormal"/>
    <w:uiPriority w:val="64"/>
    <w:rsid w:val="00EC220E"/>
    <w:pPr>
      <w:spacing w:before="0"/>
    </w:pPr>
    <w:rPr>
      <w:rFonts w:ascii="Times New Roman" w:hAnsi="Times New Roman" w:eastAsia="Times New Roman" w:cs="Times New Roman"/>
      <w:lang w:eastAsia="en-AU"/>
    </w:r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BD47"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FBD47" w:themeFill="accent2"/>
      </w:tcPr>
    </w:tblStylePr>
    <w:tblStylePr w:type="lastCol">
      <w:rPr>
        <w:b/>
        <w:bCs/>
        <w:color w:val="FFFFFF" w:themeColor="background1"/>
      </w:rPr>
      <w:tblPr/>
      <w:tcPr>
        <w:tcBorders>
          <w:left w:val="nil"/>
          <w:right w:val="nil"/>
          <w:insideH w:val="nil"/>
          <w:insideV w:val="nil"/>
        </w:tcBorders>
        <w:shd w:val="clear" w:color="auto" w:fill="FFBD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ColorfulList">
    <w:name w:val="Colorful List"/>
    <w:basedOn w:val="TableNormal"/>
    <w:uiPriority w:val="72"/>
    <w:rsid w:val="00EC220E"/>
    <w:pPr>
      <w:spacing w:before="0"/>
    </w:pPr>
    <w:rPr>
      <w:rFonts w:ascii="Times New Roman" w:hAnsi="Times New Roman" w:eastAsia="Times New Roman" w:cs="Times New Roman"/>
      <w:color w:val="000000" w:themeColor="text1"/>
      <w:lang w:eastAsia="en-AU"/>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FFA505" w:themeFill="accent2" w:themeFillShade="CC"/>
      </w:tcPr>
    </w:tblStylePr>
    <w:tblStylePr w:type="lastRow">
      <w:rPr>
        <w:b/>
        <w:bCs/>
        <w:color w:val="FFA505"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EC220E"/>
    <w:pPr>
      <w:spacing w:before="0"/>
    </w:pPr>
    <w:rPr>
      <w:rFonts w:ascii="Times New Roman" w:hAnsi="Times New Roman" w:eastAsia="Times New Roman" w:cs="Times New Roman"/>
      <w:lang w:eastAsia="en-AU"/>
    </w:rPr>
    <w:tblPr>
      <w:tblStyleRowBandSize w:val="1"/>
      <w:tblStyleColBandSize w:val="1"/>
      <w:tblBorders>
        <w:top w:val="single" w:color="F1937A" w:themeColor="accent1" w:themeTint="99" w:sz="4" w:space="0"/>
        <w:left w:val="single" w:color="F1937A" w:themeColor="accent1" w:themeTint="99" w:sz="4" w:space="0"/>
        <w:bottom w:val="single" w:color="F1937A" w:themeColor="accent1" w:themeTint="99" w:sz="4" w:space="0"/>
        <w:right w:val="single" w:color="F1937A" w:themeColor="accent1" w:themeTint="99" w:sz="4" w:space="0"/>
        <w:insideH w:val="single" w:color="F1937A" w:themeColor="accent1" w:themeTint="99" w:sz="4" w:space="0"/>
        <w:insideV w:val="single" w:color="F1937A" w:themeColor="accent1" w:themeTint="99" w:sz="4" w:space="0"/>
      </w:tblBorders>
    </w:tblPr>
    <w:tblStylePr w:type="firstRow">
      <w:rPr>
        <w:b/>
        <w:bCs/>
        <w:color w:val="FFFFFF" w:themeColor="background1"/>
      </w:rPr>
      <w:tblPr/>
      <w:tcPr>
        <w:tcBorders>
          <w:top w:val="single" w:color="E84C22" w:themeColor="accent1" w:sz="4" w:space="0"/>
          <w:left w:val="single" w:color="E84C22" w:themeColor="accent1" w:sz="4" w:space="0"/>
          <w:bottom w:val="single" w:color="E84C22" w:themeColor="accent1" w:sz="4" w:space="0"/>
          <w:right w:val="single" w:color="E84C22" w:themeColor="accent1" w:sz="4" w:space="0"/>
          <w:insideH w:val="nil"/>
          <w:insideV w:val="nil"/>
        </w:tcBorders>
        <w:shd w:val="clear" w:color="auto" w:fill="E84C22" w:themeFill="accent1"/>
      </w:tcPr>
    </w:tblStylePr>
    <w:tblStylePr w:type="lastRow">
      <w:rPr>
        <w:b/>
        <w:bCs/>
      </w:rPr>
      <w:tblPr/>
      <w:tcPr>
        <w:tcBorders>
          <w:top w:val="double" w:color="E84C22" w:themeColor="accent1" w:sz="4" w:space="0"/>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1Light-Accent1">
    <w:name w:val="Grid Table 1 Light Accent 1"/>
    <w:basedOn w:val="TableNormal"/>
    <w:uiPriority w:val="46"/>
    <w:rsid w:val="00EC220E"/>
    <w:pPr>
      <w:spacing w:before="0"/>
    </w:pPr>
    <w:rPr>
      <w:rFonts w:ascii="Times New Roman" w:hAnsi="Times New Roman" w:eastAsia="Times New Roman" w:cs="Times New Roman"/>
      <w:lang w:eastAsia="en-AU"/>
    </w:rPr>
    <w:tblPr>
      <w:tblStyleRowBandSize w:val="1"/>
      <w:tblStyleColBandSize w:val="1"/>
      <w:tblBorders>
        <w:top w:val="single" w:color="F5B7A6" w:themeColor="accent1" w:themeTint="66" w:sz="4" w:space="0"/>
        <w:left w:val="single" w:color="F5B7A6" w:themeColor="accent1" w:themeTint="66" w:sz="4" w:space="0"/>
        <w:bottom w:val="single" w:color="F5B7A6" w:themeColor="accent1" w:themeTint="66" w:sz="4" w:space="0"/>
        <w:right w:val="single" w:color="F5B7A6" w:themeColor="accent1" w:themeTint="66" w:sz="4" w:space="0"/>
        <w:insideH w:val="single" w:color="F5B7A6" w:themeColor="accent1" w:themeTint="66" w:sz="4" w:space="0"/>
        <w:insideV w:val="single" w:color="F5B7A6" w:themeColor="accent1" w:themeTint="66" w:sz="4" w:space="0"/>
      </w:tblBorders>
    </w:tblPr>
    <w:tblStylePr w:type="firstRow">
      <w:rPr>
        <w:b/>
        <w:bCs/>
      </w:rPr>
      <w:tblPr/>
      <w:tcPr>
        <w:tcBorders>
          <w:bottom w:val="single" w:color="F1937A" w:themeColor="accent1" w:themeTint="99" w:sz="12" w:space="0"/>
        </w:tcBorders>
      </w:tcPr>
    </w:tblStylePr>
    <w:tblStylePr w:type="lastRow">
      <w:rPr>
        <w:b/>
        <w:bCs/>
      </w:rPr>
      <w:tblPr/>
      <w:tcPr>
        <w:tcBorders>
          <w:top w:val="double" w:color="F1937A" w:themeColor="accent1" w:themeTint="99" w:sz="2" w:space="0"/>
        </w:tcBorders>
      </w:tcPr>
    </w:tblStylePr>
    <w:tblStylePr w:type="firstCol">
      <w:rPr>
        <w:b/>
        <w:bCs/>
      </w:rPr>
    </w:tblStylePr>
    <w:tblStylePr w:type="lastCol">
      <w:rPr>
        <w:b/>
        <w:bCs/>
      </w:rPr>
    </w:tblStylePr>
  </w:style>
  <w:style w:type="table" w:styleId="GridTable3-Accent1">
    <w:name w:val="Grid Table 3 Accent 1"/>
    <w:basedOn w:val="TableNormal"/>
    <w:uiPriority w:val="48"/>
    <w:rsid w:val="00EC220E"/>
    <w:pPr>
      <w:spacing w:before="0"/>
    </w:pPr>
    <w:rPr>
      <w:rFonts w:ascii="Times New Roman" w:hAnsi="Times New Roman" w:eastAsia="Times New Roman" w:cs="Times New Roman"/>
      <w:lang w:eastAsia="en-AU"/>
    </w:rPr>
    <w:tblPr>
      <w:tblStyleRowBandSize w:val="1"/>
      <w:tblStyleColBandSize w:val="1"/>
      <w:tblBorders>
        <w:top w:val="single" w:color="F1937A" w:themeColor="accent1" w:themeTint="99" w:sz="4" w:space="0"/>
        <w:left w:val="single" w:color="F1937A" w:themeColor="accent1" w:themeTint="99" w:sz="4" w:space="0"/>
        <w:bottom w:val="single" w:color="F1937A" w:themeColor="accent1" w:themeTint="99" w:sz="4" w:space="0"/>
        <w:right w:val="single" w:color="F1937A" w:themeColor="accent1" w:themeTint="99" w:sz="4" w:space="0"/>
        <w:insideH w:val="single" w:color="F1937A" w:themeColor="accent1" w:themeTint="99" w:sz="4" w:space="0"/>
        <w:insideV w:val="single" w:color="F1937A"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color="F1937A" w:themeColor="accent1" w:themeTint="99" w:sz="4" w:space="0"/>
        </w:tcBorders>
      </w:tcPr>
    </w:tblStylePr>
    <w:tblStylePr w:type="nwCell">
      <w:tblPr/>
      <w:tcPr>
        <w:tcBorders>
          <w:bottom w:val="single" w:color="F1937A" w:themeColor="accent1" w:themeTint="99" w:sz="4" w:space="0"/>
        </w:tcBorders>
      </w:tcPr>
    </w:tblStylePr>
    <w:tblStylePr w:type="seCell">
      <w:tblPr/>
      <w:tcPr>
        <w:tcBorders>
          <w:top w:val="single" w:color="F1937A" w:themeColor="accent1" w:themeTint="99" w:sz="4" w:space="0"/>
        </w:tcBorders>
      </w:tcPr>
    </w:tblStylePr>
    <w:tblStylePr w:type="swCell">
      <w:tblPr/>
      <w:tcPr>
        <w:tcBorders>
          <w:top w:val="single" w:color="F1937A" w:themeColor="accent1" w:themeTint="99" w:sz="4" w:space="0"/>
        </w:tcBorders>
      </w:tcPr>
    </w:tblStylePr>
  </w:style>
  <w:style w:type="table" w:styleId="PlainTable1">
    <w:name w:val="Plain Table 1"/>
    <w:basedOn w:val="TableNormal"/>
    <w:uiPriority w:val="41"/>
    <w:rsid w:val="00EC220E"/>
    <w:pPr>
      <w:spacing w:before="0"/>
    </w:pPr>
    <w:rPr>
      <w:rFonts w:ascii="Times New Roman" w:hAnsi="Times New Roman" w:eastAsia="Times New Roman" w:cs="Times New Roman"/>
      <w:lang w:eastAsia="en-AU"/>
    </w:r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1" w:customStyle="1">
    <w:name w:val="Grid Table 4 - Accent 11"/>
    <w:basedOn w:val="TableNormal"/>
    <w:uiPriority w:val="49"/>
    <w:rsid w:val="00EC220E"/>
    <w:pPr>
      <w:spacing w:before="0"/>
    </w:pPr>
    <w:rPr>
      <w:rFonts w:ascii="Times New Roman" w:hAnsi="Times New Roman" w:eastAsia="Times New Roman" w:cs="Times New Roman"/>
      <w:lang w:eastAsia="en-AU"/>
    </w:rPr>
    <w:tblPr>
      <w:tblStyleRowBandSize w:val="1"/>
      <w:tblStyleColBandSize w:val="1"/>
      <w:tblBorders>
        <w:top w:val="single" w:color="F1937A" w:themeColor="accent1" w:themeTint="99" w:sz="4" w:space="0"/>
        <w:left w:val="single" w:color="F1937A" w:themeColor="accent1" w:themeTint="99" w:sz="4" w:space="0"/>
        <w:bottom w:val="single" w:color="F1937A" w:themeColor="accent1" w:themeTint="99" w:sz="4" w:space="0"/>
        <w:right w:val="single" w:color="F1937A" w:themeColor="accent1" w:themeTint="99" w:sz="4" w:space="0"/>
        <w:insideH w:val="single" w:color="F1937A" w:themeColor="accent1" w:themeTint="99" w:sz="4" w:space="0"/>
        <w:insideV w:val="single" w:color="F1937A" w:themeColor="accent1" w:themeTint="99" w:sz="4" w:space="0"/>
      </w:tblBorders>
    </w:tblPr>
    <w:tblStylePr w:type="firstRow">
      <w:rPr>
        <w:b/>
        <w:bCs/>
        <w:color w:val="FFFFFF" w:themeColor="background1"/>
      </w:rPr>
      <w:tblPr/>
      <w:tcPr>
        <w:tcBorders>
          <w:top w:val="single" w:color="E84C22" w:themeColor="accent1" w:sz="4" w:space="0"/>
          <w:left w:val="single" w:color="E84C22" w:themeColor="accent1" w:sz="4" w:space="0"/>
          <w:bottom w:val="single" w:color="E84C22" w:themeColor="accent1" w:sz="4" w:space="0"/>
          <w:right w:val="single" w:color="E84C22" w:themeColor="accent1" w:sz="4" w:space="0"/>
          <w:insideH w:val="nil"/>
          <w:insideV w:val="nil"/>
        </w:tcBorders>
        <w:shd w:val="clear" w:color="auto" w:fill="E84C22" w:themeFill="accent1"/>
      </w:tcPr>
    </w:tblStylePr>
    <w:tblStylePr w:type="lastRow">
      <w:rPr>
        <w:b/>
        <w:bCs/>
      </w:rPr>
      <w:tblPr/>
      <w:tcPr>
        <w:tcBorders>
          <w:top w:val="double" w:color="E84C22" w:themeColor="accent1" w:sz="4" w:space="0"/>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5Dark-Accent1">
    <w:name w:val="Grid Table 5 Dark Accent 1"/>
    <w:basedOn w:val="TableNormal"/>
    <w:uiPriority w:val="50"/>
    <w:rsid w:val="00EC220E"/>
    <w:pPr>
      <w:spacing w:before="0"/>
    </w:pPr>
    <w:rPr>
      <w:rFonts w:ascii="Times New Roman" w:hAnsi="Times New Roman" w:eastAsia="Times New Roman" w:cs="Times New Roman"/>
      <w:lang w:eastAsia="en-AU"/>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ADAD2"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84C22"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84C22"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84C22"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84C22" w:themeFill="accent1"/>
      </w:tcPr>
    </w:tblStylePr>
    <w:tblStylePr w:type="band1Vert">
      <w:tblPr/>
      <w:tcPr>
        <w:shd w:val="clear" w:color="auto" w:fill="F5B7A6" w:themeFill="accent1" w:themeFillTint="66"/>
      </w:tcPr>
    </w:tblStylePr>
    <w:tblStylePr w:type="band1Horz">
      <w:tblPr/>
      <w:tcPr>
        <w:shd w:val="clear" w:color="auto" w:fill="F5B7A6" w:themeFill="accent1" w:themeFillTint="66"/>
      </w:tcPr>
    </w:tblStylePr>
  </w:style>
  <w:style w:type="paragraph" w:styleId="FootnoteText">
    <w:name w:val="footnote text"/>
    <w:basedOn w:val="Normal"/>
    <w:link w:val="FootnoteTextChar"/>
    <w:uiPriority w:val="99"/>
    <w:semiHidden/>
    <w:unhideWhenUsed/>
    <w:rsid w:val="00C0429A"/>
    <w:pPr>
      <w:spacing w:before="0"/>
    </w:pPr>
    <w:rPr>
      <w:sz w:val="20"/>
      <w:szCs w:val="20"/>
    </w:rPr>
  </w:style>
  <w:style w:type="character" w:styleId="FootnoteTextChar" w:customStyle="1">
    <w:name w:val="Footnote Text Char"/>
    <w:basedOn w:val="DefaultParagraphFont"/>
    <w:link w:val="FootnoteText"/>
    <w:uiPriority w:val="99"/>
    <w:semiHidden/>
    <w:rsid w:val="00C0429A"/>
    <w:rPr>
      <w:sz w:val="20"/>
      <w:szCs w:val="20"/>
    </w:rPr>
  </w:style>
  <w:style w:type="character" w:styleId="FootnoteReference">
    <w:name w:val="footnote reference"/>
    <w:basedOn w:val="DefaultParagraphFont"/>
    <w:uiPriority w:val="99"/>
    <w:semiHidden/>
    <w:unhideWhenUsed/>
    <w:rsid w:val="00C0429A"/>
    <w:rPr>
      <w:vertAlign w:val="superscript"/>
    </w:rPr>
  </w:style>
  <w:style w:type="paragraph" w:styleId="Highlightpanelbulletlist" w:customStyle="1">
    <w:name w:val="Highlight panel bullet list"/>
    <w:basedOn w:val="Normal"/>
    <w:uiPriority w:val="40"/>
    <w:qFormat/>
    <w:rsid w:val="00867435"/>
    <w:pPr>
      <w:numPr>
        <w:ilvl w:val="4"/>
        <w:numId w:val="1"/>
      </w:numPr>
      <w:spacing w:before="0" w:after="120" w:line="220" w:lineRule="atLeast"/>
    </w:pPr>
    <w:rPr>
      <w:rFonts w:ascii="AP Letter Light" w:hAnsi="AP Letter Light" w:eastAsia="Cambria" w:cs="Times New Roman"/>
      <w:sz w:val="18"/>
      <w:szCs w:val="20"/>
    </w:rPr>
  </w:style>
  <w:style w:type="table" w:styleId="APTablePOSTGrey" w:customStyle="1">
    <w:name w:val="AP Table POST Grey"/>
    <w:basedOn w:val="TableNormal"/>
    <w:uiPriority w:val="99"/>
    <w:qFormat/>
    <w:rsid w:val="00867435"/>
    <w:pPr>
      <w:tabs>
        <w:tab w:val="left" w:pos="340"/>
        <w:tab w:val="left" w:pos="680"/>
        <w:tab w:val="left" w:pos="1021"/>
        <w:tab w:val="left" w:pos="1361"/>
      </w:tabs>
      <w:spacing w:before="0" w:after="120" w:line="220" w:lineRule="atLeast"/>
    </w:pPr>
    <w:rPr>
      <w:rFonts w:ascii="AP Letter Light" w:hAnsi="AP Letter Light" w:eastAsia="Cambria" w:cs="Times New Roman"/>
      <w:sz w:val="18"/>
      <w:szCs w:val="20"/>
      <w:lang w:eastAsia="en-AU"/>
    </w:rPr>
    <w:tblPr>
      <w:tblStyleRowBandSize w:val="1"/>
      <w:tblStyleColBandSize w:val="1"/>
      <w:tblCellSpacing w:w="28" w:type="dxa"/>
      <w:tblInd w:w="113" w:type="dxa"/>
      <w:tblCellMar>
        <w:top w:w="43" w:type="dxa"/>
        <w:left w:w="113" w:type="dxa"/>
        <w:right w:w="142" w:type="dxa"/>
      </w:tblCellMar>
    </w:tblPr>
    <w:trPr>
      <w:tblCellSpacing w:w="28" w:type="dxa"/>
    </w:trPr>
    <w:tcPr>
      <w:shd w:val="clear" w:color="auto" w:fill="ECE9E4"/>
    </w:tcPr>
    <w:tblStylePr w:type="firstRow">
      <w:pPr>
        <w:spacing w:before="0" w:after="0" w:line="240" w:lineRule="auto"/>
      </w:pPr>
      <w:rPr>
        <w:rFonts w:ascii="Times New Roman (Headings CS)" w:hAnsi="Times New Roman (Headings CS)"/>
        <w:b/>
        <w:bCs/>
        <w:i w:val="0"/>
        <w:color w:val="FFFFFF"/>
      </w:rPr>
      <w:tblPr/>
      <w:trPr>
        <w:tblHeader/>
      </w:trPr>
      <w:tcPr>
        <w:shd w:val="clear" w:color="auto" w:fill="3C322D"/>
      </w:tcPr>
    </w:tblStylePr>
    <w:tblStylePr w:type="lastRow">
      <w:pPr>
        <w:spacing w:before="0" w:after="0" w:line="240" w:lineRule="auto"/>
      </w:pPr>
      <w:rPr>
        <w:rFonts w:ascii="Times New Roman (Headings CS)" w:hAnsi="Times New Roman (Headings CS)"/>
        <w:b/>
        <w:bCs/>
        <w:color w:val="auto"/>
      </w:rPr>
      <w:tblPr/>
      <w:tcPr>
        <w:shd w:val="clear" w:color="auto" w:fill="3C322D"/>
      </w:tcPr>
    </w:tblStylePr>
    <w:tblStylePr w:type="firstCol">
      <w:rPr>
        <w:rFonts w:ascii="Times New Roman (Headings CS)" w:hAnsi="Times New Roman (Headings CS)"/>
        <w:b/>
        <w:bCs/>
        <w:color w:val="auto"/>
      </w:rPr>
      <w:tblPr/>
      <w:tcPr>
        <w:shd w:val="clear" w:color="auto" w:fill="3C322D"/>
      </w:tcPr>
    </w:tblStylePr>
    <w:tblStylePr w:type="lastCol">
      <w:rPr>
        <w:rFonts w:ascii="Times New Roman (Headings CS)" w:hAnsi="Times New Roman (Headings CS)"/>
        <w:b/>
        <w:bCs/>
      </w:rPr>
      <w:tblPr/>
      <w:tcPr>
        <w:shd w:val="clear" w:color="auto" w:fill="3C322D"/>
      </w:tcPr>
    </w:tblStylePr>
    <w:tblStylePr w:type="nwCell">
      <w:rPr>
        <w:rFonts w:ascii="Times New Roman (Headings CS)" w:hAnsi="Times New Roman (Headings CS)"/>
        <w:b/>
        <w:i w:val="0"/>
        <w:color w:val="FFFFFF"/>
      </w:rPr>
      <w:tblPr/>
      <w:tcPr>
        <w:shd w:val="clear" w:color="auto" w:fill="3C322D"/>
      </w:tcPr>
    </w:tblStylePr>
    <w:tblStylePr w:type="swCell">
      <w:tblPr/>
      <w:tcPr>
        <w:shd w:val="clear" w:color="auto" w:fill="3C322D"/>
      </w:tcPr>
    </w:tblStylePr>
  </w:style>
  <w:style w:type="paragraph" w:styleId="NormalWeb">
    <w:name w:val="Normal (Web)"/>
    <w:basedOn w:val="Normal"/>
    <w:uiPriority w:val="99"/>
    <w:unhideWhenUsed/>
    <w:rsid w:val="00867435"/>
    <w:pPr>
      <w:spacing w:before="100" w:beforeAutospacing="1" w:after="100" w:afterAutospacing="1"/>
    </w:pPr>
    <w:rPr>
      <w:rFonts w:ascii="Times New Roman" w:hAnsi="Times New Roman" w:cs="Times New Roman" w:eastAsiaTheme="minorEastAsia"/>
      <w:sz w:val="24"/>
      <w:szCs w:val="24"/>
      <w:lang w:eastAsia="en-AU"/>
    </w:rPr>
  </w:style>
  <w:style w:type="paragraph" w:styleId="Heading1-Numbered" w:customStyle="1">
    <w:name w:val="Heading 1 - Numbered"/>
    <w:basedOn w:val="Heading1"/>
    <w:next w:val="Normal"/>
    <w:rsid w:val="0091444F"/>
    <w:pPr>
      <w:keepLines/>
      <w:spacing w:before="320" w:after="0"/>
      <w:ind w:left="539" w:hanging="539"/>
    </w:pPr>
    <w:rPr>
      <w:rFonts w:ascii="Calibri" w:hAnsi="Calibri" w:eastAsiaTheme="majorEastAsia" w:cstheme="majorBidi"/>
      <w:b w:val="0"/>
      <w:bCs w:val="0"/>
      <w:kern w:val="0"/>
      <w:lang w:val="en-GB" w:eastAsia="en-GB"/>
    </w:rPr>
  </w:style>
  <w:style w:type="paragraph" w:styleId="Heading2-Numbered" w:customStyle="1">
    <w:name w:val="Heading 2 - Numbered"/>
    <w:basedOn w:val="Heading2"/>
    <w:next w:val="Normal"/>
    <w:rsid w:val="00867435"/>
    <w:pPr>
      <w:keepLines/>
      <w:tabs>
        <w:tab w:val="clear" w:pos="576"/>
      </w:tabs>
      <w:spacing w:before="80" w:after="0"/>
      <w:ind w:left="539" w:hanging="539"/>
    </w:pPr>
    <w:rPr>
      <w:rFonts w:asciiTheme="majorHAnsi" w:hAnsiTheme="majorHAnsi" w:eastAsiaTheme="majorEastAsia" w:cstheme="majorBidi"/>
      <w:b w:val="0"/>
      <w:bCs w:val="0"/>
      <w:iCs w:val="0"/>
      <w:color w:val="404040" w:themeColor="text1" w:themeTint="BF"/>
      <w:sz w:val="28"/>
      <w:lang w:val="en-GB" w:eastAsia="en-GB"/>
    </w:rPr>
  </w:style>
  <w:style w:type="paragraph" w:styleId="Heading3-Numbered" w:customStyle="1">
    <w:name w:val="Heading 3 - Numbered"/>
    <w:basedOn w:val="Heading3"/>
    <w:next w:val="Normal"/>
    <w:rsid w:val="00867435"/>
    <w:pPr>
      <w:keepLines/>
      <w:spacing w:before="40" w:after="0"/>
    </w:pPr>
    <w:rPr>
      <w:rFonts w:asciiTheme="majorHAnsi" w:hAnsiTheme="majorHAnsi" w:eastAsiaTheme="majorEastAsia" w:cstheme="majorBidi"/>
      <w:b w:val="0"/>
      <w:bCs w:val="0"/>
      <w:color w:val="505046" w:themeColor="text2"/>
      <w:sz w:val="24"/>
      <w:szCs w:val="24"/>
      <w:lang w:val="en-GB" w:eastAsia="en-GB"/>
    </w:rPr>
  </w:style>
  <w:style w:type="numbering" w:styleId="NubmeredHeadings" w:customStyle="1">
    <w:name w:val="Nubmered Headings"/>
    <w:rsid w:val="00867435"/>
    <w:pPr>
      <w:numPr>
        <w:numId w:val="2"/>
      </w:numPr>
    </w:pPr>
  </w:style>
  <w:style w:type="paragraph" w:styleId="CommentText">
    <w:name w:val="annotation text"/>
    <w:basedOn w:val="Normal"/>
    <w:link w:val="CommentTextChar"/>
    <w:uiPriority w:val="99"/>
    <w:rsid w:val="00867435"/>
    <w:pPr>
      <w:spacing w:before="0"/>
    </w:pPr>
    <w:rPr>
      <w:rFonts w:ascii="Zurich LtCn BT" w:hAnsi="Zurich LtCn BT" w:eastAsia="Calibri" w:cs="Times New Roman"/>
      <w:sz w:val="20"/>
      <w:lang w:eastAsia="en-AU"/>
    </w:rPr>
  </w:style>
  <w:style w:type="character" w:styleId="CommentTextChar" w:customStyle="1">
    <w:name w:val="Comment Text Char"/>
    <w:basedOn w:val="DefaultParagraphFont"/>
    <w:link w:val="CommentText"/>
    <w:uiPriority w:val="99"/>
    <w:rsid w:val="00867435"/>
    <w:rPr>
      <w:rFonts w:ascii="Zurich LtCn BT" w:hAnsi="Zurich LtCn BT" w:eastAsia="Calibri" w:cs="Times New Roman"/>
      <w:sz w:val="20"/>
      <w:lang w:eastAsia="en-AU"/>
    </w:rPr>
  </w:style>
  <w:style w:type="character" w:styleId="CommentReference">
    <w:name w:val="annotation reference"/>
    <w:uiPriority w:val="99"/>
    <w:unhideWhenUsed/>
    <w:rsid w:val="00867435"/>
    <w:rPr>
      <w:sz w:val="16"/>
      <w:szCs w:val="16"/>
    </w:rPr>
  </w:style>
  <w:style w:type="character" w:styleId="ListParagraphChar" w:customStyle="1">
    <w:name w:val="List Paragraph Char"/>
    <w:aliases w:val="Lists Char,n.n.n.list Char,List Paragraph - bullets Char,Figure_name Char,Equipment Char,Numbered Indented Text Char,List Paragraph1 Char,List Paragraph Char Char Char Char,List Paragraph Char Char Char1,List_TIS Char,lp1 Char"/>
    <w:link w:val="ListParagraph"/>
    <w:uiPriority w:val="34"/>
    <w:rsid w:val="00867435"/>
  </w:style>
  <w:style w:type="paragraph" w:styleId="Bodycopy" w:customStyle="1">
    <w:name w:val="Body copy"/>
    <w:basedOn w:val="Normal"/>
    <w:link w:val="BodycopyChar"/>
    <w:qFormat/>
    <w:rsid w:val="004E0ECD"/>
    <w:rPr>
      <w:rFonts w:cs="Arial"/>
      <w:bCs/>
      <w:iCs/>
    </w:rPr>
  </w:style>
  <w:style w:type="character" w:styleId="BodycopyChar" w:customStyle="1">
    <w:name w:val="Body copy Char"/>
    <w:basedOn w:val="DefaultParagraphFont"/>
    <w:link w:val="Bodycopy"/>
    <w:rsid w:val="004E0ECD"/>
    <w:rPr>
      <w:rFonts w:cs="Arial"/>
      <w:bCs/>
      <w:iCs/>
    </w:rPr>
  </w:style>
  <w:style w:type="paragraph" w:styleId="Text" w:customStyle="1">
    <w:name w:val="Text"/>
    <w:basedOn w:val="Normal"/>
    <w:rsid w:val="00867435"/>
    <w:pPr>
      <w:spacing w:before="0"/>
    </w:pPr>
    <w:rPr>
      <w:rFonts w:ascii="Zurich LtCn BT" w:hAnsi="Zurich LtCn BT" w:eastAsia="Calibri" w:cs="Times New Roman"/>
      <w:lang w:eastAsia="en-AU"/>
    </w:rPr>
  </w:style>
  <w:style w:type="paragraph" w:styleId="DTTBodytextwithparaspace" w:customStyle="1">
    <w:name w:val="DTT Body text (with para space)"/>
    <w:basedOn w:val="Normal"/>
    <w:link w:val="DTTBodytextwithparaspaceChar"/>
    <w:qFormat/>
    <w:rsid w:val="00867435"/>
    <w:pPr>
      <w:autoSpaceDE w:val="0"/>
      <w:autoSpaceDN w:val="0"/>
      <w:adjustRightInd w:val="0"/>
      <w:spacing w:before="0" w:after="240"/>
    </w:pPr>
    <w:rPr>
      <w:rFonts w:eastAsia="Times New Roman" w:cs="Times New Roman"/>
      <w:sz w:val="20"/>
      <w:szCs w:val="20"/>
    </w:rPr>
  </w:style>
  <w:style w:type="character" w:styleId="DTTBodytextwithparaspaceChar" w:customStyle="1">
    <w:name w:val="DTT Body text (with para space) Char"/>
    <w:basedOn w:val="DefaultParagraphFont"/>
    <w:link w:val="DTTBodytextwithparaspace"/>
    <w:locked/>
    <w:rsid w:val="00867435"/>
    <w:rPr>
      <w:rFonts w:eastAsia="Times New Roman" w:cs="Times New Roman"/>
      <w:sz w:val="20"/>
      <w:szCs w:val="20"/>
    </w:rPr>
  </w:style>
  <w:style w:type="paragraph" w:styleId="p" w:customStyle="1">
    <w:name w:val="p"/>
    <w:basedOn w:val="Normal"/>
    <w:uiPriority w:val="99"/>
    <w:rsid w:val="00867435"/>
    <w:pPr>
      <w:spacing w:before="100" w:beforeAutospacing="1" w:after="100" w:afterAutospacing="1"/>
    </w:pPr>
    <w:rPr>
      <w:rFonts w:ascii="Times New Roman" w:hAnsi="Times New Roman" w:eastAsia="Times New Roman" w:cs="Times New Roman"/>
      <w:sz w:val="24"/>
      <w:szCs w:val="24"/>
      <w:lang w:val="en-US"/>
    </w:rPr>
  </w:style>
  <w:style w:type="table" w:styleId="TableGrid2" w:customStyle="1">
    <w:name w:val="Table Grid2"/>
    <w:basedOn w:val="TableNormal"/>
    <w:next w:val="TableGrid"/>
    <w:uiPriority w:val="59"/>
    <w:rsid w:val="00AB266D"/>
    <w:pPr>
      <w:spacing w:before="0"/>
    </w:pPr>
    <w:rPr>
      <w:rFonts w:ascii="Arial" w:hAnsi="Arial" w:eastAsia="Times New Roman" w:cs="Times New Roman"/>
      <w:sz w:val="20"/>
      <w:szCs w:val="20"/>
      <w:lang w:eastAsia="en-AU"/>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paragraph" w:customStyle="1">
    <w:name w:val="paragraph"/>
    <w:basedOn w:val="Normal"/>
    <w:rsid w:val="00AB266D"/>
    <w:pPr>
      <w:spacing w:before="100" w:beforeAutospacing="1" w:after="100" w:afterAutospacing="1"/>
    </w:pPr>
    <w:rPr>
      <w:rFonts w:ascii="Times New Roman" w:hAnsi="Times New Roman" w:eastAsia="Times New Roman" w:cs="Times New Roman"/>
      <w:sz w:val="24"/>
      <w:szCs w:val="24"/>
      <w:lang w:eastAsia="en-AU"/>
    </w:rPr>
  </w:style>
  <w:style w:type="character" w:styleId="normaltextrun" w:customStyle="1">
    <w:name w:val="normaltextrun"/>
    <w:basedOn w:val="DefaultParagraphFont"/>
    <w:rsid w:val="00AB266D"/>
  </w:style>
  <w:style w:type="character" w:styleId="eop" w:customStyle="1">
    <w:name w:val="eop"/>
    <w:basedOn w:val="DefaultParagraphFont"/>
    <w:rsid w:val="00AB266D"/>
  </w:style>
  <w:style w:type="character" w:styleId="spellingerror" w:customStyle="1">
    <w:name w:val="spellingerror"/>
    <w:basedOn w:val="DefaultParagraphFont"/>
    <w:rsid w:val="00AB266D"/>
  </w:style>
  <w:style w:type="character" w:styleId="FollowedHyperlink">
    <w:name w:val="FollowedHyperlink"/>
    <w:basedOn w:val="DefaultParagraphFont"/>
    <w:uiPriority w:val="99"/>
    <w:semiHidden/>
    <w:unhideWhenUsed/>
    <w:rsid w:val="00065941"/>
    <w:rPr>
      <w:color w:val="666699" w:themeColor="followedHyperlink"/>
      <w:u w:val="single"/>
    </w:rPr>
  </w:style>
  <w:style w:type="paragraph" w:styleId="CommentSubject">
    <w:name w:val="annotation subject"/>
    <w:basedOn w:val="CommentText"/>
    <w:next w:val="CommentText"/>
    <w:link w:val="CommentSubjectChar"/>
    <w:uiPriority w:val="99"/>
    <w:semiHidden/>
    <w:unhideWhenUsed/>
    <w:rsid w:val="00D2404C"/>
    <w:pPr>
      <w:spacing w:before="120"/>
    </w:pPr>
    <w:rPr>
      <w:rFonts w:asciiTheme="minorHAnsi" w:hAnsiTheme="minorHAnsi" w:eastAsiaTheme="minorHAnsi" w:cstheme="minorBidi"/>
      <w:b/>
      <w:bCs/>
      <w:szCs w:val="20"/>
      <w:lang w:eastAsia="en-US"/>
    </w:rPr>
  </w:style>
  <w:style w:type="character" w:styleId="CommentSubjectChar" w:customStyle="1">
    <w:name w:val="Comment Subject Char"/>
    <w:basedOn w:val="CommentTextChar"/>
    <w:link w:val="CommentSubject"/>
    <w:uiPriority w:val="99"/>
    <w:semiHidden/>
    <w:rsid w:val="00D2404C"/>
    <w:rPr>
      <w:rFonts w:ascii="Zurich LtCn BT" w:hAnsi="Zurich LtCn BT" w:eastAsia="Calibri" w:cs="Times New Roman"/>
      <w:b/>
      <w:bCs/>
      <w:sz w:val="20"/>
      <w:szCs w:val="20"/>
      <w:lang w:eastAsia="en-AU"/>
    </w:rPr>
  </w:style>
  <w:style w:type="paragraph" w:styleId="xxxmsonormal" w:customStyle="1">
    <w:name w:val="x_x_x_msonormal"/>
    <w:basedOn w:val="Normal"/>
    <w:rsid w:val="00A8469F"/>
    <w:pPr>
      <w:spacing w:before="0"/>
    </w:pPr>
    <w:rPr>
      <w:rFonts w:ascii="Times New Roman" w:hAnsi="Times New Roman" w:cs="Times New Roman"/>
      <w:sz w:val="24"/>
      <w:szCs w:val="24"/>
      <w:lang w:eastAsia="en-AU"/>
    </w:rPr>
  </w:style>
  <w:style w:type="character" w:styleId="uicontrol" w:customStyle="1">
    <w:name w:val="uicontrol"/>
    <w:basedOn w:val="DefaultParagraphFont"/>
    <w:rsid w:val="007101F6"/>
  </w:style>
  <w:style w:type="character" w:styleId="HTMLDefinition">
    <w:name w:val="HTML Definition"/>
    <w:basedOn w:val="DefaultParagraphFont"/>
    <w:uiPriority w:val="99"/>
    <w:semiHidden/>
    <w:unhideWhenUsed/>
    <w:rsid w:val="007101F6"/>
    <w:rPr>
      <w:i/>
      <w:iCs/>
    </w:rPr>
  </w:style>
  <w:style w:type="character" w:styleId="notetitle" w:customStyle="1">
    <w:name w:val="notetitle"/>
    <w:basedOn w:val="DefaultParagraphFont"/>
    <w:rsid w:val="007101F6"/>
  </w:style>
  <w:style w:type="paragraph" w:styleId="Tablehead1" w:customStyle="1">
    <w:name w:val="Tablehead1"/>
    <w:basedOn w:val="Normal"/>
    <w:rsid w:val="00A86FFB"/>
    <w:pPr>
      <w:keepNext/>
      <w:spacing w:before="60" w:after="60"/>
      <w:jc w:val="center"/>
    </w:pPr>
    <w:rPr>
      <w:rFonts w:ascii="Arial Bold" w:hAnsi="Arial Bold" w:cs="Times New Roman"/>
      <w:b/>
      <w:bCs/>
      <w:color w:val="FFFFFF"/>
      <w:sz w:val="18"/>
      <w:szCs w:val="18"/>
    </w:rPr>
  </w:style>
  <w:style w:type="character" w:styleId="WorkbookHeadingChar" w:customStyle="1">
    <w:name w:val="Workbook Heading Char"/>
    <w:basedOn w:val="DefaultParagraphFont"/>
    <w:link w:val="WorkbookHeading"/>
    <w:locked/>
    <w:rsid w:val="00A86FFB"/>
    <w:rPr>
      <w:rFonts w:ascii="Arial" w:hAnsi="Arial" w:cs="Arial"/>
      <w:color w:val="2E74B5"/>
      <w:sz w:val="28"/>
      <w:szCs w:val="28"/>
    </w:rPr>
  </w:style>
  <w:style w:type="paragraph" w:styleId="WorkbookHeading" w:customStyle="1">
    <w:name w:val="Workbook Heading"/>
    <w:basedOn w:val="Normal"/>
    <w:link w:val="WorkbookHeadingChar"/>
    <w:rsid w:val="00A86FFB"/>
    <w:pPr>
      <w:keepNext/>
      <w:spacing w:before="480" w:line="276" w:lineRule="auto"/>
      <w:ind w:left="360" w:hanging="360"/>
    </w:pPr>
    <w:rPr>
      <w:rFonts w:ascii="Arial" w:hAnsi="Arial" w:cs="Arial"/>
      <w:color w:val="2E74B5"/>
      <w:sz w:val="28"/>
      <w:szCs w:val="28"/>
    </w:rPr>
  </w:style>
  <w:style w:type="paragraph" w:styleId="BodyText">
    <w:name w:val="Body Text"/>
    <w:basedOn w:val="Normal"/>
    <w:link w:val="BodyTextChar"/>
    <w:rsid w:val="00CB236F"/>
    <w:pPr>
      <w:tabs>
        <w:tab w:val="left" w:pos="720"/>
      </w:tabs>
      <w:spacing w:before="60" w:after="120"/>
    </w:pPr>
    <w:rPr>
      <w:rFonts w:ascii="Arial" w:hAnsi="Arial" w:eastAsia="Times New Roman" w:cs="Times New Roman"/>
      <w:sz w:val="16"/>
      <w:szCs w:val="24"/>
      <w:lang w:eastAsia="en-AU"/>
    </w:rPr>
  </w:style>
  <w:style w:type="character" w:styleId="BodyTextChar" w:customStyle="1">
    <w:name w:val="Body Text Char"/>
    <w:basedOn w:val="DefaultParagraphFont"/>
    <w:link w:val="BodyText"/>
    <w:rsid w:val="00CB236F"/>
    <w:rPr>
      <w:rFonts w:ascii="Arial" w:hAnsi="Arial" w:eastAsia="Times New Roman" w:cs="Times New Roman"/>
      <w:sz w:val="16"/>
      <w:szCs w:val="24"/>
      <w:lang w:eastAsia="en-AU"/>
    </w:rPr>
  </w:style>
  <w:style w:type="paragraph" w:styleId="Revision">
    <w:name w:val="Revision"/>
    <w:hidden/>
    <w:uiPriority w:val="99"/>
    <w:semiHidden/>
    <w:rsid w:val="001F6803"/>
    <w:pPr>
      <w:spacing w:before="0"/>
    </w:pPr>
  </w:style>
  <w:style w:type="paragraph" w:styleId="DTTHeading1" w:customStyle="1">
    <w:name w:val="DTT Heading 1"/>
    <w:basedOn w:val="Normal"/>
    <w:next w:val="DTTBodytextwithparaspace"/>
    <w:rsid w:val="0030519F"/>
    <w:pPr>
      <w:pageBreakBefore/>
      <w:numPr>
        <w:numId w:val="18"/>
      </w:numPr>
      <w:spacing w:after="360"/>
      <w:outlineLvl w:val="0"/>
    </w:pPr>
    <w:rPr>
      <w:b/>
      <w:color w:val="C00000"/>
      <w:sz w:val="36"/>
      <w:szCs w:val="24"/>
      <w:lang w:eastAsia="ja-JP"/>
    </w:rPr>
  </w:style>
  <w:style w:type="paragraph" w:styleId="DTTHeading2" w:customStyle="1">
    <w:name w:val="DTT Heading 2"/>
    <w:basedOn w:val="Normal"/>
    <w:next w:val="DTTHeading1"/>
    <w:autoRedefine/>
    <w:rsid w:val="00F4427C"/>
    <w:pPr>
      <w:keepNext/>
      <w:keepLines/>
      <w:spacing w:before="200" w:line="276" w:lineRule="auto"/>
      <w:jc w:val="both"/>
    </w:pPr>
    <w:rPr>
      <w:b/>
      <w:color w:val="C00000"/>
      <w:sz w:val="32"/>
      <w:szCs w:val="24"/>
      <w:lang w:eastAsia="ja-JP"/>
    </w:rPr>
  </w:style>
  <w:style w:type="paragraph" w:styleId="DTTHeading3" w:customStyle="1">
    <w:name w:val="DTT Heading 3"/>
    <w:basedOn w:val="Normal"/>
    <w:next w:val="DTTBodytextwithparaspace"/>
    <w:rsid w:val="004D3DEE"/>
    <w:pPr>
      <w:keepNext/>
      <w:numPr>
        <w:ilvl w:val="2"/>
        <w:numId w:val="18"/>
      </w:numPr>
      <w:spacing w:after="120"/>
      <w:outlineLvl w:val="2"/>
    </w:pPr>
    <w:rPr>
      <w:b/>
      <w:color w:val="C00000"/>
      <w:sz w:val="28"/>
      <w:szCs w:val="24"/>
      <w:lang w:eastAsia="ja-JP"/>
    </w:rPr>
  </w:style>
  <w:style w:type="paragraph" w:styleId="DTTHeading4" w:customStyle="1">
    <w:name w:val="DTT Heading 4"/>
    <w:basedOn w:val="Normal"/>
    <w:next w:val="DTTBodytextwithparaspace"/>
    <w:rsid w:val="004D3DEE"/>
    <w:pPr>
      <w:keepNext/>
      <w:numPr>
        <w:ilvl w:val="3"/>
        <w:numId w:val="18"/>
      </w:numPr>
      <w:spacing w:after="120"/>
      <w:outlineLvl w:val="3"/>
    </w:pPr>
    <w:rPr>
      <w:b/>
      <w:color w:val="C00000"/>
      <w:sz w:val="24"/>
      <w:szCs w:val="24"/>
      <w:lang w:eastAsia="ja-JP"/>
    </w:rPr>
  </w:style>
  <w:style w:type="paragraph" w:styleId="Tabletext0" w:customStyle="1">
    <w:name w:val="Tabletext"/>
    <w:basedOn w:val="Normal"/>
    <w:autoRedefine/>
    <w:rsid w:val="00826B13"/>
    <w:pPr>
      <w:spacing w:before="40" w:after="40"/>
    </w:pPr>
    <w:rPr>
      <w:rFonts w:eastAsia="Verdana"/>
      <w:bCs/>
      <w:sz w:val="17"/>
      <w:szCs w:val="17"/>
      <w:lang w:val="en-GB" w:eastAsia="ja-JP"/>
    </w:rPr>
  </w:style>
  <w:style w:type="paragraph" w:styleId="Tabletitle" w:customStyle="1">
    <w:name w:val="Table title"/>
    <w:basedOn w:val="Normal"/>
    <w:rsid w:val="00826B13"/>
    <w:pPr>
      <w:spacing w:line="200" w:lineRule="atLeast"/>
    </w:pPr>
    <w:rPr>
      <w:rFonts w:ascii="Verdana" w:hAnsi="Verdana"/>
      <w:b/>
      <w:sz w:val="17"/>
      <w:szCs w:val="18"/>
      <w:lang w:val="en-GB" w:eastAsia="ja-JP"/>
    </w:rPr>
  </w:style>
  <w:style w:type="table" w:styleId="TableGridLight">
    <w:name w:val="Grid Table Light"/>
    <w:basedOn w:val="TableNormal"/>
    <w:uiPriority w:val="40"/>
    <w:rsid w:val="00826B13"/>
    <w:rPr>
      <w:rFonts w:ascii="Verdana" w:hAnsi="Verdana" w:eastAsia="Times New Roman" w:cs="Times New Roman"/>
      <w:sz w:val="18"/>
      <w:szCs w:val="18"/>
      <w:lang w:val="en-US"/>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DocumentName" w:customStyle="1">
    <w:name w:val="Document Name"/>
    <w:basedOn w:val="Normal"/>
    <w:autoRedefine/>
    <w:rsid w:val="00826B13"/>
    <w:pPr>
      <w:keepNext/>
      <w:spacing w:after="120" w:line="280" w:lineRule="exact"/>
    </w:pPr>
    <w:rPr>
      <w:rFonts w:ascii="Verdana" w:hAnsi="Verdana" w:eastAsia="Times"/>
      <w:color w:val="000000"/>
      <w:sz w:val="18"/>
      <w:szCs w:val="18"/>
      <w:lang w:val="en-GB" w:eastAsia="ja-JP"/>
    </w:rPr>
  </w:style>
  <w:style w:type="paragraph" w:styleId="DocumentID" w:customStyle="1">
    <w:name w:val="Document ID"/>
    <w:basedOn w:val="Normal"/>
    <w:rsid w:val="00826B13"/>
    <w:pPr>
      <w:spacing w:after="120" w:line="280" w:lineRule="exact"/>
    </w:pPr>
    <w:rPr>
      <w:rFonts w:ascii="Verdana" w:hAnsi="Verdana" w:eastAsia="Times"/>
      <w:color w:val="000000"/>
      <w:sz w:val="18"/>
      <w:szCs w:val="18"/>
      <w:lang w:val="en-GB" w:eastAsia="ja-JP"/>
    </w:rPr>
  </w:style>
  <w:style w:type="paragraph" w:styleId="ReleaseDate" w:customStyle="1">
    <w:name w:val="Release Date"/>
    <w:basedOn w:val="Normal"/>
    <w:rsid w:val="00826B13"/>
    <w:pPr>
      <w:keepNext/>
      <w:spacing w:after="120"/>
    </w:pPr>
    <w:rPr>
      <w:rFonts w:ascii="Verdana" w:hAnsi="Verdana"/>
      <w:sz w:val="17"/>
      <w:szCs w:val="17"/>
      <w:lang w:val="en-US" w:eastAsia="ja-JP"/>
    </w:rPr>
  </w:style>
  <w:style w:type="paragraph" w:styleId="ListBullet2">
    <w:name w:val="List Bullet 2"/>
    <w:basedOn w:val="Normal"/>
    <w:rsid w:val="00826B13"/>
    <w:pPr>
      <w:numPr>
        <w:numId w:val="3"/>
      </w:numPr>
    </w:pPr>
    <w:rPr>
      <w:rFonts w:ascii="Zurich LtCn BT" w:hAnsi="Zurich LtCn BT" w:eastAsia="SimSun"/>
      <w:lang w:eastAsia="zh-CN"/>
    </w:rPr>
  </w:style>
  <w:style w:type="paragraph" w:styleId="Style40" w:customStyle="1">
    <w:name w:val="Style_4"/>
    <w:basedOn w:val="DTTBodytextwithparaspace"/>
    <w:link w:val="Style4Char"/>
    <w:rsid w:val="00745B3B"/>
    <w:rPr>
      <w:lang w:eastAsia="ja-JP"/>
    </w:rPr>
  </w:style>
  <w:style w:type="character" w:styleId="Style4Char" w:customStyle="1">
    <w:name w:val="Style_4 Char"/>
    <w:basedOn w:val="DTTBodytextwithparaspaceChar"/>
    <w:link w:val="Style40"/>
    <w:rsid w:val="00745B3B"/>
    <w:rPr>
      <w:rFonts w:eastAsia="Times New Roman" w:cs="Times New Roman"/>
      <w:sz w:val="20"/>
      <w:szCs w:val="20"/>
      <w:lang w:eastAsia="ja-JP"/>
    </w:rPr>
  </w:style>
  <w:style w:type="paragraph" w:styleId="Bullet1" w:customStyle="1">
    <w:name w:val="Bullet 1"/>
    <w:basedOn w:val="ListBullet"/>
    <w:autoRedefine/>
    <w:rsid w:val="004A540C"/>
    <w:pPr>
      <w:tabs>
        <w:tab w:val="left" w:pos="720"/>
      </w:tabs>
      <w:spacing w:before="0" w:after="60"/>
      <w:ind w:left="0" w:firstLine="0"/>
      <w:contextualSpacing w:val="0"/>
    </w:pPr>
    <w:rPr>
      <w:rFonts w:ascii="Arial" w:hAnsi="Arial" w:eastAsia="Times" w:cs="Arial"/>
      <w:bCs/>
      <w:sz w:val="20"/>
      <w:szCs w:val="20"/>
      <w:lang w:eastAsia="ja-JP"/>
    </w:rPr>
  </w:style>
  <w:style w:type="paragraph" w:styleId="ListBullet">
    <w:name w:val="List Bullet"/>
    <w:basedOn w:val="Normal"/>
    <w:uiPriority w:val="99"/>
    <w:unhideWhenUsed/>
    <w:rsid w:val="004A540C"/>
    <w:pPr>
      <w:ind w:left="720" w:hanging="360"/>
      <w:contextualSpacing/>
    </w:pPr>
  </w:style>
  <w:style w:type="character" w:styleId="TableHeadingChar" w:customStyle="1">
    <w:name w:val="Table Heading Char"/>
    <w:link w:val="TableHeading"/>
    <w:rsid w:val="004A540C"/>
    <w:rPr>
      <w:rFonts w:ascii="Arial" w:hAnsi="Arial" w:eastAsia="Times New Roman" w:cs="Arial"/>
      <w:b/>
      <w:bCs/>
      <w:sz w:val="24"/>
      <w:szCs w:val="24"/>
    </w:rPr>
  </w:style>
  <w:style w:type="character" w:styleId="msoins0" w:customStyle="1">
    <w:name w:val="msoins"/>
    <w:rsid w:val="00B30A1E"/>
    <w:rPr>
      <w:color w:val="008080"/>
      <w:u w:val="single"/>
    </w:rPr>
  </w:style>
  <w:style w:type="character" w:styleId="BookTitle">
    <w:name w:val="Book Title"/>
    <w:basedOn w:val="DefaultParagraphFont"/>
    <w:uiPriority w:val="33"/>
    <w:qFormat/>
    <w:rsid w:val="007B0A46"/>
    <w:rPr>
      <w:b/>
      <w:bCs/>
      <w:i/>
      <w:iCs/>
      <w:spacing w:val="5"/>
    </w:rPr>
  </w:style>
  <w:style w:type="paragraph" w:styleId="BodyTextIndent1" w:customStyle="1">
    <w:name w:val="Body Text Indent1"/>
    <w:basedOn w:val="Normal"/>
    <w:link w:val="BodyTextindentChar"/>
    <w:qFormat/>
    <w:rsid w:val="00160F31"/>
    <w:pPr>
      <w:spacing w:before="0"/>
      <w:ind w:left="709"/>
      <w:jc w:val="both"/>
    </w:pPr>
    <w:rPr>
      <w:rFonts w:ascii="Trebuchet MS" w:hAnsi="Trebuchet MS" w:eastAsia="Times New Roman" w:cs="Times New Roman"/>
      <w:sz w:val="20"/>
      <w:szCs w:val="20"/>
    </w:rPr>
  </w:style>
  <w:style w:type="character" w:styleId="BodyTextindentChar" w:customStyle="1">
    <w:name w:val="Body Text indent Char"/>
    <w:basedOn w:val="DefaultParagraphFont"/>
    <w:link w:val="BodyTextIndent1"/>
    <w:rsid w:val="00160F31"/>
    <w:rPr>
      <w:rFonts w:ascii="Trebuchet MS" w:hAnsi="Trebuchet MS" w:eastAsia="Times New Roman" w:cs="Times New Roman"/>
      <w:sz w:val="20"/>
      <w:szCs w:val="20"/>
    </w:rPr>
  </w:style>
  <w:style w:type="paragraph" w:styleId="Heading10" w:customStyle="1">
    <w:name w:val="Heading1"/>
    <w:basedOn w:val="ListParagraph"/>
    <w:link w:val="Heading1Char0"/>
    <w:qFormat/>
    <w:rsid w:val="00E56795"/>
    <w:pPr>
      <w:spacing w:before="0"/>
      <w:ind w:hanging="360"/>
    </w:pPr>
    <w:rPr>
      <w:rFonts w:eastAsia="Times New Roman" w:cs="Arial"/>
      <w:b/>
      <w:bCs/>
      <w:iCs/>
      <w:color w:val="C00000"/>
      <w:sz w:val="36"/>
    </w:rPr>
  </w:style>
  <w:style w:type="character" w:styleId="Heading1Char0" w:customStyle="1">
    <w:name w:val="Heading1 Char"/>
    <w:basedOn w:val="ListParagraphChar"/>
    <w:link w:val="Heading10"/>
    <w:rsid w:val="00E56795"/>
    <w:rPr>
      <w:rFonts w:eastAsia="Times New Roman" w:cs="Arial"/>
      <w:b/>
      <w:bCs/>
      <w:iCs/>
      <w:color w:val="C00000"/>
      <w:sz w:val="36"/>
    </w:rPr>
  </w:style>
  <w:style w:type="numbering" w:styleId="NumberedHeadings" w:customStyle="1">
    <w:name w:val="Numbered Headings"/>
    <w:uiPriority w:val="99"/>
    <w:rsid w:val="00E56795"/>
    <w:pPr>
      <w:numPr>
        <w:numId w:val="10"/>
      </w:numPr>
    </w:pPr>
  </w:style>
  <w:style w:type="numbering" w:styleId="NumberedHeadings1" w:customStyle="1">
    <w:name w:val="Numbered Headings1"/>
    <w:uiPriority w:val="99"/>
    <w:rsid w:val="00A55E17"/>
    <w:pPr>
      <w:numPr>
        <w:numId w:val="12"/>
      </w:numPr>
    </w:pPr>
  </w:style>
  <w:style w:type="paragraph" w:styleId="BodyTextAll" w:customStyle="1">
    <w:name w:val="Body Text All"/>
    <w:qFormat/>
    <w:rsid w:val="00D52B6A"/>
    <w:pPr>
      <w:spacing w:before="0" w:after="120"/>
      <w:ind w:left="360"/>
    </w:pPr>
    <w:rPr>
      <w:rFonts w:ascii="Times New Roman" w:hAnsi="Times New Roman" w:eastAsia="Times New Roman" w:cs="Times New Roman"/>
      <w:szCs w:val="24"/>
      <w:lang w:val="en-US"/>
    </w:rPr>
  </w:style>
  <w:style w:type="character" w:styleId="contextualspellingandgrammarerror" w:customStyle="1">
    <w:name w:val="contextualspellingandgrammarerror"/>
    <w:basedOn w:val="DefaultParagraphFont"/>
    <w:rsid w:val="000B4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1414">
      <w:bodyDiv w:val="1"/>
      <w:marLeft w:val="0"/>
      <w:marRight w:val="0"/>
      <w:marTop w:val="0"/>
      <w:marBottom w:val="0"/>
      <w:divBdr>
        <w:top w:val="none" w:sz="0" w:space="0" w:color="auto"/>
        <w:left w:val="none" w:sz="0" w:space="0" w:color="auto"/>
        <w:bottom w:val="none" w:sz="0" w:space="0" w:color="auto"/>
        <w:right w:val="none" w:sz="0" w:space="0" w:color="auto"/>
      </w:divBdr>
    </w:div>
    <w:div w:id="22943489">
      <w:bodyDiv w:val="1"/>
      <w:marLeft w:val="0"/>
      <w:marRight w:val="0"/>
      <w:marTop w:val="0"/>
      <w:marBottom w:val="0"/>
      <w:divBdr>
        <w:top w:val="none" w:sz="0" w:space="0" w:color="auto"/>
        <w:left w:val="none" w:sz="0" w:space="0" w:color="auto"/>
        <w:bottom w:val="none" w:sz="0" w:space="0" w:color="auto"/>
        <w:right w:val="none" w:sz="0" w:space="0" w:color="auto"/>
      </w:divBdr>
    </w:div>
    <w:div w:id="27344575">
      <w:bodyDiv w:val="1"/>
      <w:marLeft w:val="0"/>
      <w:marRight w:val="0"/>
      <w:marTop w:val="0"/>
      <w:marBottom w:val="0"/>
      <w:divBdr>
        <w:top w:val="none" w:sz="0" w:space="0" w:color="auto"/>
        <w:left w:val="none" w:sz="0" w:space="0" w:color="auto"/>
        <w:bottom w:val="none" w:sz="0" w:space="0" w:color="auto"/>
        <w:right w:val="none" w:sz="0" w:space="0" w:color="auto"/>
      </w:divBdr>
    </w:div>
    <w:div w:id="45373014">
      <w:bodyDiv w:val="1"/>
      <w:marLeft w:val="0"/>
      <w:marRight w:val="0"/>
      <w:marTop w:val="0"/>
      <w:marBottom w:val="0"/>
      <w:divBdr>
        <w:top w:val="none" w:sz="0" w:space="0" w:color="auto"/>
        <w:left w:val="none" w:sz="0" w:space="0" w:color="auto"/>
        <w:bottom w:val="none" w:sz="0" w:space="0" w:color="auto"/>
        <w:right w:val="none" w:sz="0" w:space="0" w:color="auto"/>
      </w:divBdr>
      <w:divsChild>
        <w:div w:id="275645053">
          <w:marLeft w:val="0"/>
          <w:marRight w:val="0"/>
          <w:marTop w:val="0"/>
          <w:marBottom w:val="0"/>
          <w:divBdr>
            <w:top w:val="none" w:sz="0" w:space="0" w:color="auto"/>
            <w:left w:val="none" w:sz="0" w:space="0" w:color="auto"/>
            <w:bottom w:val="none" w:sz="0" w:space="0" w:color="auto"/>
            <w:right w:val="none" w:sz="0" w:space="0" w:color="auto"/>
          </w:divBdr>
        </w:div>
      </w:divsChild>
    </w:div>
    <w:div w:id="54207037">
      <w:bodyDiv w:val="1"/>
      <w:marLeft w:val="0"/>
      <w:marRight w:val="0"/>
      <w:marTop w:val="0"/>
      <w:marBottom w:val="0"/>
      <w:divBdr>
        <w:top w:val="none" w:sz="0" w:space="0" w:color="auto"/>
        <w:left w:val="none" w:sz="0" w:space="0" w:color="auto"/>
        <w:bottom w:val="none" w:sz="0" w:space="0" w:color="auto"/>
        <w:right w:val="none" w:sz="0" w:space="0" w:color="auto"/>
      </w:divBdr>
    </w:div>
    <w:div w:id="104545034">
      <w:bodyDiv w:val="1"/>
      <w:marLeft w:val="0"/>
      <w:marRight w:val="0"/>
      <w:marTop w:val="0"/>
      <w:marBottom w:val="0"/>
      <w:divBdr>
        <w:top w:val="none" w:sz="0" w:space="0" w:color="auto"/>
        <w:left w:val="none" w:sz="0" w:space="0" w:color="auto"/>
        <w:bottom w:val="none" w:sz="0" w:space="0" w:color="auto"/>
        <w:right w:val="none" w:sz="0" w:space="0" w:color="auto"/>
      </w:divBdr>
    </w:div>
    <w:div w:id="133183279">
      <w:bodyDiv w:val="1"/>
      <w:marLeft w:val="0"/>
      <w:marRight w:val="0"/>
      <w:marTop w:val="0"/>
      <w:marBottom w:val="0"/>
      <w:divBdr>
        <w:top w:val="none" w:sz="0" w:space="0" w:color="auto"/>
        <w:left w:val="none" w:sz="0" w:space="0" w:color="auto"/>
        <w:bottom w:val="none" w:sz="0" w:space="0" w:color="auto"/>
        <w:right w:val="none" w:sz="0" w:space="0" w:color="auto"/>
      </w:divBdr>
    </w:div>
    <w:div w:id="190076350">
      <w:bodyDiv w:val="1"/>
      <w:marLeft w:val="0"/>
      <w:marRight w:val="0"/>
      <w:marTop w:val="0"/>
      <w:marBottom w:val="0"/>
      <w:divBdr>
        <w:top w:val="none" w:sz="0" w:space="0" w:color="auto"/>
        <w:left w:val="none" w:sz="0" w:space="0" w:color="auto"/>
        <w:bottom w:val="none" w:sz="0" w:space="0" w:color="auto"/>
        <w:right w:val="none" w:sz="0" w:space="0" w:color="auto"/>
      </w:divBdr>
      <w:divsChild>
        <w:div w:id="784270914">
          <w:marLeft w:val="0"/>
          <w:marRight w:val="0"/>
          <w:marTop w:val="0"/>
          <w:marBottom w:val="0"/>
          <w:divBdr>
            <w:top w:val="none" w:sz="0" w:space="0" w:color="auto"/>
            <w:left w:val="none" w:sz="0" w:space="0" w:color="auto"/>
            <w:bottom w:val="none" w:sz="0" w:space="0" w:color="auto"/>
            <w:right w:val="none" w:sz="0" w:space="0" w:color="auto"/>
          </w:divBdr>
        </w:div>
      </w:divsChild>
    </w:div>
    <w:div w:id="282928129">
      <w:bodyDiv w:val="1"/>
      <w:marLeft w:val="0"/>
      <w:marRight w:val="0"/>
      <w:marTop w:val="0"/>
      <w:marBottom w:val="0"/>
      <w:divBdr>
        <w:top w:val="none" w:sz="0" w:space="0" w:color="auto"/>
        <w:left w:val="none" w:sz="0" w:space="0" w:color="auto"/>
        <w:bottom w:val="none" w:sz="0" w:space="0" w:color="auto"/>
        <w:right w:val="none" w:sz="0" w:space="0" w:color="auto"/>
      </w:divBdr>
    </w:div>
    <w:div w:id="290593640">
      <w:bodyDiv w:val="1"/>
      <w:marLeft w:val="0"/>
      <w:marRight w:val="0"/>
      <w:marTop w:val="0"/>
      <w:marBottom w:val="0"/>
      <w:divBdr>
        <w:top w:val="none" w:sz="0" w:space="0" w:color="auto"/>
        <w:left w:val="none" w:sz="0" w:space="0" w:color="auto"/>
        <w:bottom w:val="none" w:sz="0" w:space="0" w:color="auto"/>
        <w:right w:val="none" w:sz="0" w:space="0" w:color="auto"/>
      </w:divBdr>
    </w:div>
    <w:div w:id="291786267">
      <w:bodyDiv w:val="1"/>
      <w:marLeft w:val="0"/>
      <w:marRight w:val="0"/>
      <w:marTop w:val="0"/>
      <w:marBottom w:val="0"/>
      <w:divBdr>
        <w:top w:val="none" w:sz="0" w:space="0" w:color="auto"/>
        <w:left w:val="none" w:sz="0" w:space="0" w:color="auto"/>
        <w:bottom w:val="none" w:sz="0" w:space="0" w:color="auto"/>
        <w:right w:val="none" w:sz="0" w:space="0" w:color="auto"/>
      </w:divBdr>
      <w:divsChild>
        <w:div w:id="596064223">
          <w:marLeft w:val="0"/>
          <w:marRight w:val="0"/>
          <w:marTop w:val="0"/>
          <w:marBottom w:val="0"/>
          <w:divBdr>
            <w:top w:val="none" w:sz="0" w:space="0" w:color="auto"/>
            <w:left w:val="none" w:sz="0" w:space="0" w:color="auto"/>
            <w:bottom w:val="none" w:sz="0" w:space="0" w:color="auto"/>
            <w:right w:val="none" w:sz="0" w:space="0" w:color="auto"/>
          </w:divBdr>
        </w:div>
        <w:div w:id="1515342207">
          <w:marLeft w:val="0"/>
          <w:marRight w:val="0"/>
          <w:marTop w:val="0"/>
          <w:marBottom w:val="0"/>
          <w:divBdr>
            <w:top w:val="none" w:sz="0" w:space="0" w:color="auto"/>
            <w:left w:val="none" w:sz="0" w:space="0" w:color="auto"/>
            <w:bottom w:val="none" w:sz="0" w:space="0" w:color="auto"/>
            <w:right w:val="none" w:sz="0" w:space="0" w:color="auto"/>
          </w:divBdr>
        </w:div>
      </w:divsChild>
    </w:div>
    <w:div w:id="312417144">
      <w:bodyDiv w:val="1"/>
      <w:marLeft w:val="0"/>
      <w:marRight w:val="0"/>
      <w:marTop w:val="0"/>
      <w:marBottom w:val="0"/>
      <w:divBdr>
        <w:top w:val="none" w:sz="0" w:space="0" w:color="auto"/>
        <w:left w:val="none" w:sz="0" w:space="0" w:color="auto"/>
        <w:bottom w:val="none" w:sz="0" w:space="0" w:color="auto"/>
        <w:right w:val="none" w:sz="0" w:space="0" w:color="auto"/>
      </w:divBdr>
    </w:div>
    <w:div w:id="323048000">
      <w:bodyDiv w:val="1"/>
      <w:marLeft w:val="0"/>
      <w:marRight w:val="0"/>
      <w:marTop w:val="0"/>
      <w:marBottom w:val="0"/>
      <w:divBdr>
        <w:top w:val="none" w:sz="0" w:space="0" w:color="auto"/>
        <w:left w:val="none" w:sz="0" w:space="0" w:color="auto"/>
        <w:bottom w:val="none" w:sz="0" w:space="0" w:color="auto"/>
        <w:right w:val="none" w:sz="0" w:space="0" w:color="auto"/>
      </w:divBdr>
    </w:div>
    <w:div w:id="335575461">
      <w:bodyDiv w:val="1"/>
      <w:marLeft w:val="0"/>
      <w:marRight w:val="0"/>
      <w:marTop w:val="0"/>
      <w:marBottom w:val="0"/>
      <w:divBdr>
        <w:top w:val="none" w:sz="0" w:space="0" w:color="auto"/>
        <w:left w:val="none" w:sz="0" w:space="0" w:color="auto"/>
        <w:bottom w:val="none" w:sz="0" w:space="0" w:color="auto"/>
        <w:right w:val="none" w:sz="0" w:space="0" w:color="auto"/>
      </w:divBdr>
    </w:div>
    <w:div w:id="356010282">
      <w:bodyDiv w:val="1"/>
      <w:marLeft w:val="0"/>
      <w:marRight w:val="0"/>
      <w:marTop w:val="0"/>
      <w:marBottom w:val="0"/>
      <w:divBdr>
        <w:top w:val="none" w:sz="0" w:space="0" w:color="auto"/>
        <w:left w:val="none" w:sz="0" w:space="0" w:color="auto"/>
        <w:bottom w:val="none" w:sz="0" w:space="0" w:color="auto"/>
        <w:right w:val="none" w:sz="0" w:space="0" w:color="auto"/>
      </w:divBdr>
      <w:divsChild>
        <w:div w:id="1376126570">
          <w:marLeft w:val="0"/>
          <w:marRight w:val="0"/>
          <w:marTop w:val="0"/>
          <w:marBottom w:val="0"/>
          <w:divBdr>
            <w:top w:val="none" w:sz="0" w:space="0" w:color="auto"/>
            <w:left w:val="none" w:sz="0" w:space="0" w:color="auto"/>
            <w:bottom w:val="none" w:sz="0" w:space="0" w:color="auto"/>
            <w:right w:val="none" w:sz="0" w:space="0" w:color="auto"/>
          </w:divBdr>
        </w:div>
      </w:divsChild>
    </w:div>
    <w:div w:id="366030769">
      <w:bodyDiv w:val="1"/>
      <w:marLeft w:val="0"/>
      <w:marRight w:val="0"/>
      <w:marTop w:val="0"/>
      <w:marBottom w:val="0"/>
      <w:divBdr>
        <w:top w:val="none" w:sz="0" w:space="0" w:color="auto"/>
        <w:left w:val="none" w:sz="0" w:space="0" w:color="auto"/>
        <w:bottom w:val="none" w:sz="0" w:space="0" w:color="auto"/>
        <w:right w:val="none" w:sz="0" w:space="0" w:color="auto"/>
      </w:divBdr>
      <w:divsChild>
        <w:div w:id="1855995038">
          <w:marLeft w:val="0"/>
          <w:marRight w:val="0"/>
          <w:marTop w:val="0"/>
          <w:marBottom w:val="0"/>
          <w:divBdr>
            <w:top w:val="none" w:sz="0" w:space="0" w:color="auto"/>
            <w:left w:val="none" w:sz="0" w:space="0" w:color="auto"/>
            <w:bottom w:val="none" w:sz="0" w:space="0" w:color="auto"/>
            <w:right w:val="none" w:sz="0" w:space="0" w:color="auto"/>
          </w:divBdr>
        </w:div>
      </w:divsChild>
    </w:div>
    <w:div w:id="400829310">
      <w:bodyDiv w:val="1"/>
      <w:marLeft w:val="0"/>
      <w:marRight w:val="0"/>
      <w:marTop w:val="0"/>
      <w:marBottom w:val="0"/>
      <w:divBdr>
        <w:top w:val="none" w:sz="0" w:space="0" w:color="auto"/>
        <w:left w:val="none" w:sz="0" w:space="0" w:color="auto"/>
        <w:bottom w:val="none" w:sz="0" w:space="0" w:color="auto"/>
        <w:right w:val="none" w:sz="0" w:space="0" w:color="auto"/>
      </w:divBdr>
      <w:divsChild>
        <w:div w:id="1702515965">
          <w:marLeft w:val="0"/>
          <w:marRight w:val="0"/>
          <w:marTop w:val="0"/>
          <w:marBottom w:val="0"/>
          <w:divBdr>
            <w:top w:val="none" w:sz="0" w:space="0" w:color="auto"/>
            <w:left w:val="none" w:sz="0" w:space="0" w:color="auto"/>
            <w:bottom w:val="none" w:sz="0" w:space="0" w:color="auto"/>
            <w:right w:val="none" w:sz="0" w:space="0" w:color="auto"/>
          </w:divBdr>
        </w:div>
      </w:divsChild>
    </w:div>
    <w:div w:id="403726606">
      <w:bodyDiv w:val="1"/>
      <w:marLeft w:val="0"/>
      <w:marRight w:val="0"/>
      <w:marTop w:val="0"/>
      <w:marBottom w:val="0"/>
      <w:divBdr>
        <w:top w:val="none" w:sz="0" w:space="0" w:color="auto"/>
        <w:left w:val="none" w:sz="0" w:space="0" w:color="auto"/>
        <w:bottom w:val="none" w:sz="0" w:space="0" w:color="auto"/>
        <w:right w:val="none" w:sz="0" w:space="0" w:color="auto"/>
      </w:divBdr>
    </w:div>
    <w:div w:id="418448490">
      <w:bodyDiv w:val="1"/>
      <w:marLeft w:val="0"/>
      <w:marRight w:val="0"/>
      <w:marTop w:val="0"/>
      <w:marBottom w:val="0"/>
      <w:divBdr>
        <w:top w:val="none" w:sz="0" w:space="0" w:color="auto"/>
        <w:left w:val="none" w:sz="0" w:space="0" w:color="auto"/>
        <w:bottom w:val="none" w:sz="0" w:space="0" w:color="auto"/>
        <w:right w:val="none" w:sz="0" w:space="0" w:color="auto"/>
      </w:divBdr>
    </w:div>
    <w:div w:id="423038532">
      <w:bodyDiv w:val="1"/>
      <w:marLeft w:val="0"/>
      <w:marRight w:val="0"/>
      <w:marTop w:val="0"/>
      <w:marBottom w:val="0"/>
      <w:divBdr>
        <w:top w:val="none" w:sz="0" w:space="0" w:color="auto"/>
        <w:left w:val="none" w:sz="0" w:space="0" w:color="auto"/>
        <w:bottom w:val="none" w:sz="0" w:space="0" w:color="auto"/>
        <w:right w:val="none" w:sz="0" w:space="0" w:color="auto"/>
      </w:divBdr>
    </w:div>
    <w:div w:id="430901327">
      <w:bodyDiv w:val="1"/>
      <w:marLeft w:val="0"/>
      <w:marRight w:val="0"/>
      <w:marTop w:val="0"/>
      <w:marBottom w:val="0"/>
      <w:divBdr>
        <w:top w:val="none" w:sz="0" w:space="0" w:color="auto"/>
        <w:left w:val="none" w:sz="0" w:space="0" w:color="auto"/>
        <w:bottom w:val="none" w:sz="0" w:space="0" w:color="auto"/>
        <w:right w:val="none" w:sz="0" w:space="0" w:color="auto"/>
      </w:divBdr>
    </w:div>
    <w:div w:id="453794508">
      <w:bodyDiv w:val="1"/>
      <w:marLeft w:val="0"/>
      <w:marRight w:val="0"/>
      <w:marTop w:val="0"/>
      <w:marBottom w:val="0"/>
      <w:divBdr>
        <w:top w:val="none" w:sz="0" w:space="0" w:color="auto"/>
        <w:left w:val="none" w:sz="0" w:space="0" w:color="auto"/>
        <w:bottom w:val="none" w:sz="0" w:space="0" w:color="auto"/>
        <w:right w:val="none" w:sz="0" w:space="0" w:color="auto"/>
      </w:divBdr>
    </w:div>
    <w:div w:id="503983976">
      <w:bodyDiv w:val="1"/>
      <w:marLeft w:val="0"/>
      <w:marRight w:val="0"/>
      <w:marTop w:val="0"/>
      <w:marBottom w:val="0"/>
      <w:divBdr>
        <w:top w:val="none" w:sz="0" w:space="0" w:color="auto"/>
        <w:left w:val="none" w:sz="0" w:space="0" w:color="auto"/>
        <w:bottom w:val="none" w:sz="0" w:space="0" w:color="auto"/>
        <w:right w:val="none" w:sz="0" w:space="0" w:color="auto"/>
      </w:divBdr>
    </w:div>
    <w:div w:id="536553629">
      <w:bodyDiv w:val="1"/>
      <w:marLeft w:val="0"/>
      <w:marRight w:val="0"/>
      <w:marTop w:val="0"/>
      <w:marBottom w:val="0"/>
      <w:divBdr>
        <w:top w:val="none" w:sz="0" w:space="0" w:color="auto"/>
        <w:left w:val="none" w:sz="0" w:space="0" w:color="auto"/>
        <w:bottom w:val="none" w:sz="0" w:space="0" w:color="auto"/>
        <w:right w:val="none" w:sz="0" w:space="0" w:color="auto"/>
      </w:divBdr>
    </w:div>
    <w:div w:id="614143876">
      <w:bodyDiv w:val="1"/>
      <w:marLeft w:val="0"/>
      <w:marRight w:val="0"/>
      <w:marTop w:val="0"/>
      <w:marBottom w:val="0"/>
      <w:divBdr>
        <w:top w:val="none" w:sz="0" w:space="0" w:color="auto"/>
        <w:left w:val="none" w:sz="0" w:space="0" w:color="auto"/>
        <w:bottom w:val="none" w:sz="0" w:space="0" w:color="auto"/>
        <w:right w:val="none" w:sz="0" w:space="0" w:color="auto"/>
      </w:divBdr>
      <w:divsChild>
        <w:div w:id="1380738336">
          <w:marLeft w:val="0"/>
          <w:marRight w:val="0"/>
          <w:marTop w:val="0"/>
          <w:marBottom w:val="0"/>
          <w:divBdr>
            <w:top w:val="none" w:sz="0" w:space="0" w:color="auto"/>
            <w:left w:val="none" w:sz="0" w:space="0" w:color="auto"/>
            <w:bottom w:val="none" w:sz="0" w:space="0" w:color="auto"/>
            <w:right w:val="none" w:sz="0" w:space="0" w:color="auto"/>
          </w:divBdr>
        </w:div>
      </w:divsChild>
    </w:div>
    <w:div w:id="629477090">
      <w:bodyDiv w:val="1"/>
      <w:marLeft w:val="0"/>
      <w:marRight w:val="0"/>
      <w:marTop w:val="0"/>
      <w:marBottom w:val="0"/>
      <w:divBdr>
        <w:top w:val="none" w:sz="0" w:space="0" w:color="auto"/>
        <w:left w:val="none" w:sz="0" w:space="0" w:color="auto"/>
        <w:bottom w:val="none" w:sz="0" w:space="0" w:color="auto"/>
        <w:right w:val="none" w:sz="0" w:space="0" w:color="auto"/>
      </w:divBdr>
    </w:div>
    <w:div w:id="631712252">
      <w:bodyDiv w:val="1"/>
      <w:marLeft w:val="0"/>
      <w:marRight w:val="0"/>
      <w:marTop w:val="0"/>
      <w:marBottom w:val="0"/>
      <w:divBdr>
        <w:top w:val="none" w:sz="0" w:space="0" w:color="auto"/>
        <w:left w:val="none" w:sz="0" w:space="0" w:color="auto"/>
        <w:bottom w:val="none" w:sz="0" w:space="0" w:color="auto"/>
        <w:right w:val="none" w:sz="0" w:space="0" w:color="auto"/>
      </w:divBdr>
      <w:divsChild>
        <w:div w:id="1119838933">
          <w:marLeft w:val="0"/>
          <w:marRight w:val="0"/>
          <w:marTop w:val="0"/>
          <w:marBottom w:val="0"/>
          <w:divBdr>
            <w:top w:val="none" w:sz="0" w:space="0" w:color="auto"/>
            <w:left w:val="none" w:sz="0" w:space="0" w:color="auto"/>
            <w:bottom w:val="none" w:sz="0" w:space="0" w:color="auto"/>
            <w:right w:val="none" w:sz="0" w:space="0" w:color="auto"/>
          </w:divBdr>
        </w:div>
      </w:divsChild>
    </w:div>
    <w:div w:id="683476918">
      <w:bodyDiv w:val="1"/>
      <w:marLeft w:val="0"/>
      <w:marRight w:val="0"/>
      <w:marTop w:val="0"/>
      <w:marBottom w:val="0"/>
      <w:divBdr>
        <w:top w:val="none" w:sz="0" w:space="0" w:color="auto"/>
        <w:left w:val="none" w:sz="0" w:space="0" w:color="auto"/>
        <w:bottom w:val="none" w:sz="0" w:space="0" w:color="auto"/>
        <w:right w:val="none" w:sz="0" w:space="0" w:color="auto"/>
      </w:divBdr>
    </w:div>
    <w:div w:id="703016092">
      <w:bodyDiv w:val="1"/>
      <w:marLeft w:val="0"/>
      <w:marRight w:val="0"/>
      <w:marTop w:val="0"/>
      <w:marBottom w:val="0"/>
      <w:divBdr>
        <w:top w:val="none" w:sz="0" w:space="0" w:color="auto"/>
        <w:left w:val="none" w:sz="0" w:space="0" w:color="auto"/>
        <w:bottom w:val="none" w:sz="0" w:space="0" w:color="auto"/>
        <w:right w:val="none" w:sz="0" w:space="0" w:color="auto"/>
      </w:divBdr>
    </w:div>
    <w:div w:id="706761890">
      <w:bodyDiv w:val="1"/>
      <w:marLeft w:val="0"/>
      <w:marRight w:val="0"/>
      <w:marTop w:val="0"/>
      <w:marBottom w:val="0"/>
      <w:divBdr>
        <w:top w:val="none" w:sz="0" w:space="0" w:color="auto"/>
        <w:left w:val="none" w:sz="0" w:space="0" w:color="auto"/>
        <w:bottom w:val="none" w:sz="0" w:space="0" w:color="auto"/>
        <w:right w:val="none" w:sz="0" w:space="0" w:color="auto"/>
      </w:divBdr>
      <w:divsChild>
        <w:div w:id="725373185">
          <w:marLeft w:val="0"/>
          <w:marRight w:val="0"/>
          <w:marTop w:val="0"/>
          <w:marBottom w:val="0"/>
          <w:divBdr>
            <w:top w:val="none" w:sz="0" w:space="0" w:color="auto"/>
            <w:left w:val="none" w:sz="0" w:space="0" w:color="auto"/>
            <w:bottom w:val="none" w:sz="0" w:space="0" w:color="auto"/>
            <w:right w:val="none" w:sz="0" w:space="0" w:color="auto"/>
          </w:divBdr>
        </w:div>
      </w:divsChild>
    </w:div>
    <w:div w:id="710804371">
      <w:bodyDiv w:val="1"/>
      <w:marLeft w:val="0"/>
      <w:marRight w:val="0"/>
      <w:marTop w:val="0"/>
      <w:marBottom w:val="0"/>
      <w:divBdr>
        <w:top w:val="none" w:sz="0" w:space="0" w:color="auto"/>
        <w:left w:val="none" w:sz="0" w:space="0" w:color="auto"/>
        <w:bottom w:val="none" w:sz="0" w:space="0" w:color="auto"/>
        <w:right w:val="none" w:sz="0" w:space="0" w:color="auto"/>
      </w:divBdr>
    </w:div>
    <w:div w:id="711536263">
      <w:bodyDiv w:val="1"/>
      <w:marLeft w:val="0"/>
      <w:marRight w:val="0"/>
      <w:marTop w:val="0"/>
      <w:marBottom w:val="0"/>
      <w:divBdr>
        <w:top w:val="none" w:sz="0" w:space="0" w:color="auto"/>
        <w:left w:val="none" w:sz="0" w:space="0" w:color="auto"/>
        <w:bottom w:val="none" w:sz="0" w:space="0" w:color="auto"/>
        <w:right w:val="none" w:sz="0" w:space="0" w:color="auto"/>
      </w:divBdr>
    </w:div>
    <w:div w:id="737745356">
      <w:bodyDiv w:val="1"/>
      <w:marLeft w:val="0"/>
      <w:marRight w:val="0"/>
      <w:marTop w:val="0"/>
      <w:marBottom w:val="0"/>
      <w:divBdr>
        <w:top w:val="none" w:sz="0" w:space="0" w:color="auto"/>
        <w:left w:val="none" w:sz="0" w:space="0" w:color="auto"/>
        <w:bottom w:val="none" w:sz="0" w:space="0" w:color="auto"/>
        <w:right w:val="none" w:sz="0" w:space="0" w:color="auto"/>
      </w:divBdr>
    </w:div>
    <w:div w:id="743188504">
      <w:bodyDiv w:val="1"/>
      <w:marLeft w:val="0"/>
      <w:marRight w:val="0"/>
      <w:marTop w:val="0"/>
      <w:marBottom w:val="0"/>
      <w:divBdr>
        <w:top w:val="none" w:sz="0" w:space="0" w:color="auto"/>
        <w:left w:val="none" w:sz="0" w:space="0" w:color="auto"/>
        <w:bottom w:val="none" w:sz="0" w:space="0" w:color="auto"/>
        <w:right w:val="none" w:sz="0" w:space="0" w:color="auto"/>
      </w:divBdr>
    </w:div>
    <w:div w:id="749428259">
      <w:bodyDiv w:val="1"/>
      <w:marLeft w:val="0"/>
      <w:marRight w:val="0"/>
      <w:marTop w:val="0"/>
      <w:marBottom w:val="0"/>
      <w:divBdr>
        <w:top w:val="none" w:sz="0" w:space="0" w:color="auto"/>
        <w:left w:val="none" w:sz="0" w:space="0" w:color="auto"/>
        <w:bottom w:val="none" w:sz="0" w:space="0" w:color="auto"/>
        <w:right w:val="none" w:sz="0" w:space="0" w:color="auto"/>
      </w:divBdr>
      <w:divsChild>
        <w:div w:id="1874270798">
          <w:marLeft w:val="0"/>
          <w:marRight w:val="0"/>
          <w:marTop w:val="0"/>
          <w:marBottom w:val="0"/>
          <w:divBdr>
            <w:top w:val="none" w:sz="0" w:space="0" w:color="auto"/>
            <w:left w:val="none" w:sz="0" w:space="0" w:color="auto"/>
            <w:bottom w:val="none" w:sz="0" w:space="0" w:color="auto"/>
            <w:right w:val="none" w:sz="0" w:space="0" w:color="auto"/>
          </w:divBdr>
        </w:div>
      </w:divsChild>
    </w:div>
    <w:div w:id="777219971">
      <w:bodyDiv w:val="1"/>
      <w:marLeft w:val="0"/>
      <w:marRight w:val="0"/>
      <w:marTop w:val="0"/>
      <w:marBottom w:val="0"/>
      <w:divBdr>
        <w:top w:val="none" w:sz="0" w:space="0" w:color="auto"/>
        <w:left w:val="none" w:sz="0" w:space="0" w:color="auto"/>
        <w:bottom w:val="none" w:sz="0" w:space="0" w:color="auto"/>
        <w:right w:val="none" w:sz="0" w:space="0" w:color="auto"/>
      </w:divBdr>
    </w:div>
    <w:div w:id="822626721">
      <w:bodyDiv w:val="1"/>
      <w:marLeft w:val="0"/>
      <w:marRight w:val="0"/>
      <w:marTop w:val="0"/>
      <w:marBottom w:val="0"/>
      <w:divBdr>
        <w:top w:val="none" w:sz="0" w:space="0" w:color="auto"/>
        <w:left w:val="none" w:sz="0" w:space="0" w:color="auto"/>
        <w:bottom w:val="none" w:sz="0" w:space="0" w:color="auto"/>
        <w:right w:val="none" w:sz="0" w:space="0" w:color="auto"/>
      </w:divBdr>
      <w:divsChild>
        <w:div w:id="1672216644">
          <w:marLeft w:val="0"/>
          <w:marRight w:val="0"/>
          <w:marTop w:val="0"/>
          <w:marBottom w:val="0"/>
          <w:divBdr>
            <w:top w:val="none" w:sz="0" w:space="0" w:color="auto"/>
            <w:left w:val="none" w:sz="0" w:space="0" w:color="auto"/>
            <w:bottom w:val="none" w:sz="0" w:space="0" w:color="auto"/>
            <w:right w:val="none" w:sz="0" w:space="0" w:color="auto"/>
          </w:divBdr>
        </w:div>
      </w:divsChild>
    </w:div>
    <w:div w:id="832986271">
      <w:bodyDiv w:val="1"/>
      <w:marLeft w:val="0"/>
      <w:marRight w:val="0"/>
      <w:marTop w:val="0"/>
      <w:marBottom w:val="0"/>
      <w:divBdr>
        <w:top w:val="none" w:sz="0" w:space="0" w:color="auto"/>
        <w:left w:val="none" w:sz="0" w:space="0" w:color="auto"/>
        <w:bottom w:val="none" w:sz="0" w:space="0" w:color="auto"/>
        <w:right w:val="none" w:sz="0" w:space="0" w:color="auto"/>
      </w:divBdr>
    </w:div>
    <w:div w:id="851071610">
      <w:bodyDiv w:val="1"/>
      <w:marLeft w:val="0"/>
      <w:marRight w:val="0"/>
      <w:marTop w:val="0"/>
      <w:marBottom w:val="0"/>
      <w:divBdr>
        <w:top w:val="none" w:sz="0" w:space="0" w:color="auto"/>
        <w:left w:val="none" w:sz="0" w:space="0" w:color="auto"/>
        <w:bottom w:val="none" w:sz="0" w:space="0" w:color="auto"/>
        <w:right w:val="none" w:sz="0" w:space="0" w:color="auto"/>
      </w:divBdr>
    </w:div>
    <w:div w:id="871459701">
      <w:bodyDiv w:val="1"/>
      <w:marLeft w:val="0"/>
      <w:marRight w:val="0"/>
      <w:marTop w:val="0"/>
      <w:marBottom w:val="0"/>
      <w:divBdr>
        <w:top w:val="none" w:sz="0" w:space="0" w:color="auto"/>
        <w:left w:val="none" w:sz="0" w:space="0" w:color="auto"/>
        <w:bottom w:val="none" w:sz="0" w:space="0" w:color="auto"/>
        <w:right w:val="none" w:sz="0" w:space="0" w:color="auto"/>
      </w:divBdr>
    </w:div>
    <w:div w:id="942569128">
      <w:bodyDiv w:val="1"/>
      <w:marLeft w:val="0"/>
      <w:marRight w:val="0"/>
      <w:marTop w:val="0"/>
      <w:marBottom w:val="0"/>
      <w:divBdr>
        <w:top w:val="none" w:sz="0" w:space="0" w:color="auto"/>
        <w:left w:val="none" w:sz="0" w:space="0" w:color="auto"/>
        <w:bottom w:val="none" w:sz="0" w:space="0" w:color="auto"/>
        <w:right w:val="none" w:sz="0" w:space="0" w:color="auto"/>
      </w:divBdr>
    </w:div>
    <w:div w:id="1052540887">
      <w:bodyDiv w:val="1"/>
      <w:marLeft w:val="0"/>
      <w:marRight w:val="0"/>
      <w:marTop w:val="0"/>
      <w:marBottom w:val="0"/>
      <w:divBdr>
        <w:top w:val="none" w:sz="0" w:space="0" w:color="auto"/>
        <w:left w:val="none" w:sz="0" w:space="0" w:color="auto"/>
        <w:bottom w:val="none" w:sz="0" w:space="0" w:color="auto"/>
        <w:right w:val="none" w:sz="0" w:space="0" w:color="auto"/>
      </w:divBdr>
    </w:div>
    <w:div w:id="1122653300">
      <w:bodyDiv w:val="1"/>
      <w:marLeft w:val="0"/>
      <w:marRight w:val="0"/>
      <w:marTop w:val="0"/>
      <w:marBottom w:val="0"/>
      <w:divBdr>
        <w:top w:val="none" w:sz="0" w:space="0" w:color="auto"/>
        <w:left w:val="none" w:sz="0" w:space="0" w:color="auto"/>
        <w:bottom w:val="none" w:sz="0" w:space="0" w:color="auto"/>
        <w:right w:val="none" w:sz="0" w:space="0" w:color="auto"/>
      </w:divBdr>
    </w:div>
    <w:div w:id="1180586094">
      <w:bodyDiv w:val="1"/>
      <w:marLeft w:val="0"/>
      <w:marRight w:val="0"/>
      <w:marTop w:val="0"/>
      <w:marBottom w:val="0"/>
      <w:divBdr>
        <w:top w:val="none" w:sz="0" w:space="0" w:color="auto"/>
        <w:left w:val="none" w:sz="0" w:space="0" w:color="auto"/>
        <w:bottom w:val="none" w:sz="0" w:space="0" w:color="auto"/>
        <w:right w:val="none" w:sz="0" w:space="0" w:color="auto"/>
      </w:divBdr>
    </w:div>
    <w:div w:id="1184251513">
      <w:bodyDiv w:val="1"/>
      <w:marLeft w:val="0"/>
      <w:marRight w:val="0"/>
      <w:marTop w:val="0"/>
      <w:marBottom w:val="0"/>
      <w:divBdr>
        <w:top w:val="none" w:sz="0" w:space="0" w:color="auto"/>
        <w:left w:val="none" w:sz="0" w:space="0" w:color="auto"/>
        <w:bottom w:val="none" w:sz="0" w:space="0" w:color="auto"/>
        <w:right w:val="none" w:sz="0" w:space="0" w:color="auto"/>
      </w:divBdr>
    </w:div>
    <w:div w:id="1193108830">
      <w:bodyDiv w:val="1"/>
      <w:marLeft w:val="0"/>
      <w:marRight w:val="0"/>
      <w:marTop w:val="0"/>
      <w:marBottom w:val="0"/>
      <w:divBdr>
        <w:top w:val="none" w:sz="0" w:space="0" w:color="auto"/>
        <w:left w:val="none" w:sz="0" w:space="0" w:color="auto"/>
        <w:bottom w:val="none" w:sz="0" w:space="0" w:color="auto"/>
        <w:right w:val="none" w:sz="0" w:space="0" w:color="auto"/>
      </w:divBdr>
    </w:div>
    <w:div w:id="1197239011">
      <w:bodyDiv w:val="1"/>
      <w:marLeft w:val="0"/>
      <w:marRight w:val="0"/>
      <w:marTop w:val="0"/>
      <w:marBottom w:val="0"/>
      <w:divBdr>
        <w:top w:val="none" w:sz="0" w:space="0" w:color="auto"/>
        <w:left w:val="none" w:sz="0" w:space="0" w:color="auto"/>
        <w:bottom w:val="none" w:sz="0" w:space="0" w:color="auto"/>
        <w:right w:val="none" w:sz="0" w:space="0" w:color="auto"/>
      </w:divBdr>
      <w:divsChild>
        <w:div w:id="330841616">
          <w:marLeft w:val="547"/>
          <w:marRight w:val="0"/>
          <w:marTop w:val="0"/>
          <w:marBottom w:val="0"/>
          <w:divBdr>
            <w:top w:val="none" w:sz="0" w:space="0" w:color="auto"/>
            <w:left w:val="none" w:sz="0" w:space="0" w:color="auto"/>
            <w:bottom w:val="none" w:sz="0" w:space="0" w:color="auto"/>
            <w:right w:val="none" w:sz="0" w:space="0" w:color="auto"/>
          </w:divBdr>
        </w:div>
        <w:div w:id="954017250">
          <w:marLeft w:val="547"/>
          <w:marRight w:val="0"/>
          <w:marTop w:val="0"/>
          <w:marBottom w:val="0"/>
          <w:divBdr>
            <w:top w:val="none" w:sz="0" w:space="0" w:color="auto"/>
            <w:left w:val="none" w:sz="0" w:space="0" w:color="auto"/>
            <w:bottom w:val="none" w:sz="0" w:space="0" w:color="auto"/>
            <w:right w:val="none" w:sz="0" w:space="0" w:color="auto"/>
          </w:divBdr>
        </w:div>
        <w:div w:id="1475685080">
          <w:marLeft w:val="547"/>
          <w:marRight w:val="0"/>
          <w:marTop w:val="0"/>
          <w:marBottom w:val="0"/>
          <w:divBdr>
            <w:top w:val="none" w:sz="0" w:space="0" w:color="auto"/>
            <w:left w:val="none" w:sz="0" w:space="0" w:color="auto"/>
            <w:bottom w:val="none" w:sz="0" w:space="0" w:color="auto"/>
            <w:right w:val="none" w:sz="0" w:space="0" w:color="auto"/>
          </w:divBdr>
        </w:div>
        <w:div w:id="1850867901">
          <w:marLeft w:val="547"/>
          <w:marRight w:val="0"/>
          <w:marTop w:val="0"/>
          <w:marBottom w:val="0"/>
          <w:divBdr>
            <w:top w:val="none" w:sz="0" w:space="0" w:color="auto"/>
            <w:left w:val="none" w:sz="0" w:space="0" w:color="auto"/>
            <w:bottom w:val="none" w:sz="0" w:space="0" w:color="auto"/>
            <w:right w:val="none" w:sz="0" w:space="0" w:color="auto"/>
          </w:divBdr>
        </w:div>
        <w:div w:id="2082098706">
          <w:marLeft w:val="547"/>
          <w:marRight w:val="0"/>
          <w:marTop w:val="0"/>
          <w:marBottom w:val="0"/>
          <w:divBdr>
            <w:top w:val="none" w:sz="0" w:space="0" w:color="auto"/>
            <w:left w:val="none" w:sz="0" w:space="0" w:color="auto"/>
            <w:bottom w:val="none" w:sz="0" w:space="0" w:color="auto"/>
            <w:right w:val="none" w:sz="0" w:space="0" w:color="auto"/>
          </w:divBdr>
        </w:div>
      </w:divsChild>
    </w:div>
    <w:div w:id="1204512728">
      <w:bodyDiv w:val="1"/>
      <w:marLeft w:val="0"/>
      <w:marRight w:val="0"/>
      <w:marTop w:val="0"/>
      <w:marBottom w:val="0"/>
      <w:divBdr>
        <w:top w:val="none" w:sz="0" w:space="0" w:color="auto"/>
        <w:left w:val="none" w:sz="0" w:space="0" w:color="auto"/>
        <w:bottom w:val="none" w:sz="0" w:space="0" w:color="auto"/>
        <w:right w:val="none" w:sz="0" w:space="0" w:color="auto"/>
      </w:divBdr>
      <w:divsChild>
        <w:div w:id="320621011">
          <w:marLeft w:val="0"/>
          <w:marRight w:val="0"/>
          <w:marTop w:val="0"/>
          <w:marBottom w:val="0"/>
          <w:divBdr>
            <w:top w:val="none" w:sz="0" w:space="0" w:color="auto"/>
            <w:left w:val="none" w:sz="0" w:space="0" w:color="auto"/>
            <w:bottom w:val="none" w:sz="0" w:space="0" w:color="auto"/>
            <w:right w:val="none" w:sz="0" w:space="0" w:color="auto"/>
          </w:divBdr>
        </w:div>
      </w:divsChild>
    </w:div>
    <w:div w:id="1209033050">
      <w:bodyDiv w:val="1"/>
      <w:marLeft w:val="0"/>
      <w:marRight w:val="0"/>
      <w:marTop w:val="0"/>
      <w:marBottom w:val="0"/>
      <w:divBdr>
        <w:top w:val="none" w:sz="0" w:space="0" w:color="auto"/>
        <w:left w:val="none" w:sz="0" w:space="0" w:color="auto"/>
        <w:bottom w:val="none" w:sz="0" w:space="0" w:color="auto"/>
        <w:right w:val="none" w:sz="0" w:space="0" w:color="auto"/>
      </w:divBdr>
    </w:div>
    <w:div w:id="1265653589">
      <w:bodyDiv w:val="1"/>
      <w:marLeft w:val="0"/>
      <w:marRight w:val="0"/>
      <w:marTop w:val="0"/>
      <w:marBottom w:val="0"/>
      <w:divBdr>
        <w:top w:val="none" w:sz="0" w:space="0" w:color="auto"/>
        <w:left w:val="none" w:sz="0" w:space="0" w:color="auto"/>
        <w:bottom w:val="none" w:sz="0" w:space="0" w:color="auto"/>
        <w:right w:val="none" w:sz="0" w:space="0" w:color="auto"/>
      </w:divBdr>
      <w:divsChild>
        <w:div w:id="476806134">
          <w:marLeft w:val="0"/>
          <w:marRight w:val="0"/>
          <w:marTop w:val="0"/>
          <w:marBottom w:val="0"/>
          <w:divBdr>
            <w:top w:val="none" w:sz="0" w:space="0" w:color="auto"/>
            <w:left w:val="none" w:sz="0" w:space="0" w:color="auto"/>
            <w:bottom w:val="none" w:sz="0" w:space="0" w:color="auto"/>
            <w:right w:val="none" w:sz="0" w:space="0" w:color="auto"/>
          </w:divBdr>
        </w:div>
      </w:divsChild>
    </w:div>
    <w:div w:id="1269969097">
      <w:bodyDiv w:val="1"/>
      <w:marLeft w:val="0"/>
      <w:marRight w:val="0"/>
      <w:marTop w:val="0"/>
      <w:marBottom w:val="0"/>
      <w:divBdr>
        <w:top w:val="none" w:sz="0" w:space="0" w:color="auto"/>
        <w:left w:val="none" w:sz="0" w:space="0" w:color="auto"/>
        <w:bottom w:val="none" w:sz="0" w:space="0" w:color="auto"/>
        <w:right w:val="none" w:sz="0" w:space="0" w:color="auto"/>
      </w:divBdr>
    </w:div>
    <w:div w:id="1280842172">
      <w:bodyDiv w:val="1"/>
      <w:marLeft w:val="0"/>
      <w:marRight w:val="0"/>
      <w:marTop w:val="0"/>
      <w:marBottom w:val="0"/>
      <w:divBdr>
        <w:top w:val="none" w:sz="0" w:space="0" w:color="auto"/>
        <w:left w:val="none" w:sz="0" w:space="0" w:color="auto"/>
        <w:bottom w:val="none" w:sz="0" w:space="0" w:color="auto"/>
        <w:right w:val="none" w:sz="0" w:space="0" w:color="auto"/>
      </w:divBdr>
      <w:divsChild>
        <w:div w:id="1496073956">
          <w:marLeft w:val="0"/>
          <w:marRight w:val="0"/>
          <w:marTop w:val="0"/>
          <w:marBottom w:val="0"/>
          <w:divBdr>
            <w:top w:val="none" w:sz="0" w:space="0" w:color="auto"/>
            <w:left w:val="none" w:sz="0" w:space="0" w:color="auto"/>
            <w:bottom w:val="none" w:sz="0" w:space="0" w:color="auto"/>
            <w:right w:val="none" w:sz="0" w:space="0" w:color="auto"/>
          </w:divBdr>
        </w:div>
        <w:div w:id="754014321">
          <w:marLeft w:val="0"/>
          <w:marRight w:val="0"/>
          <w:marTop w:val="0"/>
          <w:marBottom w:val="0"/>
          <w:divBdr>
            <w:top w:val="none" w:sz="0" w:space="0" w:color="auto"/>
            <w:left w:val="none" w:sz="0" w:space="0" w:color="auto"/>
            <w:bottom w:val="none" w:sz="0" w:space="0" w:color="auto"/>
            <w:right w:val="none" w:sz="0" w:space="0" w:color="auto"/>
          </w:divBdr>
        </w:div>
        <w:div w:id="1423794101">
          <w:marLeft w:val="0"/>
          <w:marRight w:val="0"/>
          <w:marTop w:val="0"/>
          <w:marBottom w:val="0"/>
          <w:divBdr>
            <w:top w:val="none" w:sz="0" w:space="0" w:color="auto"/>
            <w:left w:val="none" w:sz="0" w:space="0" w:color="auto"/>
            <w:bottom w:val="none" w:sz="0" w:space="0" w:color="auto"/>
            <w:right w:val="none" w:sz="0" w:space="0" w:color="auto"/>
          </w:divBdr>
          <w:divsChild>
            <w:div w:id="30808039">
              <w:marLeft w:val="0"/>
              <w:marRight w:val="0"/>
              <w:marTop w:val="0"/>
              <w:marBottom w:val="0"/>
              <w:divBdr>
                <w:top w:val="none" w:sz="0" w:space="0" w:color="auto"/>
                <w:left w:val="none" w:sz="0" w:space="0" w:color="auto"/>
                <w:bottom w:val="none" w:sz="0" w:space="0" w:color="auto"/>
                <w:right w:val="none" w:sz="0" w:space="0" w:color="auto"/>
              </w:divBdr>
            </w:div>
            <w:div w:id="155340678">
              <w:marLeft w:val="0"/>
              <w:marRight w:val="0"/>
              <w:marTop w:val="0"/>
              <w:marBottom w:val="0"/>
              <w:divBdr>
                <w:top w:val="none" w:sz="0" w:space="0" w:color="auto"/>
                <w:left w:val="none" w:sz="0" w:space="0" w:color="auto"/>
                <w:bottom w:val="none" w:sz="0" w:space="0" w:color="auto"/>
                <w:right w:val="none" w:sz="0" w:space="0" w:color="auto"/>
              </w:divBdr>
            </w:div>
            <w:div w:id="208811174">
              <w:marLeft w:val="0"/>
              <w:marRight w:val="0"/>
              <w:marTop w:val="0"/>
              <w:marBottom w:val="0"/>
              <w:divBdr>
                <w:top w:val="none" w:sz="0" w:space="0" w:color="auto"/>
                <w:left w:val="none" w:sz="0" w:space="0" w:color="auto"/>
                <w:bottom w:val="none" w:sz="0" w:space="0" w:color="auto"/>
                <w:right w:val="none" w:sz="0" w:space="0" w:color="auto"/>
              </w:divBdr>
            </w:div>
          </w:divsChild>
        </w:div>
        <w:div w:id="1039860001">
          <w:marLeft w:val="0"/>
          <w:marRight w:val="0"/>
          <w:marTop w:val="0"/>
          <w:marBottom w:val="0"/>
          <w:divBdr>
            <w:top w:val="none" w:sz="0" w:space="0" w:color="auto"/>
            <w:left w:val="none" w:sz="0" w:space="0" w:color="auto"/>
            <w:bottom w:val="none" w:sz="0" w:space="0" w:color="auto"/>
            <w:right w:val="none" w:sz="0" w:space="0" w:color="auto"/>
          </w:divBdr>
          <w:divsChild>
            <w:div w:id="222106675">
              <w:marLeft w:val="0"/>
              <w:marRight w:val="0"/>
              <w:marTop w:val="0"/>
              <w:marBottom w:val="0"/>
              <w:divBdr>
                <w:top w:val="none" w:sz="0" w:space="0" w:color="auto"/>
                <w:left w:val="none" w:sz="0" w:space="0" w:color="auto"/>
                <w:bottom w:val="none" w:sz="0" w:space="0" w:color="auto"/>
                <w:right w:val="none" w:sz="0" w:space="0" w:color="auto"/>
              </w:divBdr>
            </w:div>
            <w:div w:id="60762978">
              <w:marLeft w:val="0"/>
              <w:marRight w:val="0"/>
              <w:marTop w:val="0"/>
              <w:marBottom w:val="0"/>
              <w:divBdr>
                <w:top w:val="none" w:sz="0" w:space="0" w:color="auto"/>
                <w:left w:val="none" w:sz="0" w:space="0" w:color="auto"/>
                <w:bottom w:val="none" w:sz="0" w:space="0" w:color="auto"/>
                <w:right w:val="none" w:sz="0" w:space="0" w:color="auto"/>
              </w:divBdr>
            </w:div>
            <w:div w:id="189257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867511">
      <w:bodyDiv w:val="1"/>
      <w:marLeft w:val="0"/>
      <w:marRight w:val="0"/>
      <w:marTop w:val="0"/>
      <w:marBottom w:val="0"/>
      <w:divBdr>
        <w:top w:val="none" w:sz="0" w:space="0" w:color="auto"/>
        <w:left w:val="none" w:sz="0" w:space="0" w:color="auto"/>
        <w:bottom w:val="none" w:sz="0" w:space="0" w:color="auto"/>
        <w:right w:val="none" w:sz="0" w:space="0" w:color="auto"/>
      </w:divBdr>
    </w:div>
    <w:div w:id="1331133787">
      <w:bodyDiv w:val="1"/>
      <w:marLeft w:val="0"/>
      <w:marRight w:val="0"/>
      <w:marTop w:val="0"/>
      <w:marBottom w:val="0"/>
      <w:divBdr>
        <w:top w:val="none" w:sz="0" w:space="0" w:color="auto"/>
        <w:left w:val="none" w:sz="0" w:space="0" w:color="auto"/>
        <w:bottom w:val="none" w:sz="0" w:space="0" w:color="auto"/>
        <w:right w:val="none" w:sz="0" w:space="0" w:color="auto"/>
      </w:divBdr>
    </w:div>
    <w:div w:id="1379933646">
      <w:bodyDiv w:val="1"/>
      <w:marLeft w:val="0"/>
      <w:marRight w:val="0"/>
      <w:marTop w:val="0"/>
      <w:marBottom w:val="0"/>
      <w:divBdr>
        <w:top w:val="none" w:sz="0" w:space="0" w:color="auto"/>
        <w:left w:val="none" w:sz="0" w:space="0" w:color="auto"/>
        <w:bottom w:val="none" w:sz="0" w:space="0" w:color="auto"/>
        <w:right w:val="none" w:sz="0" w:space="0" w:color="auto"/>
      </w:divBdr>
    </w:div>
    <w:div w:id="1441141482">
      <w:bodyDiv w:val="1"/>
      <w:marLeft w:val="0"/>
      <w:marRight w:val="0"/>
      <w:marTop w:val="0"/>
      <w:marBottom w:val="0"/>
      <w:divBdr>
        <w:top w:val="none" w:sz="0" w:space="0" w:color="auto"/>
        <w:left w:val="none" w:sz="0" w:space="0" w:color="auto"/>
        <w:bottom w:val="none" w:sz="0" w:space="0" w:color="auto"/>
        <w:right w:val="none" w:sz="0" w:space="0" w:color="auto"/>
      </w:divBdr>
    </w:div>
    <w:div w:id="1502811166">
      <w:bodyDiv w:val="1"/>
      <w:marLeft w:val="0"/>
      <w:marRight w:val="0"/>
      <w:marTop w:val="0"/>
      <w:marBottom w:val="0"/>
      <w:divBdr>
        <w:top w:val="none" w:sz="0" w:space="0" w:color="auto"/>
        <w:left w:val="none" w:sz="0" w:space="0" w:color="auto"/>
        <w:bottom w:val="none" w:sz="0" w:space="0" w:color="auto"/>
        <w:right w:val="none" w:sz="0" w:space="0" w:color="auto"/>
      </w:divBdr>
    </w:div>
    <w:div w:id="1574242155">
      <w:bodyDiv w:val="1"/>
      <w:marLeft w:val="0"/>
      <w:marRight w:val="0"/>
      <w:marTop w:val="0"/>
      <w:marBottom w:val="0"/>
      <w:divBdr>
        <w:top w:val="none" w:sz="0" w:space="0" w:color="auto"/>
        <w:left w:val="none" w:sz="0" w:space="0" w:color="auto"/>
        <w:bottom w:val="none" w:sz="0" w:space="0" w:color="auto"/>
        <w:right w:val="none" w:sz="0" w:space="0" w:color="auto"/>
      </w:divBdr>
    </w:div>
    <w:div w:id="1607538566">
      <w:bodyDiv w:val="1"/>
      <w:marLeft w:val="0"/>
      <w:marRight w:val="0"/>
      <w:marTop w:val="0"/>
      <w:marBottom w:val="0"/>
      <w:divBdr>
        <w:top w:val="none" w:sz="0" w:space="0" w:color="auto"/>
        <w:left w:val="none" w:sz="0" w:space="0" w:color="auto"/>
        <w:bottom w:val="none" w:sz="0" w:space="0" w:color="auto"/>
        <w:right w:val="none" w:sz="0" w:space="0" w:color="auto"/>
      </w:divBdr>
      <w:divsChild>
        <w:div w:id="171261332">
          <w:marLeft w:val="0"/>
          <w:marRight w:val="0"/>
          <w:marTop w:val="0"/>
          <w:marBottom w:val="0"/>
          <w:divBdr>
            <w:top w:val="none" w:sz="0" w:space="0" w:color="auto"/>
            <w:left w:val="none" w:sz="0" w:space="0" w:color="auto"/>
            <w:bottom w:val="none" w:sz="0" w:space="0" w:color="auto"/>
            <w:right w:val="none" w:sz="0" w:space="0" w:color="auto"/>
          </w:divBdr>
        </w:div>
      </w:divsChild>
    </w:div>
    <w:div w:id="1621450373">
      <w:bodyDiv w:val="1"/>
      <w:marLeft w:val="0"/>
      <w:marRight w:val="0"/>
      <w:marTop w:val="0"/>
      <w:marBottom w:val="0"/>
      <w:divBdr>
        <w:top w:val="none" w:sz="0" w:space="0" w:color="auto"/>
        <w:left w:val="none" w:sz="0" w:space="0" w:color="auto"/>
        <w:bottom w:val="none" w:sz="0" w:space="0" w:color="auto"/>
        <w:right w:val="none" w:sz="0" w:space="0" w:color="auto"/>
      </w:divBdr>
    </w:div>
    <w:div w:id="1639414010">
      <w:bodyDiv w:val="1"/>
      <w:marLeft w:val="0"/>
      <w:marRight w:val="0"/>
      <w:marTop w:val="0"/>
      <w:marBottom w:val="0"/>
      <w:divBdr>
        <w:top w:val="none" w:sz="0" w:space="0" w:color="auto"/>
        <w:left w:val="none" w:sz="0" w:space="0" w:color="auto"/>
        <w:bottom w:val="none" w:sz="0" w:space="0" w:color="auto"/>
        <w:right w:val="none" w:sz="0" w:space="0" w:color="auto"/>
      </w:divBdr>
      <w:divsChild>
        <w:div w:id="674308307">
          <w:marLeft w:val="547"/>
          <w:marRight w:val="0"/>
          <w:marTop w:val="0"/>
          <w:marBottom w:val="0"/>
          <w:divBdr>
            <w:top w:val="none" w:sz="0" w:space="0" w:color="auto"/>
            <w:left w:val="none" w:sz="0" w:space="0" w:color="auto"/>
            <w:bottom w:val="none" w:sz="0" w:space="0" w:color="auto"/>
            <w:right w:val="none" w:sz="0" w:space="0" w:color="auto"/>
          </w:divBdr>
        </w:div>
        <w:div w:id="831684171">
          <w:marLeft w:val="547"/>
          <w:marRight w:val="0"/>
          <w:marTop w:val="0"/>
          <w:marBottom w:val="0"/>
          <w:divBdr>
            <w:top w:val="none" w:sz="0" w:space="0" w:color="auto"/>
            <w:left w:val="none" w:sz="0" w:space="0" w:color="auto"/>
            <w:bottom w:val="none" w:sz="0" w:space="0" w:color="auto"/>
            <w:right w:val="none" w:sz="0" w:space="0" w:color="auto"/>
          </w:divBdr>
        </w:div>
        <w:div w:id="1248198988">
          <w:marLeft w:val="547"/>
          <w:marRight w:val="0"/>
          <w:marTop w:val="0"/>
          <w:marBottom w:val="0"/>
          <w:divBdr>
            <w:top w:val="none" w:sz="0" w:space="0" w:color="auto"/>
            <w:left w:val="none" w:sz="0" w:space="0" w:color="auto"/>
            <w:bottom w:val="none" w:sz="0" w:space="0" w:color="auto"/>
            <w:right w:val="none" w:sz="0" w:space="0" w:color="auto"/>
          </w:divBdr>
        </w:div>
        <w:div w:id="1333214254">
          <w:marLeft w:val="547"/>
          <w:marRight w:val="0"/>
          <w:marTop w:val="0"/>
          <w:marBottom w:val="0"/>
          <w:divBdr>
            <w:top w:val="none" w:sz="0" w:space="0" w:color="auto"/>
            <w:left w:val="none" w:sz="0" w:space="0" w:color="auto"/>
            <w:bottom w:val="none" w:sz="0" w:space="0" w:color="auto"/>
            <w:right w:val="none" w:sz="0" w:space="0" w:color="auto"/>
          </w:divBdr>
        </w:div>
        <w:div w:id="1484587243">
          <w:marLeft w:val="547"/>
          <w:marRight w:val="0"/>
          <w:marTop w:val="0"/>
          <w:marBottom w:val="0"/>
          <w:divBdr>
            <w:top w:val="none" w:sz="0" w:space="0" w:color="auto"/>
            <w:left w:val="none" w:sz="0" w:space="0" w:color="auto"/>
            <w:bottom w:val="none" w:sz="0" w:space="0" w:color="auto"/>
            <w:right w:val="none" w:sz="0" w:space="0" w:color="auto"/>
          </w:divBdr>
        </w:div>
      </w:divsChild>
    </w:div>
    <w:div w:id="1643461418">
      <w:bodyDiv w:val="1"/>
      <w:marLeft w:val="0"/>
      <w:marRight w:val="0"/>
      <w:marTop w:val="0"/>
      <w:marBottom w:val="0"/>
      <w:divBdr>
        <w:top w:val="none" w:sz="0" w:space="0" w:color="auto"/>
        <w:left w:val="none" w:sz="0" w:space="0" w:color="auto"/>
        <w:bottom w:val="none" w:sz="0" w:space="0" w:color="auto"/>
        <w:right w:val="none" w:sz="0" w:space="0" w:color="auto"/>
      </w:divBdr>
    </w:div>
    <w:div w:id="1670020315">
      <w:bodyDiv w:val="1"/>
      <w:marLeft w:val="0"/>
      <w:marRight w:val="0"/>
      <w:marTop w:val="0"/>
      <w:marBottom w:val="0"/>
      <w:divBdr>
        <w:top w:val="none" w:sz="0" w:space="0" w:color="auto"/>
        <w:left w:val="none" w:sz="0" w:space="0" w:color="auto"/>
        <w:bottom w:val="none" w:sz="0" w:space="0" w:color="auto"/>
        <w:right w:val="none" w:sz="0" w:space="0" w:color="auto"/>
      </w:divBdr>
    </w:div>
    <w:div w:id="1779640222">
      <w:bodyDiv w:val="1"/>
      <w:marLeft w:val="0"/>
      <w:marRight w:val="0"/>
      <w:marTop w:val="0"/>
      <w:marBottom w:val="0"/>
      <w:divBdr>
        <w:top w:val="none" w:sz="0" w:space="0" w:color="auto"/>
        <w:left w:val="none" w:sz="0" w:space="0" w:color="auto"/>
        <w:bottom w:val="none" w:sz="0" w:space="0" w:color="auto"/>
        <w:right w:val="none" w:sz="0" w:space="0" w:color="auto"/>
      </w:divBdr>
      <w:divsChild>
        <w:div w:id="1290667024">
          <w:marLeft w:val="0"/>
          <w:marRight w:val="0"/>
          <w:marTop w:val="0"/>
          <w:marBottom w:val="0"/>
          <w:divBdr>
            <w:top w:val="none" w:sz="0" w:space="0" w:color="auto"/>
            <w:left w:val="none" w:sz="0" w:space="0" w:color="auto"/>
            <w:bottom w:val="none" w:sz="0" w:space="0" w:color="auto"/>
            <w:right w:val="none" w:sz="0" w:space="0" w:color="auto"/>
          </w:divBdr>
        </w:div>
      </w:divsChild>
    </w:div>
    <w:div w:id="1782605377">
      <w:bodyDiv w:val="1"/>
      <w:marLeft w:val="0"/>
      <w:marRight w:val="0"/>
      <w:marTop w:val="0"/>
      <w:marBottom w:val="0"/>
      <w:divBdr>
        <w:top w:val="none" w:sz="0" w:space="0" w:color="auto"/>
        <w:left w:val="none" w:sz="0" w:space="0" w:color="auto"/>
        <w:bottom w:val="none" w:sz="0" w:space="0" w:color="auto"/>
        <w:right w:val="none" w:sz="0" w:space="0" w:color="auto"/>
      </w:divBdr>
      <w:divsChild>
        <w:div w:id="145705178">
          <w:marLeft w:val="0"/>
          <w:marRight w:val="0"/>
          <w:marTop w:val="0"/>
          <w:marBottom w:val="0"/>
          <w:divBdr>
            <w:top w:val="none" w:sz="0" w:space="0" w:color="auto"/>
            <w:left w:val="none" w:sz="0" w:space="0" w:color="auto"/>
            <w:bottom w:val="none" w:sz="0" w:space="0" w:color="auto"/>
            <w:right w:val="none" w:sz="0" w:space="0" w:color="auto"/>
          </w:divBdr>
        </w:div>
      </w:divsChild>
    </w:div>
    <w:div w:id="1789012368">
      <w:bodyDiv w:val="1"/>
      <w:marLeft w:val="0"/>
      <w:marRight w:val="0"/>
      <w:marTop w:val="0"/>
      <w:marBottom w:val="0"/>
      <w:divBdr>
        <w:top w:val="none" w:sz="0" w:space="0" w:color="auto"/>
        <w:left w:val="none" w:sz="0" w:space="0" w:color="auto"/>
        <w:bottom w:val="none" w:sz="0" w:space="0" w:color="auto"/>
        <w:right w:val="none" w:sz="0" w:space="0" w:color="auto"/>
      </w:divBdr>
    </w:div>
    <w:div w:id="1807969009">
      <w:bodyDiv w:val="1"/>
      <w:marLeft w:val="0"/>
      <w:marRight w:val="0"/>
      <w:marTop w:val="0"/>
      <w:marBottom w:val="0"/>
      <w:divBdr>
        <w:top w:val="none" w:sz="0" w:space="0" w:color="auto"/>
        <w:left w:val="none" w:sz="0" w:space="0" w:color="auto"/>
        <w:bottom w:val="none" w:sz="0" w:space="0" w:color="auto"/>
        <w:right w:val="none" w:sz="0" w:space="0" w:color="auto"/>
      </w:divBdr>
    </w:div>
    <w:div w:id="1816415773">
      <w:bodyDiv w:val="1"/>
      <w:marLeft w:val="0"/>
      <w:marRight w:val="0"/>
      <w:marTop w:val="0"/>
      <w:marBottom w:val="0"/>
      <w:divBdr>
        <w:top w:val="none" w:sz="0" w:space="0" w:color="auto"/>
        <w:left w:val="none" w:sz="0" w:space="0" w:color="auto"/>
        <w:bottom w:val="none" w:sz="0" w:space="0" w:color="auto"/>
        <w:right w:val="none" w:sz="0" w:space="0" w:color="auto"/>
      </w:divBdr>
    </w:div>
    <w:div w:id="1819613358">
      <w:bodyDiv w:val="1"/>
      <w:marLeft w:val="0"/>
      <w:marRight w:val="0"/>
      <w:marTop w:val="0"/>
      <w:marBottom w:val="0"/>
      <w:divBdr>
        <w:top w:val="none" w:sz="0" w:space="0" w:color="auto"/>
        <w:left w:val="none" w:sz="0" w:space="0" w:color="auto"/>
        <w:bottom w:val="none" w:sz="0" w:space="0" w:color="auto"/>
        <w:right w:val="none" w:sz="0" w:space="0" w:color="auto"/>
      </w:divBdr>
    </w:div>
    <w:div w:id="1832214217">
      <w:bodyDiv w:val="1"/>
      <w:marLeft w:val="0"/>
      <w:marRight w:val="0"/>
      <w:marTop w:val="0"/>
      <w:marBottom w:val="0"/>
      <w:divBdr>
        <w:top w:val="none" w:sz="0" w:space="0" w:color="auto"/>
        <w:left w:val="none" w:sz="0" w:space="0" w:color="auto"/>
        <w:bottom w:val="none" w:sz="0" w:space="0" w:color="auto"/>
        <w:right w:val="none" w:sz="0" w:space="0" w:color="auto"/>
      </w:divBdr>
    </w:div>
    <w:div w:id="1893733621">
      <w:bodyDiv w:val="1"/>
      <w:marLeft w:val="0"/>
      <w:marRight w:val="0"/>
      <w:marTop w:val="0"/>
      <w:marBottom w:val="0"/>
      <w:divBdr>
        <w:top w:val="none" w:sz="0" w:space="0" w:color="auto"/>
        <w:left w:val="none" w:sz="0" w:space="0" w:color="auto"/>
        <w:bottom w:val="none" w:sz="0" w:space="0" w:color="auto"/>
        <w:right w:val="none" w:sz="0" w:space="0" w:color="auto"/>
      </w:divBdr>
      <w:divsChild>
        <w:div w:id="779489027">
          <w:marLeft w:val="0"/>
          <w:marRight w:val="0"/>
          <w:marTop w:val="0"/>
          <w:marBottom w:val="0"/>
          <w:divBdr>
            <w:top w:val="none" w:sz="0" w:space="0" w:color="auto"/>
            <w:left w:val="none" w:sz="0" w:space="0" w:color="auto"/>
            <w:bottom w:val="none" w:sz="0" w:space="0" w:color="auto"/>
            <w:right w:val="none" w:sz="0" w:space="0" w:color="auto"/>
          </w:divBdr>
        </w:div>
      </w:divsChild>
    </w:div>
    <w:div w:id="1925869706">
      <w:bodyDiv w:val="1"/>
      <w:marLeft w:val="0"/>
      <w:marRight w:val="0"/>
      <w:marTop w:val="0"/>
      <w:marBottom w:val="0"/>
      <w:divBdr>
        <w:top w:val="none" w:sz="0" w:space="0" w:color="auto"/>
        <w:left w:val="none" w:sz="0" w:space="0" w:color="auto"/>
        <w:bottom w:val="none" w:sz="0" w:space="0" w:color="auto"/>
        <w:right w:val="none" w:sz="0" w:space="0" w:color="auto"/>
      </w:divBdr>
    </w:div>
    <w:div w:id="1927107312">
      <w:bodyDiv w:val="1"/>
      <w:marLeft w:val="0"/>
      <w:marRight w:val="0"/>
      <w:marTop w:val="0"/>
      <w:marBottom w:val="0"/>
      <w:divBdr>
        <w:top w:val="none" w:sz="0" w:space="0" w:color="auto"/>
        <w:left w:val="none" w:sz="0" w:space="0" w:color="auto"/>
        <w:bottom w:val="none" w:sz="0" w:space="0" w:color="auto"/>
        <w:right w:val="none" w:sz="0" w:space="0" w:color="auto"/>
      </w:divBdr>
      <w:divsChild>
        <w:div w:id="203686782">
          <w:marLeft w:val="0"/>
          <w:marRight w:val="0"/>
          <w:marTop w:val="0"/>
          <w:marBottom w:val="0"/>
          <w:divBdr>
            <w:top w:val="none" w:sz="0" w:space="0" w:color="auto"/>
            <w:left w:val="none" w:sz="0" w:space="0" w:color="auto"/>
            <w:bottom w:val="none" w:sz="0" w:space="0" w:color="auto"/>
            <w:right w:val="none" w:sz="0" w:space="0" w:color="auto"/>
          </w:divBdr>
        </w:div>
      </w:divsChild>
    </w:div>
    <w:div w:id="1948586606">
      <w:bodyDiv w:val="1"/>
      <w:marLeft w:val="0"/>
      <w:marRight w:val="0"/>
      <w:marTop w:val="0"/>
      <w:marBottom w:val="0"/>
      <w:divBdr>
        <w:top w:val="none" w:sz="0" w:space="0" w:color="auto"/>
        <w:left w:val="none" w:sz="0" w:space="0" w:color="auto"/>
        <w:bottom w:val="none" w:sz="0" w:space="0" w:color="auto"/>
        <w:right w:val="none" w:sz="0" w:space="0" w:color="auto"/>
      </w:divBdr>
    </w:div>
    <w:div w:id="1954358180">
      <w:bodyDiv w:val="1"/>
      <w:marLeft w:val="0"/>
      <w:marRight w:val="0"/>
      <w:marTop w:val="0"/>
      <w:marBottom w:val="0"/>
      <w:divBdr>
        <w:top w:val="none" w:sz="0" w:space="0" w:color="auto"/>
        <w:left w:val="none" w:sz="0" w:space="0" w:color="auto"/>
        <w:bottom w:val="none" w:sz="0" w:space="0" w:color="auto"/>
        <w:right w:val="none" w:sz="0" w:space="0" w:color="auto"/>
      </w:divBdr>
    </w:div>
    <w:div w:id="1957523566">
      <w:bodyDiv w:val="1"/>
      <w:marLeft w:val="0"/>
      <w:marRight w:val="0"/>
      <w:marTop w:val="0"/>
      <w:marBottom w:val="0"/>
      <w:divBdr>
        <w:top w:val="none" w:sz="0" w:space="0" w:color="auto"/>
        <w:left w:val="none" w:sz="0" w:space="0" w:color="auto"/>
        <w:bottom w:val="none" w:sz="0" w:space="0" w:color="auto"/>
        <w:right w:val="none" w:sz="0" w:space="0" w:color="auto"/>
      </w:divBdr>
      <w:divsChild>
        <w:div w:id="669871962">
          <w:marLeft w:val="0"/>
          <w:marRight w:val="0"/>
          <w:marTop w:val="0"/>
          <w:marBottom w:val="0"/>
          <w:divBdr>
            <w:top w:val="none" w:sz="0" w:space="0" w:color="auto"/>
            <w:left w:val="none" w:sz="0" w:space="0" w:color="auto"/>
            <w:bottom w:val="none" w:sz="0" w:space="0" w:color="auto"/>
            <w:right w:val="none" w:sz="0" w:space="0" w:color="auto"/>
          </w:divBdr>
        </w:div>
      </w:divsChild>
    </w:div>
    <w:div w:id="2126610376">
      <w:bodyDiv w:val="1"/>
      <w:marLeft w:val="0"/>
      <w:marRight w:val="0"/>
      <w:marTop w:val="0"/>
      <w:marBottom w:val="0"/>
      <w:divBdr>
        <w:top w:val="none" w:sz="0" w:space="0" w:color="auto"/>
        <w:left w:val="none" w:sz="0" w:space="0" w:color="auto"/>
        <w:bottom w:val="none" w:sz="0" w:space="0" w:color="auto"/>
        <w:right w:val="none" w:sz="0" w:space="0" w:color="auto"/>
      </w:divBdr>
      <w:divsChild>
        <w:div w:id="1862619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2.xml" Id="rId13" /><Relationship Type="http://schemas.openxmlformats.org/officeDocument/2006/relationships/header" Target="header5.xml" Id="rId18" /><Relationship Type="http://schemas.openxmlformats.org/officeDocument/2006/relationships/image" Target="media/image5.emf" Id="rId26" /><Relationship Type="http://schemas.openxmlformats.org/officeDocument/2006/relationships/hyperlink" Target="https://rmiteduau.sharepoint.com/:w:/r/sites/erprepo/Technology%20%20Phase%202/2.%20Data/Plan%20and%20Architect/CNV%20020%20Data%20Conversion%20Plan/Pi_DTA_Data%20Conversion%20Plan.docx?d=w7fe4e8bb23ef471890af46c76be26dc8&amp;csf=1&amp;e=QYnTky" TargetMode="External" Id="rId39" /><Relationship Type="http://schemas.openxmlformats.org/officeDocument/2006/relationships/comments" Target="comments.xml" Id="rId21" /><Relationship Type="http://schemas.openxmlformats.org/officeDocument/2006/relationships/image" Target="media/image11.emf" Id="rId34" /><Relationship Type="http://schemas.openxmlformats.org/officeDocument/2006/relationships/footer" Target="footer4.xml" Id="rId42" /><Relationship Type="http://schemas.microsoft.com/office/2016/09/relationships/commentsIds" Target="commentsIds.xml" Id="rId47"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image" Target="media/image7.emf"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image" Target="media/image4.emf" Id="rId24" /><Relationship Type="http://schemas.openxmlformats.org/officeDocument/2006/relationships/image" Target="media/image9.png" Id="rId32" /><Relationship Type="http://schemas.openxmlformats.org/officeDocument/2006/relationships/image" Target="media/image13.emf" Id="rId37" /><Relationship Type="http://schemas.openxmlformats.org/officeDocument/2006/relationships/header" Target="header7.xml" Id="rId40" /><Relationship Type="http://schemas.microsoft.com/office/2011/relationships/people" Target="people.xml" Id="rId45"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image" Target="media/image3.png" Id="rId23" /><Relationship Type="http://schemas.openxmlformats.org/officeDocument/2006/relationships/image" Target="media/image12.jpeg" Id="rId36" /><Relationship Type="http://schemas.openxmlformats.org/officeDocument/2006/relationships/endnotes" Target="endnotes.xml" Id="rId10" /><Relationship Type="http://schemas.openxmlformats.org/officeDocument/2006/relationships/footer" Target="footer3.xml" Id="rId19" /><Relationship Type="http://schemas.openxmlformats.org/officeDocument/2006/relationships/image" Target="media/image8.emf" Id="rId31" /><Relationship Type="http://schemas.openxmlformats.org/officeDocument/2006/relationships/fontTable" Target="fontTable.xml" Id="rId44"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microsoft.com/office/2011/relationships/commentsExtended" Target="commentsExtended.xml" Id="rId22" /><Relationship Type="http://schemas.openxmlformats.org/officeDocument/2006/relationships/package" Target="embeddings/Microsoft_Visio_Drawing1.vsdx" Id="rId27" /><Relationship Type="http://schemas.openxmlformats.org/officeDocument/2006/relationships/package" Target="embeddings/Microsoft_Visio_Drawing2.vsdx" Id="rId30" /><Relationship Type="http://schemas.openxmlformats.org/officeDocument/2006/relationships/package" Target="embeddings/Microsoft_Visio_Drawing3.vsdx" Id="rId35" /><Relationship Type="http://schemas.openxmlformats.org/officeDocument/2006/relationships/header" Target="header9.xml" Id="rId43" /><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header" Target="header1.xml" Id="rId12" /><Relationship Type="http://schemas.openxmlformats.org/officeDocument/2006/relationships/header" Target="header4.xml" Id="rId17" /><Relationship Type="http://schemas.openxmlformats.org/officeDocument/2006/relationships/package" Target="embeddings/Microsoft_Visio_Drawing.vsdx" Id="rId25" /><Relationship Type="http://schemas.openxmlformats.org/officeDocument/2006/relationships/image" Target="media/image10.png" Id="rId33" /><Relationship Type="http://schemas.openxmlformats.org/officeDocument/2006/relationships/package" Target="embeddings/Microsoft_Visio_Drawing4.vsdx" Id="rId38" /><Relationship Type="http://schemas.openxmlformats.org/officeDocument/2006/relationships/theme" Target="theme/theme1.xml" Id="rId46" /><Relationship Type="http://schemas.openxmlformats.org/officeDocument/2006/relationships/header" Target="header6.xml" Id="rId20" /><Relationship Type="http://schemas.openxmlformats.org/officeDocument/2006/relationships/header" Target="header8.xml" Id="rId41" /><Relationship Type="http://schemas.openxmlformats.org/officeDocument/2006/relationships/image" Target="/media/image6.png" Id="Rbb37c5d103404279" /></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footer4.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9675242C424F54696B894DB2189CB66" ma:contentTypeVersion="10" ma:contentTypeDescription="Create a new document." ma:contentTypeScope="" ma:versionID="c73eaf24a0de593cde71dc60cbdb1b1e">
  <xsd:schema xmlns:xsd="http://www.w3.org/2001/XMLSchema" xmlns:xs="http://www.w3.org/2001/XMLSchema" xmlns:p="http://schemas.microsoft.com/office/2006/metadata/properties" xmlns:ns2="5a9c7ebc-c3db-4c89-85cc-710f3bfcbe7a" xmlns:ns3="b2220402-7a7e-4e95-b55e-373fda03dc12" targetNamespace="http://schemas.microsoft.com/office/2006/metadata/properties" ma:root="true" ma:fieldsID="15b58f2fe728fcba6a689e719b18bd63" ns2:_="" ns3:_="">
    <xsd:import namespace="5a9c7ebc-c3db-4c89-85cc-710f3bfcbe7a"/>
    <xsd:import namespace="b2220402-7a7e-4e95-b55e-373fda03dc1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9c7ebc-c3db-4c89-85cc-710f3bfcbe7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2220402-7a7e-4e95-b55e-373fda03dc1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16"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5a9c7ebc-c3db-4c89-85cc-710f3bfcbe7a">
      <UserInfo>
        <DisplayName>Nonna Milmeister</DisplayName>
        <AccountId>412</AccountId>
        <AccountType/>
      </UserInfo>
      <UserInfo>
        <DisplayName>Michael Walsh</DisplayName>
        <AccountId>785</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FD171-48C0-4B87-AB8E-60D56EADA3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9c7ebc-c3db-4c89-85cc-710f3bfcbe7a"/>
    <ds:schemaRef ds:uri="b2220402-7a7e-4e95-b55e-373fda03dc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A02E83-5AD8-4C32-8BB1-6B97E5B19850}">
  <ds:schemaRefs>
    <ds:schemaRef ds:uri="http://schemas.microsoft.com/sharepoint/v3/contenttype/forms"/>
  </ds:schemaRefs>
</ds:datastoreItem>
</file>

<file path=customXml/itemProps3.xml><?xml version="1.0" encoding="utf-8"?>
<ds:datastoreItem xmlns:ds="http://schemas.openxmlformats.org/officeDocument/2006/customXml" ds:itemID="{A1E59F3F-43F5-44D3-A7A3-CACC62DA9401}">
  <ds:schemaRefs>
    <ds:schemaRef ds:uri="http://www.w3.org/XML/1998/namespace"/>
    <ds:schemaRef ds:uri="http://purl.org/dc/terms/"/>
    <ds:schemaRef ds:uri="http://schemas.microsoft.com/office/infopath/2007/PartnerControls"/>
    <ds:schemaRef ds:uri="http://schemas.microsoft.com/office/2006/documentManagement/types"/>
    <ds:schemaRef ds:uri="http://schemas.microsoft.com/office/2006/metadata/properties"/>
    <ds:schemaRef ds:uri="5a9c7ebc-c3db-4c89-85cc-710f3bfcbe7a"/>
    <ds:schemaRef ds:uri="http://purl.org/dc/elements/1.1/"/>
    <ds:schemaRef ds:uri="http://schemas.openxmlformats.org/package/2006/metadata/core-properties"/>
    <ds:schemaRef ds:uri="b2220402-7a7e-4e95-b55e-373fda03dc12"/>
    <ds:schemaRef ds:uri="http://purl.org/dc/dcmitype/"/>
  </ds:schemaRefs>
</ds:datastoreItem>
</file>

<file path=customXml/itemProps4.xml><?xml version="1.0" encoding="utf-8"?>
<ds:datastoreItem xmlns:ds="http://schemas.openxmlformats.org/officeDocument/2006/customXml" ds:itemID="{E453EFEC-234A-4E08-A8BB-0B5CD97D2B9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Manager/>
  <ap:Company>RMIT University</ap:Company>
  <ap:SharedDoc>false</ap:SharedDoc>
  <ap:HyperlinkBase/>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Pi_DTA_Data_Conversion_Strategy - Approved Version 1.0</dc:title>
  <dc:subject>Reporting Strategy</dc:subject>
  <dc:creator>Deloitte Consulting</dc:creator>
  <keywords/>
  <dc:description/>
  <lastModifiedBy>Roohi Rahiman</lastModifiedBy>
  <revision>915</revision>
  <lastPrinted>2018-08-31T02:07:00.0000000Z</lastPrinted>
  <dcterms:created xsi:type="dcterms:W3CDTF">2019-06-27T16:34:00.0000000Z</dcterms:created>
  <dcterms:modified xsi:type="dcterms:W3CDTF">2019-11-14T05:07:05.6320512Z</dcterms:modified>
  <category/>
  <contentStatus>Draft</contentStatus>
</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0.10</vt:lpwstr>
  </property>
  <property fmtid="{D5CDD505-2E9C-101B-9397-08002B2CF9AE}" pid="3" name="ContentTypeId">
    <vt:lpwstr>0x01010009675242C424F54696B894DB2189CB66</vt:lpwstr>
  </property>
  <property fmtid="{D5CDD505-2E9C-101B-9397-08002B2CF9AE}" pid="4" name="TaxKeyword">
    <vt:lpwstr/>
  </property>
  <property fmtid="{D5CDD505-2E9C-101B-9397-08002B2CF9AE}" pid="5" name="TS_Locations">
    <vt:lpwstr>2;#Australia (AU)|d0aceb47-8487-4674-aa7a-8b74992dce66</vt:lpwstr>
  </property>
  <property fmtid="{D5CDD505-2E9C-101B-9397-08002B2CF9AE}" pid="6" name="TS_Business">
    <vt:lpwstr>1;#Consulting|a2f401b2-8dfd-4dcf-b5bd-78228f144067</vt:lpwstr>
  </property>
  <property fmtid="{D5CDD505-2E9C-101B-9397-08002B2CF9AE}" pid="7" name="TS_Confidentiality">
    <vt:lpwstr>8;#Confidential|a1b9131a-4232-4ddb-b942-caec75c8706b</vt:lpwstr>
  </property>
  <property fmtid="{D5CDD505-2E9C-101B-9397-08002B2CF9AE}" pid="8" name="TS_Industry_Sectors">
    <vt:lpwstr/>
  </property>
</Properties>
</file>